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CD5" w:rsidRPr="00F15CD5" w:rsidRDefault="00F15CD5" w:rsidP="00F15CD5">
      <w:pPr>
        <w:jc w:val="center"/>
        <w:rPr>
          <w:b/>
          <w:sz w:val="32"/>
          <w:szCs w:val="32"/>
          <w:u w:val="single"/>
          <w:lang w:val="en-US"/>
        </w:rPr>
      </w:pPr>
      <w:r w:rsidRPr="00F15CD5">
        <w:rPr>
          <w:b/>
          <w:sz w:val="32"/>
          <w:szCs w:val="32"/>
          <w:u w:val="single"/>
          <w:lang w:val="en-US"/>
        </w:rPr>
        <w:t>GLOBAL FMD CONTROL STRATEGY REPORT QUESTIONNAIRE (2015).</w:t>
      </w:r>
    </w:p>
    <w:p w:rsidR="009673E6" w:rsidRPr="009673E6" w:rsidRDefault="009673E6" w:rsidP="009673E6">
      <w:pPr>
        <w:pStyle w:val="Paragraphedeliste1"/>
        <w:spacing w:after="0" w:line="240" w:lineRule="auto"/>
        <w:rPr>
          <w:rFonts w:ascii="Arial" w:eastAsia="Times New Roman" w:hAnsi="Arial" w:cs="Arial"/>
          <w:sz w:val="20"/>
          <w:szCs w:val="20"/>
          <w:lang w:val="en-GB" w:eastAsia="fr-FR"/>
        </w:rPr>
      </w:pPr>
    </w:p>
    <w:p w:rsidR="009673E6" w:rsidRDefault="009673E6" w:rsidP="00D67568">
      <w:pPr>
        <w:rPr>
          <w:sz w:val="22"/>
        </w:rPr>
      </w:pPr>
      <w:r>
        <w:rPr>
          <w:sz w:val="22"/>
        </w:rPr>
        <w:tab/>
        <w:t xml:space="preserve">In order to monitor the progress of FMD control since the development of the global strategy, we kindly ask you to fill out the </w:t>
      </w:r>
      <w:r w:rsidR="00C87F9F">
        <w:rPr>
          <w:sz w:val="22"/>
        </w:rPr>
        <w:t xml:space="preserve">following </w:t>
      </w:r>
      <w:r>
        <w:rPr>
          <w:sz w:val="22"/>
        </w:rPr>
        <w:t>questionnaire</w:t>
      </w:r>
      <w:r w:rsidR="00D67568">
        <w:rPr>
          <w:sz w:val="22"/>
        </w:rPr>
        <w:t xml:space="preserve"> </w:t>
      </w:r>
      <w:r w:rsidR="00C87F9F">
        <w:rPr>
          <w:sz w:val="22"/>
        </w:rPr>
        <w:t xml:space="preserve">which focuses </w:t>
      </w:r>
      <w:r w:rsidR="00D67568">
        <w:rPr>
          <w:sz w:val="22"/>
        </w:rPr>
        <w:t xml:space="preserve">on </w:t>
      </w:r>
      <w:r w:rsidR="00C87F9F">
        <w:rPr>
          <w:sz w:val="22"/>
        </w:rPr>
        <w:t xml:space="preserve">FMD </w:t>
      </w:r>
      <w:r w:rsidR="00CF7BB1">
        <w:rPr>
          <w:sz w:val="22"/>
        </w:rPr>
        <w:t xml:space="preserve">activities carried out since 2012.  </w:t>
      </w:r>
    </w:p>
    <w:p w:rsidR="009673E6" w:rsidRDefault="009673E6" w:rsidP="00CF7BB1">
      <w:pPr>
        <w:rPr>
          <w:sz w:val="22"/>
        </w:rPr>
      </w:pPr>
      <w:r>
        <w:rPr>
          <w:sz w:val="22"/>
        </w:rPr>
        <w:tab/>
        <w:t xml:space="preserve">Information gathered from this questionnaire will be </w:t>
      </w:r>
      <w:r w:rsidR="00C87F9F">
        <w:rPr>
          <w:sz w:val="22"/>
        </w:rPr>
        <w:t xml:space="preserve">instrumental to develop the FMD </w:t>
      </w:r>
      <w:r>
        <w:rPr>
          <w:sz w:val="22"/>
        </w:rPr>
        <w:t>global report to be published</w:t>
      </w:r>
      <w:r w:rsidR="00CF7BB1">
        <w:rPr>
          <w:sz w:val="22"/>
        </w:rPr>
        <w:t xml:space="preserve"> </w:t>
      </w:r>
      <w:r w:rsidR="00220552">
        <w:rPr>
          <w:sz w:val="22"/>
        </w:rPr>
        <w:t>a</w:t>
      </w:r>
      <w:r w:rsidR="00C87F9F">
        <w:rPr>
          <w:sz w:val="22"/>
        </w:rPr>
        <w:t>nnually a</w:t>
      </w:r>
      <w:r w:rsidR="00220552">
        <w:rPr>
          <w:sz w:val="22"/>
        </w:rPr>
        <w:t xml:space="preserve">nd distributed </w:t>
      </w:r>
      <w:r w:rsidR="00CF7BB1">
        <w:rPr>
          <w:sz w:val="22"/>
        </w:rPr>
        <w:t>to the FMD community.</w:t>
      </w:r>
    </w:p>
    <w:p w:rsidR="00D67568" w:rsidRPr="00D67568" w:rsidRDefault="00CF7BB1" w:rsidP="00047B22">
      <w:pPr>
        <w:rPr>
          <w:sz w:val="22"/>
        </w:rPr>
      </w:pPr>
      <w:r>
        <w:rPr>
          <w:sz w:val="22"/>
        </w:rPr>
        <w:tab/>
      </w:r>
    </w:p>
    <w:p w:rsidR="00CF7BB1" w:rsidRPr="00CF7BB1" w:rsidRDefault="00CF7BB1" w:rsidP="00D67568">
      <w:pPr>
        <w:pStyle w:val="ListParagraph"/>
        <w:rPr>
          <w:sz w:val="22"/>
        </w:rPr>
      </w:pPr>
    </w:p>
    <w:p w:rsidR="00FA4202" w:rsidRDefault="00FA4202" w:rsidP="00CF7BB1">
      <w:pPr>
        <w:ind w:left="720"/>
        <w:rPr>
          <w:sz w:val="22"/>
        </w:rPr>
      </w:pPr>
      <w:r>
        <w:rPr>
          <w:sz w:val="22"/>
        </w:rPr>
        <w:t>If you agree with taking part in this initiative please click in accept and move to the next page.</w:t>
      </w:r>
    </w:p>
    <w:p w:rsidR="00CF7BB1" w:rsidRDefault="00FA4202" w:rsidP="00CF7BB1">
      <w:pPr>
        <w:ind w:left="720"/>
        <w:rPr>
          <w:sz w:val="22"/>
        </w:rPr>
      </w:pPr>
      <w:r>
        <w:rPr>
          <w:sz w:val="22"/>
        </w:rPr>
        <w:t xml:space="preserve"> </w:t>
      </w:r>
    </w:p>
    <w:p w:rsidR="00C87F9F" w:rsidRDefault="00C87F9F" w:rsidP="00C87F9F">
      <w:pPr>
        <w:pStyle w:val="ListParagraph"/>
        <w:numPr>
          <w:ilvl w:val="0"/>
          <w:numId w:val="27"/>
        </w:numPr>
        <w:rPr>
          <w:b/>
          <w:sz w:val="22"/>
          <w:u w:val="single"/>
        </w:rPr>
      </w:pPr>
      <w:r>
        <w:rPr>
          <w:b/>
          <w:sz w:val="22"/>
          <w:u w:val="single"/>
        </w:rPr>
        <w:t>Country name:</w:t>
      </w:r>
    </w:p>
    <w:p w:rsidR="00C87F9F" w:rsidRDefault="00C87F9F" w:rsidP="00C87F9F">
      <w:pPr>
        <w:pStyle w:val="ListParagraph"/>
        <w:numPr>
          <w:ilvl w:val="0"/>
          <w:numId w:val="27"/>
        </w:numPr>
        <w:rPr>
          <w:b/>
          <w:sz w:val="22"/>
          <w:u w:val="single"/>
        </w:rPr>
      </w:pPr>
      <w:r>
        <w:rPr>
          <w:b/>
          <w:sz w:val="22"/>
          <w:u w:val="single"/>
        </w:rPr>
        <w:t xml:space="preserve">Point of Contact: </w:t>
      </w:r>
    </w:p>
    <w:p w:rsidR="00C87F9F" w:rsidRDefault="00C87F9F" w:rsidP="00C87F9F">
      <w:pPr>
        <w:pStyle w:val="ListParagraph"/>
        <w:numPr>
          <w:ilvl w:val="1"/>
          <w:numId w:val="27"/>
        </w:numPr>
        <w:rPr>
          <w:b/>
          <w:sz w:val="22"/>
        </w:rPr>
      </w:pPr>
      <w:r w:rsidRPr="009673E6">
        <w:rPr>
          <w:b/>
          <w:sz w:val="22"/>
        </w:rPr>
        <w:t>Name:</w:t>
      </w:r>
    </w:p>
    <w:p w:rsidR="00C87F9F" w:rsidRPr="009673E6" w:rsidRDefault="00C87F9F" w:rsidP="00C87F9F">
      <w:pPr>
        <w:pStyle w:val="ListParagraph"/>
        <w:numPr>
          <w:ilvl w:val="1"/>
          <w:numId w:val="27"/>
        </w:numPr>
        <w:rPr>
          <w:b/>
          <w:sz w:val="22"/>
        </w:rPr>
      </w:pPr>
      <w:r>
        <w:rPr>
          <w:b/>
          <w:sz w:val="22"/>
        </w:rPr>
        <w:t>Contact information:</w:t>
      </w:r>
    </w:p>
    <w:p w:rsidR="00C87F9F" w:rsidRPr="00EB443B" w:rsidRDefault="00C87F9F" w:rsidP="00C87F9F">
      <w:pPr>
        <w:pStyle w:val="ListParagraph"/>
        <w:numPr>
          <w:ilvl w:val="0"/>
          <w:numId w:val="27"/>
        </w:numPr>
        <w:rPr>
          <w:b/>
          <w:sz w:val="22"/>
          <w:u w:val="single"/>
        </w:rPr>
      </w:pPr>
      <w:r>
        <w:rPr>
          <w:b/>
          <w:sz w:val="22"/>
          <w:u w:val="single"/>
        </w:rPr>
        <w:t>Date:</w:t>
      </w:r>
    </w:p>
    <w:p w:rsidR="00CF7BB1" w:rsidRPr="00CF7BB1" w:rsidRDefault="00CF7BB1" w:rsidP="00CF7BB1">
      <w:pPr>
        <w:ind w:left="720"/>
        <w:rPr>
          <w:sz w:val="22"/>
        </w:rPr>
      </w:pPr>
    </w:p>
    <w:p w:rsidR="00CF7BB1" w:rsidRDefault="00CF7BB1" w:rsidP="00CF7BB1">
      <w:pPr>
        <w:rPr>
          <w:sz w:val="22"/>
        </w:rPr>
      </w:pPr>
    </w:p>
    <w:p w:rsidR="00F95245" w:rsidRPr="00F15CD5" w:rsidRDefault="00CF7BB1" w:rsidP="00F95245">
      <w:pPr>
        <w:rPr>
          <w:sz w:val="22"/>
        </w:rPr>
      </w:pPr>
      <w:r>
        <w:rPr>
          <w:sz w:val="22"/>
        </w:rPr>
        <w:t xml:space="preserve">     </w:t>
      </w:r>
      <w:r w:rsidR="009673E6" w:rsidRPr="009673E6">
        <w:rPr>
          <w:sz w:val="22"/>
        </w:rPr>
        <w:br/>
      </w:r>
      <w:r w:rsidR="00F95245" w:rsidRPr="00F15CD5">
        <w:rPr>
          <w:b/>
          <w:sz w:val="22"/>
          <w:u w:val="single"/>
        </w:rPr>
        <w:t>Instructions</w:t>
      </w:r>
    </w:p>
    <w:p w:rsidR="00F95245" w:rsidRPr="00F15CD5" w:rsidRDefault="000745D6" w:rsidP="00F95245">
      <w:pPr>
        <w:rPr>
          <w:sz w:val="22"/>
        </w:rPr>
      </w:pPr>
      <w:r w:rsidRPr="00F15CD5">
        <w:rPr>
          <w:sz w:val="22"/>
        </w:rPr>
        <w:t>X</w:t>
      </w:r>
    </w:p>
    <w:p w:rsidR="000745D6" w:rsidRPr="00F15CD5" w:rsidRDefault="000745D6" w:rsidP="00F95245">
      <w:pPr>
        <w:rPr>
          <w:sz w:val="22"/>
        </w:rPr>
      </w:pPr>
      <w:r w:rsidRPr="00F15CD5">
        <w:rPr>
          <w:sz w:val="22"/>
        </w:rPr>
        <w:t>X</w:t>
      </w:r>
    </w:p>
    <w:p w:rsidR="000745D6" w:rsidRPr="00F15CD5" w:rsidRDefault="000745D6" w:rsidP="00F95245">
      <w:pPr>
        <w:rPr>
          <w:sz w:val="22"/>
        </w:rPr>
      </w:pPr>
      <w:r w:rsidRPr="00F15CD5">
        <w:rPr>
          <w:sz w:val="22"/>
        </w:rPr>
        <w:t>X</w:t>
      </w:r>
    </w:p>
    <w:p w:rsidR="000745D6" w:rsidRPr="00F15CD5" w:rsidRDefault="000745D6" w:rsidP="00F95245">
      <w:pPr>
        <w:rPr>
          <w:sz w:val="22"/>
        </w:rPr>
      </w:pPr>
      <w:r w:rsidRPr="00F15CD5">
        <w:rPr>
          <w:sz w:val="22"/>
        </w:rPr>
        <w:t>x</w:t>
      </w:r>
    </w:p>
    <w:p w:rsidR="00F95245" w:rsidRPr="00F15CD5" w:rsidRDefault="00F95245" w:rsidP="00F95245">
      <w:pPr>
        <w:jc w:val="both"/>
        <w:rPr>
          <w:sz w:val="22"/>
        </w:rPr>
      </w:pPr>
      <w:r w:rsidRPr="00F15CD5">
        <w:rPr>
          <w:sz w:val="22"/>
        </w:rPr>
        <w:t>Thank you very much in advance for your collaboration</w:t>
      </w:r>
    </w:p>
    <w:p w:rsidR="00F95245" w:rsidRPr="009E5EDF" w:rsidRDefault="00F95245" w:rsidP="00F95245">
      <w:pPr>
        <w:rPr>
          <w:sz w:val="22"/>
        </w:rPr>
      </w:pPr>
      <w:r w:rsidRPr="00F15CD5">
        <w:rPr>
          <w:sz w:val="22"/>
        </w:rPr>
        <w:t>The FAO FMD group</w:t>
      </w:r>
    </w:p>
    <w:p w:rsidR="00EB443B" w:rsidRDefault="00EB443B">
      <w:pPr>
        <w:rPr>
          <w:sz w:val="22"/>
          <w:lang w:val="en-US"/>
        </w:rPr>
      </w:pPr>
      <w:r>
        <w:rPr>
          <w:sz w:val="22"/>
          <w:lang w:val="en-US"/>
        </w:rPr>
        <w:br w:type="page"/>
      </w:r>
    </w:p>
    <w:p w:rsidR="00F95245" w:rsidRPr="009E5EDF" w:rsidRDefault="00F95245" w:rsidP="00F95245">
      <w:pPr>
        <w:rPr>
          <w:sz w:val="22"/>
          <w:lang w:val="en-US"/>
        </w:rPr>
      </w:pPr>
    </w:p>
    <w:p w:rsidR="0026360E" w:rsidRDefault="0026360E" w:rsidP="0026360E">
      <w:pPr>
        <w:rPr>
          <w:ins w:id="0" w:author="Rodrigo NovaChavez (AGAH)" w:date="2015-07-30T14:41:00Z"/>
          <w:rFonts w:cs="Times New Roman"/>
          <w:sz w:val="22"/>
          <w:u w:val="single"/>
          <w:lang w:val="en-US"/>
        </w:rPr>
      </w:pPr>
      <w:r w:rsidRPr="00744A38">
        <w:rPr>
          <w:rFonts w:cs="Times New Roman"/>
          <w:sz w:val="22"/>
          <w:u w:val="single"/>
          <w:lang w:val="en-US"/>
        </w:rPr>
        <w:t xml:space="preserve">GENERAL INFORMATION: </w:t>
      </w:r>
    </w:p>
    <w:p w:rsidR="00EC738C" w:rsidRPr="00EC738C" w:rsidRDefault="00EC738C" w:rsidP="005F23FE">
      <w:pPr>
        <w:jc w:val="both"/>
        <w:rPr>
          <w:rFonts w:cs="Times New Roman"/>
          <w:sz w:val="22"/>
          <w:lang w:val="en-US"/>
          <w:rPrChange w:id="1" w:author="Rodrigo NovaChavez (AGAH)" w:date="2015-07-30T14:41:00Z">
            <w:rPr>
              <w:rFonts w:cs="Times New Roman"/>
              <w:sz w:val="22"/>
              <w:u w:val="single"/>
              <w:lang w:val="en-US"/>
            </w:rPr>
          </w:rPrChange>
        </w:rPr>
        <w:pPrChange w:id="2" w:author="Rodrigo NovaChavez (AGAH)" w:date="2015-07-30T14:47:00Z">
          <w:pPr/>
        </w:pPrChange>
      </w:pPr>
      <w:ins w:id="3" w:author="Rodrigo NovaChavez (AGAH)" w:date="2015-07-30T14:41:00Z">
        <w:r w:rsidRPr="00EC738C">
          <w:rPr>
            <w:rFonts w:cs="Times New Roman"/>
            <w:sz w:val="22"/>
            <w:lang w:val="en-US"/>
          </w:rPr>
          <w:t>Trans</w:t>
        </w:r>
        <w:r>
          <w:rPr>
            <w:rFonts w:cs="Times New Roman"/>
            <w:sz w:val="22"/>
            <w:lang w:val="en-US"/>
          </w:rPr>
          <w:t>boundary Animal Diseases (TADs)</w:t>
        </w:r>
      </w:ins>
      <w:ins w:id="4" w:author="Rodrigo NovaChavez (AGAH)" w:date="2015-07-30T14:47:00Z">
        <w:r w:rsidR="005F23FE" w:rsidRPr="005F23FE">
          <w:t xml:space="preserve"> </w:t>
        </w:r>
        <w:r w:rsidR="005F23FE" w:rsidRPr="005F23FE">
          <w:rPr>
            <w:rFonts w:cs="Times New Roman"/>
            <w:sz w:val="22"/>
            <w:lang w:val="en-US"/>
          </w:rPr>
          <w:t xml:space="preserve">are highly contagious epidemic diseases that can spread extremely rapidly, irrespective of national borders. They </w:t>
        </w:r>
      </w:ins>
      <w:ins w:id="5" w:author="Rodrigo NovaChavez (AGAH)" w:date="2015-07-30T14:48:00Z">
        <w:r w:rsidR="005F23FE">
          <w:rPr>
            <w:rFonts w:cs="Times New Roman"/>
            <w:sz w:val="22"/>
            <w:lang w:val="en-US"/>
          </w:rPr>
          <w:t xml:space="preserve">can </w:t>
        </w:r>
      </w:ins>
      <w:ins w:id="6" w:author="Rodrigo NovaChavez (AGAH)" w:date="2015-07-30T14:47:00Z">
        <w:r w:rsidR="005F23FE" w:rsidRPr="005F23FE">
          <w:rPr>
            <w:rFonts w:cs="Times New Roman"/>
            <w:sz w:val="22"/>
            <w:lang w:val="en-US"/>
          </w:rPr>
          <w:t>cause high rates of death and</w:t>
        </w:r>
      </w:ins>
      <w:ins w:id="7" w:author="Rodrigo NovaChavez (AGAH)" w:date="2015-07-30T14:48:00Z">
        <w:r w:rsidR="005F23FE">
          <w:rPr>
            <w:rFonts w:cs="Times New Roman"/>
            <w:sz w:val="22"/>
            <w:lang w:val="en-US"/>
          </w:rPr>
          <w:t>/or</w:t>
        </w:r>
      </w:ins>
      <w:ins w:id="8" w:author="Rodrigo NovaChavez (AGAH)" w:date="2015-07-30T14:47:00Z">
        <w:r w:rsidR="005F23FE" w:rsidRPr="005F23FE">
          <w:rPr>
            <w:rFonts w:cs="Times New Roman"/>
            <w:sz w:val="22"/>
            <w:lang w:val="en-US"/>
          </w:rPr>
          <w:t xml:space="preserve"> disease in animals, thereby having serious socio-economic and sometimes public health consequences while constituting a constant threat to the livelihoods of livestock farmers.</w:t>
        </w:r>
      </w:ins>
    </w:p>
    <w:p w:rsidR="00220552" w:rsidRPr="00B74908" w:rsidRDefault="00220552" w:rsidP="00220552">
      <w:pPr>
        <w:pStyle w:val="ListParagraph"/>
        <w:numPr>
          <w:ilvl w:val="0"/>
          <w:numId w:val="1"/>
        </w:numPr>
        <w:rPr>
          <w:rFonts w:cs="Times New Roman"/>
          <w:b/>
          <w:sz w:val="22"/>
        </w:rPr>
      </w:pPr>
      <w:r w:rsidRPr="00B74908">
        <w:rPr>
          <w:rFonts w:cs="Times New Roman"/>
          <w:b/>
          <w:sz w:val="22"/>
        </w:rPr>
        <w:t>Has your country identified a list of Priority Transboundary Animal Diseases (</w:t>
      </w:r>
      <w:commentRangeStart w:id="9"/>
      <w:r w:rsidRPr="00B74908">
        <w:rPr>
          <w:rFonts w:cs="Times New Roman"/>
          <w:b/>
          <w:sz w:val="22"/>
        </w:rPr>
        <w:t>TAD</w:t>
      </w:r>
      <w:r w:rsidR="00FD1F93">
        <w:rPr>
          <w:rFonts w:cs="Times New Roman"/>
          <w:b/>
          <w:sz w:val="22"/>
        </w:rPr>
        <w:t>s</w:t>
      </w:r>
      <w:commentRangeEnd w:id="9"/>
      <w:r w:rsidR="00063ACD">
        <w:rPr>
          <w:rStyle w:val="CommentReference"/>
        </w:rPr>
        <w:commentReference w:id="9"/>
      </w:r>
      <w:r w:rsidRPr="00B74908">
        <w:rPr>
          <w:rFonts w:cs="Times New Roman"/>
          <w:b/>
          <w:sz w:val="22"/>
        </w:rPr>
        <w:t>)?</w:t>
      </w:r>
    </w:p>
    <w:p w:rsidR="00F15CD5" w:rsidRPr="00F15CD5" w:rsidRDefault="00F15CD5" w:rsidP="00F15CD5">
      <w:pPr>
        <w:pStyle w:val="ListParagraph"/>
        <w:rPr>
          <w:rFonts w:cs="Times New Roman"/>
          <w:i/>
          <w:sz w:val="22"/>
        </w:rPr>
      </w:pPr>
      <w:r>
        <w:rPr>
          <w:rFonts w:cs="Times New Roman"/>
          <w:sz w:val="22"/>
        </w:rPr>
        <w:t>(</w:t>
      </w:r>
      <w:r w:rsidR="00951667">
        <w:rPr>
          <w:rFonts w:cs="Times New Roman"/>
          <w:i/>
          <w:sz w:val="22"/>
        </w:rPr>
        <w:t>Exclusive answer</w:t>
      </w:r>
      <w:r>
        <w:rPr>
          <w:rFonts w:cs="Times New Roman"/>
          <w:i/>
          <w:sz w:val="22"/>
        </w:rPr>
        <w:t>)</w:t>
      </w:r>
    </w:p>
    <w:p w:rsidR="0026360E" w:rsidRPr="009C448A" w:rsidRDefault="009D465A" w:rsidP="009C448A">
      <w:pPr>
        <w:pStyle w:val="ListParagraph"/>
        <w:rPr>
          <w:rFonts w:cs="Times New Roman"/>
          <w:sz w:val="22"/>
        </w:rPr>
      </w:pPr>
      <w:r>
        <w:rPr>
          <w:rFonts w:cs="Times New Roman"/>
          <w:noProof/>
          <w:sz w:val="22"/>
          <w:lang w:val="en-US"/>
        </w:rPr>
        <mc:AlternateContent>
          <mc:Choice Requires="wps">
            <w:drawing>
              <wp:anchor distT="0" distB="0" distL="114300" distR="114300" simplePos="0" relativeHeight="252276736" behindDoc="0" locked="0" layoutInCell="1" allowOverlap="1" wp14:anchorId="16869684" wp14:editId="444911EE">
                <wp:simplePos x="0" y="0"/>
                <wp:positionH relativeFrom="column">
                  <wp:posOffset>1692910</wp:posOffset>
                </wp:positionH>
                <wp:positionV relativeFrom="paragraph">
                  <wp:posOffset>-2540</wp:posOffset>
                </wp:positionV>
                <wp:extent cx="212090" cy="169545"/>
                <wp:effectExtent l="0" t="0" r="16510" b="20955"/>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3.3pt;margin-top:-.2pt;width:16.7pt;height:13.3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">
                <v:textbox>
                  <w:txbxContent>
                    <w:p w:rsidR="000038DC" w:rsidRPr="006E2E9C" w:rsidRDefault="000038DC" w:rsidP="0026360E">
                      <w:pPr>
                        <w:rPr>
                          <w:lang w:val="en-US"/>
                        </w:rPr>
                      </w:pPr>
                    </w:p>
                  </w:txbxContent>
                </v:textbox>
              </v:shape>
            </w:pict>
          </mc:Fallback>
        </mc:AlternateContent>
      </w:r>
      <w:r w:rsidR="0026360E" w:rsidRPr="009C448A">
        <w:rPr>
          <w:rFonts w:cs="Times New Roman"/>
          <w:sz w:val="22"/>
        </w:rPr>
        <w:t xml:space="preserve">Yes.  </w:t>
      </w:r>
    </w:p>
    <w:p w:rsidR="0026360E" w:rsidRPr="00744A38" w:rsidRDefault="009D465A" w:rsidP="0026360E">
      <w:pPr>
        <w:pStyle w:val="ListParagraph"/>
        <w:rPr>
          <w:rFonts w:cs="Times New Roman"/>
          <w:sz w:val="22"/>
        </w:rPr>
      </w:pPr>
      <w:r>
        <w:rPr>
          <w:rFonts w:cs="Times New Roman"/>
          <w:noProof/>
          <w:sz w:val="22"/>
          <w:lang w:val="en-US"/>
        </w:rPr>
        <mc:AlternateContent>
          <mc:Choice Requires="wps">
            <w:drawing>
              <wp:anchor distT="0" distB="0" distL="114300" distR="114300" simplePos="0" relativeHeight="252278784" behindDoc="0" locked="0" layoutInCell="1" allowOverlap="1" wp14:anchorId="4241B858" wp14:editId="6E49DC7C">
                <wp:simplePos x="0" y="0"/>
                <wp:positionH relativeFrom="column">
                  <wp:posOffset>1689100</wp:posOffset>
                </wp:positionH>
                <wp:positionV relativeFrom="paragraph">
                  <wp:posOffset>8890</wp:posOffset>
                </wp:positionV>
                <wp:extent cx="212090" cy="169545"/>
                <wp:effectExtent l="0" t="0" r="16510" b="20955"/>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3pt;margin-top:.7pt;width:16.7pt;height:13.3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">
                <v:textbox>
                  <w:txbxContent>
                    <w:p w:rsidR="000038DC" w:rsidRPr="006E2E9C" w:rsidRDefault="000038DC" w:rsidP="0026360E">
                      <w:pPr>
                        <w:rPr>
                          <w:lang w:val="en-US"/>
                        </w:rPr>
                      </w:pPr>
                    </w:p>
                  </w:txbxContent>
                </v:textbox>
              </v:shape>
            </w:pict>
          </mc:Fallback>
        </mc:AlternateContent>
      </w:r>
      <w:r w:rsidR="0026360E" w:rsidRPr="00744A38">
        <w:rPr>
          <w:rFonts w:cs="Times New Roman"/>
          <w:sz w:val="22"/>
        </w:rPr>
        <w:t>No</w:t>
      </w:r>
    </w:p>
    <w:p w:rsidR="0026360E" w:rsidRDefault="0026360E" w:rsidP="0026360E">
      <w:pPr>
        <w:rPr>
          <w:rFonts w:cs="Times New Roman"/>
          <w:sz w:val="22"/>
          <w:lang w:val="en-US"/>
        </w:rPr>
      </w:pPr>
      <w:r w:rsidRPr="00744A38">
        <w:rPr>
          <w:rFonts w:cs="Times New Roman"/>
          <w:sz w:val="22"/>
          <w:lang w:val="en-US"/>
        </w:rPr>
        <w:t>If yes, list the 5 diseases</w:t>
      </w:r>
      <w:r w:rsidR="00B67FD5" w:rsidRPr="00B67FD5">
        <w:rPr>
          <w:rFonts w:cs="Times New Roman"/>
          <w:sz w:val="22"/>
          <w:lang w:val="en-US"/>
        </w:rPr>
        <w:t xml:space="preserve"> </w:t>
      </w:r>
      <w:r w:rsidR="00B67FD5">
        <w:rPr>
          <w:rFonts w:cs="Times New Roman"/>
          <w:sz w:val="22"/>
          <w:lang w:val="en-US"/>
        </w:rPr>
        <w:t xml:space="preserve">with the </w:t>
      </w:r>
      <w:r w:rsidR="00B67FD5" w:rsidRPr="00744A38">
        <w:rPr>
          <w:rFonts w:cs="Times New Roman"/>
          <w:sz w:val="22"/>
          <w:lang w:val="en-US"/>
        </w:rPr>
        <w:t>highest priority</w:t>
      </w:r>
      <w:r w:rsidR="00B67FD5">
        <w:rPr>
          <w:rFonts w:cs="Times New Roman"/>
          <w:sz w:val="22"/>
          <w:lang w:val="en-US"/>
        </w:rPr>
        <w:t xml:space="preserve"> for your country</w:t>
      </w:r>
      <w:r w:rsidRPr="00744A38">
        <w:rPr>
          <w:rFonts w:cs="Times New Roman"/>
          <w:sz w:val="22"/>
          <w:lang w:val="en-US"/>
        </w:rPr>
        <w:t>:</w:t>
      </w:r>
    </w:p>
    <w:p w:rsidR="00B67FD5" w:rsidRPr="00047B22" w:rsidRDefault="00B67FD5" w:rsidP="0026360E">
      <w:pPr>
        <w:rPr>
          <w:rFonts w:cs="Times New Roman"/>
          <w:sz w:val="22"/>
        </w:rPr>
      </w:pPr>
      <w:r>
        <w:rPr>
          <w:rFonts w:cs="Times New Roman"/>
          <w:sz w:val="22"/>
          <w:lang w:val="en-US"/>
        </w:rPr>
        <w:t>If not, go to question 2.</w:t>
      </w:r>
    </w:p>
    <w:p w:rsidR="0026360E" w:rsidRDefault="0026360E" w:rsidP="0026360E">
      <w:pPr>
        <w:rPr>
          <w:rFonts w:cs="Times New Roman"/>
          <w:sz w:val="22"/>
          <w:lang w:val="en-US"/>
        </w:rPr>
      </w:pPr>
    </w:p>
    <w:tbl>
      <w:tblPr>
        <w:tblStyle w:val="TableGrid"/>
        <w:tblW w:w="0" w:type="auto"/>
        <w:tblLook w:val="04A0" w:firstRow="1" w:lastRow="0" w:firstColumn="1" w:lastColumn="0" w:noHBand="0" w:noVBand="1"/>
      </w:tblPr>
      <w:tblGrid>
        <w:gridCol w:w="3237"/>
        <w:gridCol w:w="3238"/>
        <w:gridCol w:w="3238"/>
      </w:tblGrid>
      <w:tr w:rsidR="00B67FD5" w:rsidTr="00AE0F66">
        <w:tc>
          <w:tcPr>
            <w:tcW w:w="3237" w:type="dxa"/>
          </w:tcPr>
          <w:p w:rsidR="00B67FD5" w:rsidRDefault="00B67FD5" w:rsidP="00047B22">
            <w:pPr>
              <w:jc w:val="center"/>
              <w:rPr>
                <w:rFonts w:cs="Times New Roman"/>
                <w:sz w:val="22"/>
                <w:lang w:val="en-US"/>
              </w:rPr>
            </w:pPr>
            <w:r>
              <w:rPr>
                <w:rFonts w:cs="Times New Roman"/>
                <w:sz w:val="22"/>
                <w:lang w:val="en-US"/>
              </w:rPr>
              <w:t>Disease (open question)</w:t>
            </w:r>
          </w:p>
        </w:tc>
        <w:tc>
          <w:tcPr>
            <w:tcW w:w="6476" w:type="dxa"/>
            <w:gridSpan w:val="2"/>
          </w:tcPr>
          <w:p w:rsidR="00B67FD5" w:rsidRDefault="00B67FD5" w:rsidP="00047B22">
            <w:pPr>
              <w:jc w:val="center"/>
              <w:rPr>
                <w:rFonts w:cs="Times New Roman"/>
                <w:sz w:val="22"/>
                <w:lang w:val="en-US"/>
              </w:rPr>
            </w:pPr>
            <w:r>
              <w:rPr>
                <w:rFonts w:cs="Times New Roman"/>
                <w:sz w:val="22"/>
                <w:lang w:val="en-US"/>
              </w:rPr>
              <w:t>Is the disease notifiable (click box</w:t>
            </w:r>
            <w:r w:rsidR="00951667">
              <w:rPr>
                <w:rFonts w:cs="Times New Roman"/>
                <w:sz w:val="22"/>
                <w:lang w:val="en-US"/>
              </w:rPr>
              <w:t xml:space="preserve"> or drop menu</w:t>
            </w:r>
            <w:r>
              <w:rPr>
                <w:rFonts w:cs="Times New Roman"/>
                <w:sz w:val="22"/>
                <w:lang w:val="en-US"/>
              </w:rPr>
              <w:t>)</w:t>
            </w:r>
          </w:p>
        </w:tc>
      </w:tr>
      <w:tr w:rsidR="00B67FD5" w:rsidTr="00B67FD5">
        <w:tc>
          <w:tcPr>
            <w:tcW w:w="3237" w:type="dxa"/>
          </w:tcPr>
          <w:p w:rsidR="00B67FD5" w:rsidRDefault="00B67FD5" w:rsidP="0026360E">
            <w:pPr>
              <w:rPr>
                <w:rFonts w:cs="Times New Roman"/>
                <w:sz w:val="22"/>
                <w:lang w:val="en-US"/>
              </w:rPr>
            </w:pPr>
          </w:p>
        </w:tc>
        <w:tc>
          <w:tcPr>
            <w:tcW w:w="3238" w:type="dxa"/>
          </w:tcPr>
          <w:p w:rsidR="00B67FD5" w:rsidRDefault="00B67FD5" w:rsidP="0026360E">
            <w:pPr>
              <w:rPr>
                <w:rFonts w:cs="Times New Roman"/>
                <w:sz w:val="22"/>
                <w:lang w:val="en-US"/>
              </w:rPr>
            </w:pPr>
            <w:r>
              <w:rPr>
                <w:rFonts w:cs="Times New Roman"/>
                <w:sz w:val="22"/>
                <w:lang w:val="en-US"/>
              </w:rPr>
              <w:t>Yes</w:t>
            </w:r>
          </w:p>
        </w:tc>
        <w:tc>
          <w:tcPr>
            <w:tcW w:w="3238" w:type="dxa"/>
          </w:tcPr>
          <w:p w:rsidR="00B67FD5" w:rsidRDefault="00B67FD5" w:rsidP="0026360E">
            <w:pPr>
              <w:rPr>
                <w:rFonts w:cs="Times New Roman"/>
                <w:sz w:val="22"/>
                <w:lang w:val="en-US"/>
              </w:rPr>
            </w:pPr>
            <w:r>
              <w:rPr>
                <w:rFonts w:cs="Times New Roman"/>
                <w:sz w:val="22"/>
                <w:lang w:val="en-US"/>
              </w:rPr>
              <w:t>No</w:t>
            </w:r>
          </w:p>
        </w:tc>
      </w:tr>
      <w:tr w:rsidR="00B67FD5" w:rsidTr="00B67FD5">
        <w:tc>
          <w:tcPr>
            <w:tcW w:w="3237" w:type="dxa"/>
          </w:tcPr>
          <w:p w:rsidR="00B67FD5" w:rsidRDefault="00B67FD5" w:rsidP="0026360E">
            <w:pPr>
              <w:rPr>
                <w:rFonts w:cs="Times New Roman"/>
                <w:sz w:val="22"/>
                <w:lang w:val="en-US"/>
              </w:rPr>
            </w:pPr>
          </w:p>
        </w:tc>
        <w:tc>
          <w:tcPr>
            <w:tcW w:w="3238" w:type="dxa"/>
          </w:tcPr>
          <w:p w:rsidR="00B67FD5" w:rsidRDefault="00B67FD5" w:rsidP="0026360E">
            <w:pPr>
              <w:rPr>
                <w:rFonts w:cs="Times New Roman"/>
                <w:sz w:val="22"/>
                <w:lang w:val="en-US"/>
              </w:rPr>
            </w:pPr>
            <w:r>
              <w:rPr>
                <w:rFonts w:cs="Times New Roman"/>
                <w:sz w:val="22"/>
                <w:lang w:val="en-US"/>
              </w:rPr>
              <w:t>Yes</w:t>
            </w:r>
          </w:p>
        </w:tc>
        <w:tc>
          <w:tcPr>
            <w:tcW w:w="3238" w:type="dxa"/>
          </w:tcPr>
          <w:p w:rsidR="00B67FD5" w:rsidRDefault="00B67FD5" w:rsidP="0026360E">
            <w:pPr>
              <w:rPr>
                <w:rFonts w:cs="Times New Roman"/>
                <w:sz w:val="22"/>
                <w:lang w:val="en-US"/>
              </w:rPr>
            </w:pPr>
            <w:r>
              <w:rPr>
                <w:rFonts w:cs="Times New Roman"/>
                <w:sz w:val="22"/>
                <w:lang w:val="en-US"/>
              </w:rPr>
              <w:t>No</w:t>
            </w:r>
          </w:p>
        </w:tc>
      </w:tr>
      <w:tr w:rsidR="00B67FD5" w:rsidTr="00B67FD5">
        <w:tc>
          <w:tcPr>
            <w:tcW w:w="3237" w:type="dxa"/>
          </w:tcPr>
          <w:p w:rsidR="00B67FD5" w:rsidRDefault="00B67FD5" w:rsidP="0026360E">
            <w:pPr>
              <w:rPr>
                <w:rFonts w:cs="Times New Roman"/>
                <w:sz w:val="22"/>
                <w:lang w:val="en-US"/>
              </w:rPr>
            </w:pPr>
          </w:p>
        </w:tc>
        <w:tc>
          <w:tcPr>
            <w:tcW w:w="3238" w:type="dxa"/>
          </w:tcPr>
          <w:p w:rsidR="00B67FD5" w:rsidRDefault="00B67FD5" w:rsidP="0026360E">
            <w:pPr>
              <w:rPr>
                <w:rFonts w:cs="Times New Roman"/>
                <w:sz w:val="22"/>
                <w:lang w:val="en-US"/>
              </w:rPr>
            </w:pPr>
            <w:r>
              <w:rPr>
                <w:rFonts w:cs="Times New Roman"/>
                <w:sz w:val="22"/>
                <w:lang w:val="en-US"/>
              </w:rPr>
              <w:t>Yes</w:t>
            </w:r>
          </w:p>
        </w:tc>
        <w:tc>
          <w:tcPr>
            <w:tcW w:w="3238" w:type="dxa"/>
          </w:tcPr>
          <w:p w:rsidR="00B67FD5" w:rsidRDefault="00B67FD5" w:rsidP="0026360E">
            <w:pPr>
              <w:rPr>
                <w:rFonts w:cs="Times New Roman"/>
                <w:sz w:val="22"/>
                <w:lang w:val="en-US"/>
              </w:rPr>
            </w:pPr>
            <w:r>
              <w:rPr>
                <w:rFonts w:cs="Times New Roman"/>
                <w:sz w:val="22"/>
                <w:lang w:val="en-US"/>
              </w:rPr>
              <w:t>No</w:t>
            </w:r>
          </w:p>
        </w:tc>
      </w:tr>
      <w:tr w:rsidR="00B67FD5" w:rsidTr="00B67FD5">
        <w:tc>
          <w:tcPr>
            <w:tcW w:w="3237" w:type="dxa"/>
          </w:tcPr>
          <w:p w:rsidR="00B67FD5" w:rsidRDefault="00B67FD5" w:rsidP="0026360E">
            <w:pPr>
              <w:rPr>
                <w:rFonts w:cs="Times New Roman"/>
                <w:sz w:val="22"/>
                <w:lang w:val="en-US"/>
              </w:rPr>
            </w:pPr>
          </w:p>
        </w:tc>
        <w:tc>
          <w:tcPr>
            <w:tcW w:w="3238" w:type="dxa"/>
          </w:tcPr>
          <w:p w:rsidR="00B67FD5" w:rsidRDefault="00B67FD5" w:rsidP="0026360E">
            <w:pPr>
              <w:rPr>
                <w:rFonts w:cs="Times New Roman"/>
                <w:sz w:val="22"/>
                <w:lang w:val="en-US"/>
              </w:rPr>
            </w:pPr>
            <w:r>
              <w:rPr>
                <w:rFonts w:cs="Times New Roman"/>
                <w:sz w:val="22"/>
                <w:lang w:val="en-US"/>
              </w:rPr>
              <w:t>Yes</w:t>
            </w:r>
          </w:p>
        </w:tc>
        <w:tc>
          <w:tcPr>
            <w:tcW w:w="3238" w:type="dxa"/>
          </w:tcPr>
          <w:p w:rsidR="00B67FD5" w:rsidRDefault="00B67FD5" w:rsidP="0026360E">
            <w:pPr>
              <w:rPr>
                <w:rFonts w:cs="Times New Roman"/>
                <w:sz w:val="22"/>
                <w:lang w:val="en-US"/>
              </w:rPr>
            </w:pPr>
            <w:r>
              <w:rPr>
                <w:rFonts w:cs="Times New Roman"/>
                <w:sz w:val="22"/>
                <w:lang w:val="en-US"/>
              </w:rPr>
              <w:t>No</w:t>
            </w:r>
          </w:p>
        </w:tc>
      </w:tr>
      <w:tr w:rsidR="00B67FD5" w:rsidTr="00B67FD5">
        <w:tc>
          <w:tcPr>
            <w:tcW w:w="3237" w:type="dxa"/>
          </w:tcPr>
          <w:p w:rsidR="00B67FD5" w:rsidRDefault="00B67FD5" w:rsidP="0026360E">
            <w:pPr>
              <w:rPr>
                <w:rFonts w:cs="Times New Roman"/>
                <w:sz w:val="22"/>
                <w:lang w:val="en-US"/>
              </w:rPr>
            </w:pPr>
          </w:p>
        </w:tc>
        <w:tc>
          <w:tcPr>
            <w:tcW w:w="3238" w:type="dxa"/>
          </w:tcPr>
          <w:p w:rsidR="00B67FD5" w:rsidRDefault="00B67FD5" w:rsidP="0026360E">
            <w:pPr>
              <w:rPr>
                <w:rFonts w:cs="Times New Roman"/>
                <w:sz w:val="22"/>
                <w:lang w:val="en-US"/>
              </w:rPr>
            </w:pPr>
            <w:r>
              <w:rPr>
                <w:rFonts w:cs="Times New Roman"/>
                <w:sz w:val="22"/>
                <w:lang w:val="en-US"/>
              </w:rPr>
              <w:t>Yes</w:t>
            </w:r>
          </w:p>
        </w:tc>
        <w:tc>
          <w:tcPr>
            <w:tcW w:w="3238" w:type="dxa"/>
          </w:tcPr>
          <w:p w:rsidR="00B67FD5" w:rsidRDefault="00B67FD5" w:rsidP="0026360E">
            <w:pPr>
              <w:rPr>
                <w:rFonts w:cs="Times New Roman"/>
                <w:sz w:val="22"/>
                <w:lang w:val="en-US"/>
              </w:rPr>
            </w:pPr>
            <w:r>
              <w:rPr>
                <w:rFonts w:cs="Times New Roman"/>
                <w:sz w:val="22"/>
                <w:lang w:val="en-US"/>
              </w:rPr>
              <w:t>No</w:t>
            </w:r>
          </w:p>
        </w:tc>
      </w:tr>
    </w:tbl>
    <w:p w:rsidR="00B67FD5" w:rsidRDefault="00B67FD5" w:rsidP="0026360E">
      <w:pPr>
        <w:rPr>
          <w:rFonts w:cs="Times New Roman"/>
          <w:sz w:val="22"/>
          <w:lang w:val="en-US"/>
        </w:rPr>
      </w:pPr>
    </w:p>
    <w:p w:rsidR="00B67FD5" w:rsidRDefault="00B67FD5" w:rsidP="0026360E">
      <w:pPr>
        <w:rPr>
          <w:rFonts w:cs="Times New Roman"/>
          <w:sz w:val="22"/>
          <w:lang w:val="en-US"/>
        </w:rPr>
      </w:pPr>
    </w:p>
    <w:p w:rsidR="0026360E" w:rsidRPr="00F75F62" w:rsidRDefault="0026360E" w:rsidP="0026360E">
      <w:pPr>
        <w:rPr>
          <w:rFonts w:cs="Times New Roman"/>
          <w:sz w:val="22"/>
          <w:u w:val="single"/>
          <w:lang w:val="en-US"/>
        </w:rPr>
      </w:pPr>
      <w:r w:rsidRPr="00F75F62">
        <w:rPr>
          <w:rFonts w:cs="Times New Roman"/>
          <w:sz w:val="22"/>
          <w:u w:val="single"/>
          <w:lang w:val="en-US"/>
        </w:rPr>
        <w:t>LIVESTOCK P</w:t>
      </w:r>
      <w:r w:rsidR="007047D0">
        <w:rPr>
          <w:rFonts w:cs="Times New Roman"/>
          <w:sz w:val="22"/>
          <w:u w:val="single"/>
          <w:lang w:val="en-US"/>
        </w:rPr>
        <w:t>OPULATION</w:t>
      </w:r>
      <w:r w:rsidRPr="00F75F62">
        <w:rPr>
          <w:rFonts w:cs="Times New Roman"/>
          <w:sz w:val="22"/>
          <w:u w:val="single"/>
          <w:lang w:val="en-US"/>
        </w:rPr>
        <w:t>:</w:t>
      </w:r>
    </w:p>
    <w:p w:rsidR="0026360E" w:rsidRPr="00B74908" w:rsidRDefault="00220552" w:rsidP="0026360E">
      <w:pPr>
        <w:pStyle w:val="ListParagraph"/>
        <w:numPr>
          <w:ilvl w:val="0"/>
          <w:numId w:val="1"/>
        </w:numPr>
        <w:rPr>
          <w:rFonts w:cs="Times New Roman"/>
          <w:b/>
          <w:sz w:val="22"/>
          <w:lang w:val="en-US"/>
        </w:rPr>
      </w:pPr>
      <w:r w:rsidRPr="00B74908">
        <w:rPr>
          <w:rFonts w:cs="Times New Roman"/>
          <w:b/>
          <w:sz w:val="22"/>
          <w:lang w:val="en-US"/>
        </w:rPr>
        <w:t>Please, provide</w:t>
      </w:r>
      <w:r w:rsidR="009C448A" w:rsidRPr="00B74908">
        <w:rPr>
          <w:rFonts w:cs="Times New Roman"/>
          <w:b/>
          <w:sz w:val="22"/>
          <w:lang w:val="en-US"/>
        </w:rPr>
        <w:t xml:space="preserve"> information on population of FMD-susceptible livestock and wild life</w:t>
      </w:r>
      <w:r w:rsidR="0026360E" w:rsidRPr="00B74908">
        <w:rPr>
          <w:rFonts w:cs="Times New Roman"/>
          <w:b/>
          <w:sz w:val="22"/>
          <w:lang w:val="en-US"/>
        </w:rPr>
        <w:t xml:space="preserve"> in your country? (</w:t>
      </w:r>
      <w:r w:rsidR="0026360E" w:rsidRPr="00B74908">
        <w:rPr>
          <w:rFonts w:cs="Times New Roman"/>
          <w:b/>
          <w:i/>
          <w:sz w:val="22"/>
          <w:lang w:val="en-US"/>
        </w:rPr>
        <w:t>fill the boxes</w:t>
      </w:r>
      <w:r w:rsidR="0026360E" w:rsidRPr="00B74908">
        <w:rPr>
          <w:rFonts w:cs="Times New Roman"/>
          <w:b/>
          <w:sz w:val="22"/>
          <w:lang w:val="en-US"/>
        </w:rPr>
        <w:t>)</w:t>
      </w:r>
    </w:p>
    <w:p w:rsidR="0026360E" w:rsidRDefault="0026360E" w:rsidP="00951667">
      <w:pPr>
        <w:pStyle w:val="ListParagraph"/>
        <w:ind w:left="0"/>
        <w:rPr>
          <w:rFonts w:cs="Times New Roman"/>
          <w:sz w:val="22"/>
          <w:lang w:val="en-US"/>
        </w:rPr>
      </w:pPr>
    </w:p>
    <w:p w:rsidR="00AE0F66" w:rsidRDefault="00951667" w:rsidP="00951667">
      <w:pPr>
        <w:pStyle w:val="ListParagraph"/>
        <w:ind w:left="0"/>
        <w:rPr>
          <w:rFonts w:cs="Times New Roman"/>
          <w:sz w:val="22"/>
          <w:lang w:val="en-US"/>
        </w:rPr>
      </w:pPr>
      <w:r>
        <w:rPr>
          <w:rFonts w:cs="Times New Roman"/>
          <w:sz w:val="22"/>
          <w:lang w:val="en-US"/>
        </w:rPr>
        <w:t>Domestic population</w:t>
      </w:r>
    </w:p>
    <w:p w:rsidR="00AE0F66" w:rsidRDefault="00AE0F66" w:rsidP="00951667">
      <w:pPr>
        <w:pStyle w:val="ListParagraph"/>
        <w:ind w:left="0"/>
        <w:rPr>
          <w:rFonts w:cs="Times New Roman"/>
          <w:sz w:val="22"/>
          <w:lang w:val="en-US"/>
        </w:rPr>
      </w:pPr>
    </w:p>
    <w:tbl>
      <w:tblPr>
        <w:tblStyle w:val="TableGrid"/>
        <w:tblW w:w="9653" w:type="dxa"/>
        <w:jc w:val="center"/>
        <w:tblInd w:w="-517" w:type="dxa"/>
        <w:tblLook w:val="04A0" w:firstRow="1" w:lastRow="0" w:firstColumn="1" w:lastColumn="0" w:noHBand="0" w:noVBand="1"/>
      </w:tblPr>
      <w:tblGrid>
        <w:gridCol w:w="2205"/>
        <w:gridCol w:w="1623"/>
        <w:gridCol w:w="1363"/>
        <w:gridCol w:w="1254"/>
        <w:gridCol w:w="1288"/>
        <w:gridCol w:w="1920"/>
      </w:tblGrid>
      <w:tr w:rsidR="00951667" w:rsidRPr="00F75F62" w:rsidTr="00951667">
        <w:trPr>
          <w:jc w:val="center"/>
        </w:trPr>
        <w:tc>
          <w:tcPr>
            <w:tcW w:w="2205" w:type="dxa"/>
          </w:tcPr>
          <w:p w:rsidR="00CF00AD" w:rsidRPr="00F75F62" w:rsidRDefault="00220552" w:rsidP="00744A38">
            <w:pPr>
              <w:rPr>
                <w:rFonts w:cs="Times New Roman"/>
                <w:lang w:val="en-US"/>
              </w:rPr>
            </w:pPr>
            <w:r>
              <w:rPr>
                <w:rFonts w:cs="Times New Roman"/>
                <w:lang w:val="en-US"/>
              </w:rPr>
              <w:t xml:space="preserve">Domestic </w:t>
            </w:r>
            <w:r w:rsidR="00CF00AD" w:rsidRPr="00F75F62">
              <w:rPr>
                <w:rFonts w:cs="Times New Roman"/>
                <w:lang w:val="en-US"/>
              </w:rPr>
              <w:t>Specie</w:t>
            </w:r>
            <w:r w:rsidR="00F210C2" w:rsidRPr="00F75F62">
              <w:rPr>
                <w:rFonts w:cs="Times New Roman"/>
                <w:lang w:val="en-US"/>
              </w:rPr>
              <w:t>s</w:t>
            </w:r>
          </w:p>
        </w:tc>
        <w:tc>
          <w:tcPr>
            <w:tcW w:w="1623" w:type="dxa"/>
          </w:tcPr>
          <w:p w:rsidR="00CF00AD" w:rsidRPr="00F75F62" w:rsidRDefault="00CF00AD" w:rsidP="00744A38">
            <w:pPr>
              <w:rPr>
                <w:rFonts w:cs="Times New Roman"/>
                <w:lang w:val="en-US"/>
              </w:rPr>
            </w:pPr>
            <w:r w:rsidRPr="00F75F62">
              <w:rPr>
                <w:rFonts w:cs="Times New Roman"/>
                <w:lang w:val="en-US"/>
              </w:rPr>
              <w:t>Cattle</w:t>
            </w:r>
          </w:p>
        </w:tc>
        <w:tc>
          <w:tcPr>
            <w:tcW w:w="1363" w:type="dxa"/>
          </w:tcPr>
          <w:p w:rsidR="00CF00AD" w:rsidRPr="00F75F62" w:rsidRDefault="00951667" w:rsidP="00744A38">
            <w:pPr>
              <w:rPr>
                <w:rFonts w:cs="Times New Roman"/>
                <w:lang w:val="en-US"/>
              </w:rPr>
            </w:pPr>
            <w:r>
              <w:rPr>
                <w:rFonts w:cs="Times New Roman"/>
                <w:lang w:val="en-US"/>
              </w:rPr>
              <w:t xml:space="preserve">Domestic </w:t>
            </w:r>
            <w:r w:rsidR="00CF00AD" w:rsidRPr="00F75F62">
              <w:rPr>
                <w:rFonts w:cs="Times New Roman"/>
                <w:lang w:val="en-US"/>
              </w:rPr>
              <w:t>Buffalo</w:t>
            </w:r>
          </w:p>
        </w:tc>
        <w:tc>
          <w:tcPr>
            <w:tcW w:w="1254" w:type="dxa"/>
          </w:tcPr>
          <w:p w:rsidR="00CF00AD" w:rsidRPr="00F75F62" w:rsidRDefault="00CF00AD" w:rsidP="00744A38">
            <w:pPr>
              <w:rPr>
                <w:rFonts w:cs="Times New Roman"/>
                <w:lang w:val="en-US"/>
              </w:rPr>
            </w:pPr>
            <w:r w:rsidRPr="00F75F62">
              <w:rPr>
                <w:rFonts w:cs="Times New Roman"/>
                <w:lang w:val="en-US"/>
              </w:rPr>
              <w:t>Sheep</w:t>
            </w:r>
          </w:p>
        </w:tc>
        <w:tc>
          <w:tcPr>
            <w:tcW w:w="1288" w:type="dxa"/>
          </w:tcPr>
          <w:p w:rsidR="00CF00AD" w:rsidRPr="00F75F62" w:rsidRDefault="00CF00AD" w:rsidP="00744A38">
            <w:pPr>
              <w:rPr>
                <w:rFonts w:cs="Times New Roman"/>
                <w:lang w:val="en-US"/>
              </w:rPr>
            </w:pPr>
            <w:r w:rsidRPr="00F75F62">
              <w:rPr>
                <w:rFonts w:cs="Times New Roman"/>
                <w:lang w:val="en-US"/>
              </w:rPr>
              <w:t>Goat</w:t>
            </w:r>
          </w:p>
        </w:tc>
        <w:tc>
          <w:tcPr>
            <w:tcW w:w="1920" w:type="dxa"/>
          </w:tcPr>
          <w:p w:rsidR="00CF00AD" w:rsidRPr="00F75F62" w:rsidRDefault="00CF00AD" w:rsidP="00744A38">
            <w:pPr>
              <w:rPr>
                <w:rFonts w:cs="Times New Roman"/>
                <w:lang w:val="en-US"/>
              </w:rPr>
            </w:pPr>
            <w:r w:rsidRPr="00F75F62">
              <w:rPr>
                <w:rFonts w:cs="Times New Roman"/>
                <w:lang w:val="en-US"/>
              </w:rPr>
              <w:t>Pigs</w:t>
            </w:r>
          </w:p>
        </w:tc>
      </w:tr>
      <w:tr w:rsidR="00951667" w:rsidRPr="00F75F62" w:rsidTr="00951667">
        <w:trPr>
          <w:jc w:val="center"/>
        </w:trPr>
        <w:tc>
          <w:tcPr>
            <w:tcW w:w="2205" w:type="dxa"/>
          </w:tcPr>
          <w:p w:rsidR="00CF00AD" w:rsidRPr="00F75F62" w:rsidRDefault="00CF00AD" w:rsidP="00744A38">
            <w:pPr>
              <w:rPr>
                <w:rFonts w:cs="Times New Roman"/>
                <w:lang w:val="en-US"/>
              </w:rPr>
            </w:pPr>
            <w:r w:rsidRPr="00F75F62">
              <w:rPr>
                <w:rFonts w:cs="Times New Roman"/>
                <w:lang w:val="en-US"/>
              </w:rPr>
              <w:t>Number</w:t>
            </w:r>
          </w:p>
        </w:tc>
        <w:tc>
          <w:tcPr>
            <w:tcW w:w="1623" w:type="dxa"/>
          </w:tcPr>
          <w:p w:rsidR="00CF00AD" w:rsidRPr="00F75F62" w:rsidRDefault="00CF00AD" w:rsidP="00744A38">
            <w:pPr>
              <w:rPr>
                <w:rFonts w:cs="Times New Roman"/>
                <w:lang w:val="en-US"/>
              </w:rPr>
            </w:pPr>
          </w:p>
        </w:tc>
        <w:tc>
          <w:tcPr>
            <w:tcW w:w="1363" w:type="dxa"/>
          </w:tcPr>
          <w:p w:rsidR="00CF00AD" w:rsidRPr="00F75F62" w:rsidRDefault="00CF00AD" w:rsidP="00744A38">
            <w:pPr>
              <w:rPr>
                <w:rFonts w:cs="Times New Roman"/>
                <w:lang w:val="en-US"/>
              </w:rPr>
            </w:pPr>
          </w:p>
        </w:tc>
        <w:tc>
          <w:tcPr>
            <w:tcW w:w="1254" w:type="dxa"/>
          </w:tcPr>
          <w:p w:rsidR="00CF00AD" w:rsidRPr="00F75F62" w:rsidRDefault="00CF00AD" w:rsidP="00744A38">
            <w:pPr>
              <w:rPr>
                <w:rFonts w:cs="Times New Roman"/>
                <w:lang w:val="en-US"/>
              </w:rPr>
            </w:pPr>
          </w:p>
        </w:tc>
        <w:tc>
          <w:tcPr>
            <w:tcW w:w="1288" w:type="dxa"/>
          </w:tcPr>
          <w:p w:rsidR="00CF00AD" w:rsidRPr="00F75F62" w:rsidRDefault="00CF00AD" w:rsidP="00744A38">
            <w:pPr>
              <w:rPr>
                <w:rFonts w:cs="Times New Roman"/>
                <w:lang w:val="en-US"/>
              </w:rPr>
            </w:pPr>
          </w:p>
        </w:tc>
        <w:tc>
          <w:tcPr>
            <w:tcW w:w="1920" w:type="dxa"/>
          </w:tcPr>
          <w:p w:rsidR="00CF00AD" w:rsidRPr="00F75F62" w:rsidRDefault="00CF00AD" w:rsidP="00744A38">
            <w:pPr>
              <w:rPr>
                <w:rFonts w:cs="Times New Roman"/>
                <w:lang w:val="en-US"/>
              </w:rPr>
            </w:pPr>
          </w:p>
        </w:tc>
      </w:tr>
    </w:tbl>
    <w:p w:rsidR="0026360E" w:rsidRDefault="0026360E" w:rsidP="0026360E">
      <w:pPr>
        <w:rPr>
          <w:rFonts w:cs="Times New Roman"/>
          <w:sz w:val="22"/>
          <w:lang w:val="en-US"/>
        </w:rPr>
      </w:pPr>
    </w:p>
    <w:p w:rsidR="00951667" w:rsidRDefault="00951667" w:rsidP="00951667">
      <w:pPr>
        <w:pStyle w:val="ListParagraph"/>
        <w:ind w:left="0"/>
        <w:rPr>
          <w:rFonts w:cs="Times New Roman"/>
          <w:sz w:val="22"/>
          <w:lang w:val="en-US"/>
        </w:rPr>
      </w:pPr>
      <w:r>
        <w:rPr>
          <w:rFonts w:cs="Times New Roman"/>
          <w:sz w:val="22"/>
          <w:lang w:val="en-US"/>
        </w:rPr>
        <w:t>In which year was the last livestock census in your country?</w:t>
      </w:r>
    </w:p>
    <w:p w:rsidR="00EF2D2F" w:rsidRDefault="00951667" w:rsidP="00951667">
      <w:pPr>
        <w:rPr>
          <w:rFonts w:cs="Times New Roman"/>
          <w:lang w:val="en-US"/>
        </w:rPr>
      </w:pPr>
      <w:r>
        <w:rPr>
          <w:rFonts w:cs="Times New Roman"/>
          <w:sz w:val="22"/>
          <w:lang w:val="en-US"/>
        </w:rPr>
        <w:t>DROP BOX WITH YEARS</w:t>
      </w:r>
    </w:p>
    <w:p w:rsidR="00951667" w:rsidRDefault="00951667" w:rsidP="0026360E">
      <w:pPr>
        <w:rPr>
          <w:rFonts w:cs="Times New Roman"/>
          <w:sz w:val="22"/>
          <w:lang w:val="en-US"/>
        </w:rPr>
      </w:pPr>
    </w:p>
    <w:p w:rsidR="00AE0F66" w:rsidRPr="00F75F62" w:rsidRDefault="00951667" w:rsidP="0026360E">
      <w:pPr>
        <w:rPr>
          <w:rFonts w:cs="Times New Roman"/>
          <w:sz w:val="22"/>
          <w:lang w:val="en-US"/>
        </w:rPr>
      </w:pPr>
      <w:r>
        <w:rPr>
          <w:rFonts w:cs="Times New Roman"/>
          <w:sz w:val="22"/>
          <w:lang w:val="en-US"/>
        </w:rPr>
        <w:t>Wild life population</w:t>
      </w:r>
    </w:p>
    <w:tbl>
      <w:tblPr>
        <w:tblStyle w:val="TableGrid"/>
        <w:tblW w:w="0" w:type="auto"/>
        <w:tblLook w:val="04A0" w:firstRow="1" w:lastRow="0" w:firstColumn="1" w:lastColumn="0" w:noHBand="0" w:noVBand="1"/>
      </w:tblPr>
      <w:tblGrid>
        <w:gridCol w:w="3237"/>
        <w:gridCol w:w="3238"/>
        <w:gridCol w:w="3238"/>
      </w:tblGrid>
      <w:tr w:rsidR="0026360E" w:rsidRPr="00F75F62" w:rsidTr="00744A38">
        <w:tc>
          <w:tcPr>
            <w:tcW w:w="3237" w:type="dxa"/>
          </w:tcPr>
          <w:p w:rsidR="0026360E" w:rsidRPr="00F75F62" w:rsidRDefault="0026360E" w:rsidP="00744A38">
            <w:pPr>
              <w:rPr>
                <w:rFonts w:cs="Times New Roman"/>
                <w:lang w:val="en-US"/>
              </w:rPr>
            </w:pPr>
            <w:r w:rsidRPr="00F75F62">
              <w:rPr>
                <w:rFonts w:cs="Times New Roman"/>
                <w:lang w:val="en-US"/>
              </w:rPr>
              <w:t>FMD susceptible Wild Life</w:t>
            </w:r>
            <w:r w:rsidR="00F210C2" w:rsidRPr="00F75F62">
              <w:rPr>
                <w:rFonts w:cs="Times New Roman"/>
                <w:lang w:val="en-US"/>
              </w:rPr>
              <w:t xml:space="preserve"> species</w:t>
            </w:r>
          </w:p>
        </w:tc>
        <w:tc>
          <w:tcPr>
            <w:tcW w:w="3238" w:type="dxa"/>
          </w:tcPr>
          <w:p w:rsidR="0026360E" w:rsidRPr="00F75F62" w:rsidRDefault="0026360E" w:rsidP="00744A38">
            <w:pPr>
              <w:rPr>
                <w:rFonts w:cs="Times New Roman"/>
                <w:lang w:val="en-US"/>
              </w:rPr>
            </w:pPr>
          </w:p>
        </w:tc>
        <w:tc>
          <w:tcPr>
            <w:tcW w:w="3238" w:type="dxa"/>
          </w:tcPr>
          <w:p w:rsidR="0026360E" w:rsidRPr="00F75F62" w:rsidRDefault="0026360E" w:rsidP="00744A38">
            <w:pPr>
              <w:rPr>
                <w:rFonts w:cs="Times New Roman"/>
                <w:lang w:val="en-US"/>
              </w:rPr>
            </w:pPr>
            <w:r w:rsidRPr="00F75F62">
              <w:rPr>
                <w:rFonts w:cs="Times New Roman"/>
                <w:lang w:val="en-US"/>
              </w:rPr>
              <w:t>Approximate population number (if known)</w:t>
            </w:r>
          </w:p>
        </w:tc>
      </w:tr>
      <w:tr w:rsidR="0026360E" w:rsidRPr="00F75F62" w:rsidTr="00744A38">
        <w:tc>
          <w:tcPr>
            <w:tcW w:w="3237" w:type="dxa"/>
          </w:tcPr>
          <w:p w:rsidR="0026360E" w:rsidRPr="00F75F62" w:rsidRDefault="0026360E" w:rsidP="00744A38">
            <w:pPr>
              <w:rPr>
                <w:rFonts w:cs="Times New Roman"/>
                <w:lang w:val="en-US"/>
              </w:rPr>
            </w:pPr>
            <w:r w:rsidRPr="00F75F62">
              <w:rPr>
                <w:rFonts w:cs="Times New Roman"/>
                <w:lang w:val="en-US"/>
              </w:rPr>
              <w:t>Buffalo</w:t>
            </w:r>
          </w:p>
        </w:tc>
        <w:tc>
          <w:tcPr>
            <w:tcW w:w="3238" w:type="dxa"/>
          </w:tcPr>
          <w:p w:rsidR="0026360E" w:rsidRPr="00F75F62" w:rsidRDefault="00744A38" w:rsidP="00744A38">
            <w:pPr>
              <w:rPr>
                <w:rFonts w:cs="Times New Roman"/>
                <w:lang w:val="en-US"/>
              </w:rPr>
            </w:pPr>
            <w:r w:rsidRPr="00F75F62">
              <w:rPr>
                <w:rFonts w:cs="Times New Roman"/>
                <w:lang w:val="en-US"/>
              </w:rPr>
              <w:sym w:font="Wingdings" w:char="F06F"/>
            </w:r>
            <w:r w:rsidR="0026360E" w:rsidRPr="00F75F62">
              <w:rPr>
                <w:rFonts w:cs="Times New Roman"/>
                <w:lang w:val="en-US"/>
              </w:rPr>
              <w:t xml:space="preserve"> present        </w:t>
            </w:r>
            <w:r w:rsidRPr="00F75F62">
              <w:rPr>
                <w:rFonts w:cs="Times New Roman"/>
                <w:lang w:val="en-US"/>
              </w:rPr>
              <w:sym w:font="Wingdings" w:char="F06F"/>
            </w:r>
            <w:r w:rsidR="0026360E" w:rsidRPr="00F75F62">
              <w:rPr>
                <w:rFonts w:cs="Times New Roman"/>
                <w:lang w:val="en-US"/>
              </w:rPr>
              <w:t xml:space="preserve"> absent</w:t>
            </w:r>
          </w:p>
        </w:tc>
        <w:tc>
          <w:tcPr>
            <w:tcW w:w="3238" w:type="dxa"/>
          </w:tcPr>
          <w:p w:rsidR="0026360E" w:rsidRPr="00F75F62" w:rsidRDefault="0026360E" w:rsidP="00744A38">
            <w:pPr>
              <w:rPr>
                <w:rFonts w:cs="Times New Roman"/>
                <w:lang w:val="en-US"/>
              </w:rPr>
            </w:pPr>
          </w:p>
        </w:tc>
      </w:tr>
      <w:tr w:rsidR="0026360E" w:rsidRPr="00F75F62" w:rsidTr="00744A38">
        <w:tc>
          <w:tcPr>
            <w:tcW w:w="3237" w:type="dxa"/>
          </w:tcPr>
          <w:p w:rsidR="0026360E" w:rsidRPr="00F75F62" w:rsidRDefault="0026360E" w:rsidP="00744A38">
            <w:pPr>
              <w:rPr>
                <w:rFonts w:cs="Times New Roman"/>
                <w:lang w:val="en-US"/>
              </w:rPr>
            </w:pPr>
            <w:r w:rsidRPr="00F75F62">
              <w:rPr>
                <w:rFonts w:cs="Times New Roman"/>
                <w:lang w:val="en-US"/>
              </w:rPr>
              <w:lastRenderedPageBreak/>
              <w:t>Antelope</w:t>
            </w:r>
          </w:p>
        </w:tc>
        <w:tc>
          <w:tcPr>
            <w:tcW w:w="3238" w:type="dxa"/>
          </w:tcPr>
          <w:p w:rsidR="0026360E" w:rsidRPr="00F75F62" w:rsidRDefault="00744A38" w:rsidP="00744A38">
            <w:pPr>
              <w:rPr>
                <w:rFonts w:cs="Times New Roman"/>
                <w:lang w:val="en-US"/>
              </w:rPr>
            </w:pPr>
            <w:r w:rsidRPr="00F75F62">
              <w:rPr>
                <w:rFonts w:cs="Times New Roman"/>
                <w:lang w:val="en-US"/>
              </w:rPr>
              <w:sym w:font="Wingdings" w:char="F06F"/>
            </w:r>
            <w:r w:rsidR="0026360E" w:rsidRPr="00F75F62">
              <w:rPr>
                <w:rFonts w:cs="Times New Roman"/>
                <w:lang w:val="en-US"/>
              </w:rPr>
              <w:t xml:space="preserve"> present        </w:t>
            </w:r>
            <w:r w:rsidRPr="00F75F62">
              <w:rPr>
                <w:rFonts w:cs="Times New Roman"/>
                <w:lang w:val="en-US"/>
              </w:rPr>
              <w:sym w:font="Wingdings" w:char="F06F"/>
            </w:r>
            <w:r w:rsidR="0026360E" w:rsidRPr="00F75F62">
              <w:rPr>
                <w:rFonts w:cs="Times New Roman"/>
                <w:lang w:val="en-US"/>
              </w:rPr>
              <w:t xml:space="preserve"> absent</w:t>
            </w:r>
          </w:p>
        </w:tc>
        <w:tc>
          <w:tcPr>
            <w:tcW w:w="3238" w:type="dxa"/>
          </w:tcPr>
          <w:p w:rsidR="0026360E" w:rsidRPr="00F75F62" w:rsidRDefault="0026360E" w:rsidP="00744A38">
            <w:pPr>
              <w:rPr>
                <w:rFonts w:cs="Times New Roman"/>
                <w:lang w:val="en-US"/>
              </w:rPr>
            </w:pPr>
          </w:p>
        </w:tc>
      </w:tr>
      <w:tr w:rsidR="0026360E" w:rsidRPr="00F75F62" w:rsidTr="00744A38">
        <w:tc>
          <w:tcPr>
            <w:tcW w:w="3237" w:type="dxa"/>
          </w:tcPr>
          <w:p w:rsidR="0026360E" w:rsidRPr="00F75F62" w:rsidRDefault="0026360E" w:rsidP="00744A38">
            <w:pPr>
              <w:rPr>
                <w:rFonts w:cs="Times New Roman"/>
                <w:lang w:val="en-US"/>
              </w:rPr>
            </w:pPr>
            <w:r w:rsidRPr="00F75F62">
              <w:rPr>
                <w:rFonts w:cs="Times New Roman"/>
                <w:lang w:val="en-US"/>
              </w:rPr>
              <w:t>Deer</w:t>
            </w:r>
          </w:p>
        </w:tc>
        <w:tc>
          <w:tcPr>
            <w:tcW w:w="3238" w:type="dxa"/>
          </w:tcPr>
          <w:p w:rsidR="0026360E" w:rsidRPr="00F75F62" w:rsidRDefault="00744A38" w:rsidP="00744A38">
            <w:pPr>
              <w:rPr>
                <w:rFonts w:cs="Times New Roman"/>
                <w:lang w:val="en-US"/>
              </w:rPr>
            </w:pPr>
            <w:r w:rsidRPr="00F75F62">
              <w:rPr>
                <w:rFonts w:cs="Times New Roman"/>
                <w:lang w:val="en-US"/>
              </w:rPr>
              <w:sym w:font="Wingdings" w:char="F06F"/>
            </w:r>
            <w:r w:rsidR="0026360E" w:rsidRPr="00F75F62">
              <w:rPr>
                <w:rFonts w:cs="Times New Roman"/>
                <w:lang w:val="en-US"/>
              </w:rPr>
              <w:t xml:space="preserve"> present        </w:t>
            </w:r>
            <w:r w:rsidRPr="00F75F62">
              <w:rPr>
                <w:rFonts w:cs="Times New Roman"/>
                <w:lang w:val="en-US"/>
              </w:rPr>
              <w:sym w:font="Wingdings" w:char="F06F"/>
            </w:r>
            <w:r w:rsidRPr="00F75F62">
              <w:rPr>
                <w:rFonts w:cs="Times New Roman"/>
                <w:lang w:val="en-US"/>
              </w:rPr>
              <w:t xml:space="preserve"> </w:t>
            </w:r>
            <w:r w:rsidR="0026360E" w:rsidRPr="00F75F62">
              <w:rPr>
                <w:rFonts w:cs="Times New Roman"/>
                <w:lang w:val="en-US"/>
              </w:rPr>
              <w:t>absent</w:t>
            </w:r>
          </w:p>
        </w:tc>
        <w:tc>
          <w:tcPr>
            <w:tcW w:w="3238" w:type="dxa"/>
          </w:tcPr>
          <w:p w:rsidR="0026360E" w:rsidRPr="00F75F62" w:rsidRDefault="0026360E" w:rsidP="00744A38">
            <w:pPr>
              <w:rPr>
                <w:rFonts w:cs="Times New Roman"/>
                <w:lang w:val="en-US"/>
              </w:rPr>
            </w:pPr>
          </w:p>
        </w:tc>
      </w:tr>
      <w:tr w:rsidR="0026360E" w:rsidRPr="00F75F62" w:rsidTr="00744A38">
        <w:tc>
          <w:tcPr>
            <w:tcW w:w="3237" w:type="dxa"/>
          </w:tcPr>
          <w:p w:rsidR="0026360E" w:rsidRPr="00F75F62" w:rsidRDefault="009C448A" w:rsidP="009C448A">
            <w:pPr>
              <w:rPr>
                <w:rFonts w:cs="Times New Roman"/>
                <w:lang w:val="en-US"/>
              </w:rPr>
            </w:pPr>
            <w:r w:rsidRPr="00F75F62">
              <w:rPr>
                <w:rFonts w:cs="Times New Roman"/>
                <w:lang w:val="en-US"/>
              </w:rPr>
              <w:t>Wild boar</w:t>
            </w:r>
          </w:p>
        </w:tc>
        <w:tc>
          <w:tcPr>
            <w:tcW w:w="3238" w:type="dxa"/>
          </w:tcPr>
          <w:p w:rsidR="0026360E" w:rsidRPr="00F75F62" w:rsidRDefault="00744A38" w:rsidP="00744A38">
            <w:pPr>
              <w:rPr>
                <w:rFonts w:cs="Times New Roman"/>
                <w:lang w:val="en-US"/>
              </w:rPr>
            </w:pPr>
            <w:r w:rsidRPr="00F75F62">
              <w:rPr>
                <w:rFonts w:cs="Times New Roman"/>
                <w:lang w:val="en-US"/>
              </w:rPr>
              <w:sym w:font="Wingdings" w:char="F06F"/>
            </w:r>
            <w:r w:rsidR="0026360E" w:rsidRPr="00F75F62">
              <w:rPr>
                <w:rFonts w:cs="Times New Roman"/>
                <w:lang w:val="en-US"/>
              </w:rPr>
              <w:t xml:space="preserve"> present        </w:t>
            </w:r>
            <w:r w:rsidRPr="00F75F62">
              <w:rPr>
                <w:rFonts w:cs="Times New Roman"/>
                <w:lang w:val="en-US"/>
              </w:rPr>
              <w:sym w:font="Wingdings" w:char="F06F"/>
            </w:r>
            <w:r w:rsidR="0026360E" w:rsidRPr="00F75F62">
              <w:rPr>
                <w:rFonts w:cs="Times New Roman"/>
                <w:lang w:val="en-US"/>
              </w:rPr>
              <w:t xml:space="preserve"> absent</w:t>
            </w:r>
          </w:p>
        </w:tc>
        <w:tc>
          <w:tcPr>
            <w:tcW w:w="3238" w:type="dxa"/>
          </w:tcPr>
          <w:p w:rsidR="0026360E" w:rsidRPr="00F75F62" w:rsidRDefault="0026360E" w:rsidP="00744A38">
            <w:pPr>
              <w:rPr>
                <w:rFonts w:cs="Times New Roman"/>
                <w:lang w:val="en-US"/>
              </w:rPr>
            </w:pPr>
          </w:p>
        </w:tc>
      </w:tr>
      <w:tr w:rsidR="009C448A" w:rsidRPr="00F75F62" w:rsidTr="00744A38">
        <w:tc>
          <w:tcPr>
            <w:tcW w:w="3237" w:type="dxa"/>
          </w:tcPr>
          <w:p w:rsidR="009C448A" w:rsidRPr="00F75F62" w:rsidRDefault="009C448A" w:rsidP="00744A38">
            <w:pPr>
              <w:rPr>
                <w:rFonts w:cs="Times New Roman"/>
                <w:lang w:val="en-US"/>
              </w:rPr>
            </w:pPr>
            <w:r w:rsidRPr="00F75F62">
              <w:rPr>
                <w:rFonts w:cs="Times New Roman"/>
                <w:lang w:val="en-US"/>
              </w:rPr>
              <w:t>Feral pigs</w:t>
            </w:r>
          </w:p>
        </w:tc>
        <w:tc>
          <w:tcPr>
            <w:tcW w:w="3238" w:type="dxa"/>
          </w:tcPr>
          <w:p w:rsidR="009C448A" w:rsidRPr="00F75F62" w:rsidRDefault="009C448A" w:rsidP="00744A38">
            <w:pPr>
              <w:rPr>
                <w:rFonts w:cs="Times New Roman"/>
                <w:lang w:val="en-US"/>
              </w:rPr>
            </w:pPr>
            <w:r w:rsidRPr="00F75F62">
              <w:rPr>
                <w:rFonts w:cs="Times New Roman"/>
                <w:lang w:val="en-US"/>
              </w:rPr>
              <w:sym w:font="Wingdings" w:char="F06F"/>
            </w:r>
            <w:r w:rsidRPr="00F75F62">
              <w:rPr>
                <w:rFonts w:cs="Times New Roman"/>
                <w:lang w:val="en-US"/>
              </w:rPr>
              <w:t xml:space="preserve"> present        </w:t>
            </w:r>
            <w:r w:rsidRPr="00F75F62">
              <w:rPr>
                <w:rFonts w:cs="Times New Roman"/>
                <w:lang w:val="en-US"/>
              </w:rPr>
              <w:sym w:font="Wingdings" w:char="F06F"/>
            </w:r>
            <w:r w:rsidRPr="00F75F62">
              <w:rPr>
                <w:rFonts w:cs="Times New Roman"/>
                <w:lang w:val="en-US"/>
              </w:rPr>
              <w:t xml:space="preserve"> absent</w:t>
            </w:r>
          </w:p>
        </w:tc>
        <w:tc>
          <w:tcPr>
            <w:tcW w:w="3238" w:type="dxa"/>
          </w:tcPr>
          <w:p w:rsidR="009C448A" w:rsidRPr="00F75F62" w:rsidRDefault="009C448A" w:rsidP="00744A38">
            <w:pPr>
              <w:rPr>
                <w:rFonts w:cs="Times New Roman"/>
                <w:lang w:val="en-US"/>
              </w:rPr>
            </w:pPr>
          </w:p>
        </w:tc>
      </w:tr>
      <w:tr w:rsidR="0026360E" w:rsidRPr="00F75F62" w:rsidTr="00744A38">
        <w:tc>
          <w:tcPr>
            <w:tcW w:w="3237" w:type="dxa"/>
          </w:tcPr>
          <w:p w:rsidR="0026360E" w:rsidRPr="00F75F62" w:rsidRDefault="00AE0F66" w:rsidP="00744A38">
            <w:pPr>
              <w:rPr>
                <w:rFonts w:cs="Times New Roman"/>
                <w:lang w:val="en-US"/>
              </w:rPr>
            </w:pPr>
            <w:r>
              <w:rPr>
                <w:rFonts w:cs="Times New Roman"/>
                <w:lang w:val="en-US"/>
              </w:rPr>
              <w:t>Wild goats</w:t>
            </w:r>
          </w:p>
        </w:tc>
        <w:tc>
          <w:tcPr>
            <w:tcW w:w="3238" w:type="dxa"/>
          </w:tcPr>
          <w:p w:rsidR="0026360E" w:rsidRPr="00F75F62" w:rsidRDefault="009C448A" w:rsidP="00744A38">
            <w:pPr>
              <w:rPr>
                <w:rFonts w:cs="Times New Roman"/>
                <w:lang w:val="en-US"/>
              </w:rPr>
            </w:pPr>
            <w:r w:rsidRPr="00F75F62">
              <w:rPr>
                <w:rFonts w:cs="Times New Roman"/>
                <w:lang w:val="en-US"/>
              </w:rPr>
              <w:sym w:font="Wingdings" w:char="F06F"/>
            </w:r>
            <w:r w:rsidRPr="00F75F62">
              <w:rPr>
                <w:rFonts w:cs="Times New Roman"/>
                <w:lang w:val="en-US"/>
              </w:rPr>
              <w:t xml:space="preserve"> present        </w:t>
            </w:r>
            <w:r w:rsidRPr="00F75F62">
              <w:rPr>
                <w:rFonts w:cs="Times New Roman"/>
                <w:lang w:val="en-US"/>
              </w:rPr>
              <w:sym w:font="Wingdings" w:char="F06F"/>
            </w:r>
            <w:r w:rsidRPr="00F75F62">
              <w:rPr>
                <w:rFonts w:cs="Times New Roman"/>
                <w:lang w:val="en-US"/>
              </w:rPr>
              <w:t xml:space="preserve"> absent</w:t>
            </w:r>
          </w:p>
        </w:tc>
        <w:tc>
          <w:tcPr>
            <w:tcW w:w="3238" w:type="dxa"/>
          </w:tcPr>
          <w:p w:rsidR="0026360E" w:rsidRPr="00F75F62" w:rsidRDefault="0026360E" w:rsidP="00744A38">
            <w:pPr>
              <w:rPr>
                <w:rFonts w:cs="Times New Roman"/>
                <w:lang w:val="en-US"/>
              </w:rPr>
            </w:pPr>
          </w:p>
        </w:tc>
      </w:tr>
    </w:tbl>
    <w:p w:rsidR="0026360E" w:rsidRPr="00F75F62" w:rsidRDefault="0026360E" w:rsidP="0026360E">
      <w:pPr>
        <w:rPr>
          <w:rFonts w:cs="Times New Roman"/>
          <w:sz w:val="22"/>
          <w:lang w:val="en-US"/>
        </w:rPr>
      </w:pPr>
    </w:p>
    <w:p w:rsidR="00E32516" w:rsidRDefault="00E32516" w:rsidP="0026360E">
      <w:pPr>
        <w:rPr>
          <w:rFonts w:cs="Times New Roman"/>
          <w:sz w:val="22"/>
          <w:u w:val="single"/>
          <w:lang w:val="en-US"/>
        </w:rPr>
      </w:pPr>
    </w:p>
    <w:p w:rsidR="0026360E" w:rsidRDefault="0026360E" w:rsidP="00951667">
      <w:pPr>
        <w:pStyle w:val="ListParagraph"/>
        <w:ind w:left="0"/>
        <w:rPr>
          <w:rFonts w:cs="Times New Roman"/>
          <w:i/>
          <w:sz w:val="22"/>
        </w:rPr>
      </w:pPr>
      <w:r w:rsidRPr="00F75F62">
        <w:rPr>
          <w:rFonts w:cs="Times New Roman"/>
          <w:sz w:val="22"/>
          <w:u w:val="single"/>
          <w:lang w:val="en-US"/>
        </w:rPr>
        <w:t>FARM REGISTER</w:t>
      </w:r>
      <w:r w:rsidR="00951667">
        <w:rPr>
          <w:rFonts w:cs="Times New Roman"/>
          <w:sz w:val="22"/>
          <w:lang w:val="en-US"/>
        </w:rPr>
        <w:t xml:space="preserve"> </w:t>
      </w:r>
    </w:p>
    <w:p w:rsidR="00951667" w:rsidRDefault="0039322C" w:rsidP="00951667">
      <w:pPr>
        <w:pStyle w:val="ListParagraph"/>
        <w:ind w:left="0"/>
        <w:rPr>
          <w:ins w:id="10" w:author="Rodrigo NovaChavez (AGAH)" w:date="2015-07-30T14:39:00Z"/>
          <w:rFonts w:cs="Times New Roman"/>
          <w:sz w:val="22"/>
        </w:rPr>
      </w:pPr>
      <w:ins w:id="11" w:author="Rodrigo NovaChavez (AGAH)" w:date="2015-07-30T14:42:00Z">
        <w:r>
          <w:rPr>
            <w:rFonts w:cs="Times New Roman"/>
            <w:sz w:val="22"/>
          </w:rPr>
          <w:t>Farm register r</w:t>
        </w:r>
        <w:r w:rsidRPr="0039322C">
          <w:rPr>
            <w:rFonts w:cs="Times New Roman"/>
            <w:sz w:val="22"/>
          </w:rPr>
          <w:t xml:space="preserve">efers to a national identification system, supported by the appropriate national regulation, which assigns a unique identification number </w:t>
        </w:r>
        <w:r>
          <w:rPr>
            <w:rFonts w:cs="Times New Roman"/>
            <w:sz w:val="22"/>
          </w:rPr>
          <w:t>to</w:t>
        </w:r>
      </w:ins>
      <w:ins w:id="12" w:author="Rodrigo NovaChavez (AGAH)" w:date="2015-07-30T14:39:00Z">
        <w:r w:rsidRPr="0039322C">
          <w:rPr>
            <w:rFonts w:cs="Times New Roman"/>
            <w:sz w:val="22"/>
          </w:rPr>
          <w:t xml:space="preserve"> premises and</w:t>
        </w:r>
        <w:r w:rsidR="00AF35CB" w:rsidRPr="00AF35CB">
          <w:rPr>
            <w:rFonts w:cs="Times New Roman"/>
            <w:sz w:val="22"/>
            <w:rPrChange w:id="13" w:author="Rodrigo NovaChavez (AGAH)" w:date="2015-07-30T14:39:00Z">
              <w:rPr>
                <w:rFonts w:cs="Times New Roman"/>
                <w:i/>
                <w:sz w:val="22"/>
              </w:rPr>
            </w:rPrChange>
          </w:rPr>
          <w:t xml:space="preserve"> owners within a country</w:t>
        </w:r>
      </w:ins>
      <w:ins w:id="14" w:author="Rodrigo NovaChavez (AGAH)" w:date="2015-07-30T14:43:00Z">
        <w:r>
          <w:rPr>
            <w:rFonts w:cs="Times New Roman"/>
            <w:sz w:val="22"/>
          </w:rPr>
          <w:t>.</w:t>
        </w:r>
      </w:ins>
    </w:p>
    <w:p w:rsidR="00AF35CB" w:rsidRDefault="00AF35CB" w:rsidP="00951667">
      <w:pPr>
        <w:pStyle w:val="ListParagraph"/>
        <w:ind w:left="0"/>
        <w:rPr>
          <w:ins w:id="15" w:author="Rodrigo NovaChavez (AGAH)" w:date="2015-07-30T14:39:00Z"/>
          <w:rFonts w:cs="Times New Roman"/>
          <w:sz w:val="22"/>
        </w:rPr>
      </w:pPr>
    </w:p>
    <w:p w:rsidR="00AF35CB" w:rsidRPr="00AF35CB" w:rsidRDefault="00AF35CB" w:rsidP="00951667">
      <w:pPr>
        <w:pStyle w:val="ListParagraph"/>
        <w:ind w:left="0"/>
        <w:rPr>
          <w:rFonts w:cs="Times New Roman"/>
          <w:sz w:val="22"/>
          <w:rPrChange w:id="16" w:author="Rodrigo NovaChavez (AGAH)" w:date="2015-07-30T14:39:00Z">
            <w:rPr>
              <w:rFonts w:cs="Times New Roman"/>
              <w:i/>
              <w:sz w:val="22"/>
            </w:rPr>
          </w:rPrChange>
        </w:rPr>
      </w:pPr>
    </w:p>
    <w:p w:rsidR="0026360E" w:rsidRPr="00B74908" w:rsidRDefault="009C448A" w:rsidP="0026360E">
      <w:pPr>
        <w:pStyle w:val="ListParagraph"/>
        <w:numPr>
          <w:ilvl w:val="0"/>
          <w:numId w:val="1"/>
        </w:numPr>
        <w:rPr>
          <w:rFonts w:cs="Times New Roman"/>
          <w:b/>
          <w:sz w:val="22"/>
          <w:lang w:val="en-US"/>
        </w:rPr>
      </w:pPr>
      <w:r w:rsidRPr="00B74908">
        <w:rPr>
          <w:rFonts w:cs="Times New Roman"/>
          <w:b/>
          <w:sz w:val="22"/>
          <w:lang w:val="en-US"/>
        </w:rPr>
        <w:t>Is there an o</w:t>
      </w:r>
      <w:r w:rsidR="0026360E" w:rsidRPr="00B74908">
        <w:rPr>
          <w:rFonts w:cs="Times New Roman"/>
          <w:b/>
          <w:sz w:val="22"/>
          <w:lang w:val="en-US"/>
        </w:rPr>
        <w:t xml:space="preserve">fficial </w:t>
      </w:r>
      <w:commentRangeStart w:id="17"/>
      <w:del w:id="18" w:author="Rodrigo NovaChavez (AGAH)" w:date="2015-07-30T17:17:00Z">
        <w:r w:rsidRPr="00B74908" w:rsidDel="00E379C9">
          <w:rPr>
            <w:rFonts w:cs="Times New Roman"/>
            <w:b/>
            <w:sz w:val="22"/>
            <w:lang w:val="en-US"/>
          </w:rPr>
          <w:delText>livestock establishment registration</w:delText>
        </w:r>
      </w:del>
      <w:ins w:id="19" w:author="Rodrigo NovaChavez (AGAH)" w:date="2015-07-30T17:17:00Z">
        <w:r w:rsidR="00E379C9">
          <w:rPr>
            <w:rFonts w:cs="Times New Roman"/>
            <w:b/>
            <w:sz w:val="22"/>
            <w:lang w:val="en-US"/>
          </w:rPr>
          <w:t>farm register</w:t>
        </w:r>
      </w:ins>
      <w:r w:rsidRPr="00B74908">
        <w:rPr>
          <w:rFonts w:cs="Times New Roman"/>
          <w:b/>
          <w:sz w:val="22"/>
          <w:lang w:val="en-US"/>
        </w:rPr>
        <w:t xml:space="preserve"> </w:t>
      </w:r>
      <w:commentRangeEnd w:id="17"/>
      <w:r w:rsidR="00063ACD">
        <w:rPr>
          <w:rStyle w:val="CommentReference"/>
        </w:rPr>
        <w:commentReference w:id="17"/>
      </w:r>
      <w:r w:rsidRPr="00B74908">
        <w:rPr>
          <w:rFonts w:cs="Times New Roman"/>
          <w:b/>
          <w:sz w:val="22"/>
          <w:lang w:val="en-US"/>
        </w:rPr>
        <w:t xml:space="preserve">system </w:t>
      </w:r>
      <w:r w:rsidR="0026360E" w:rsidRPr="00B74908">
        <w:rPr>
          <w:rFonts w:cs="Times New Roman"/>
          <w:b/>
          <w:sz w:val="22"/>
          <w:lang w:val="en-US"/>
        </w:rPr>
        <w:t xml:space="preserve">in your country? </w:t>
      </w:r>
    </w:p>
    <w:p w:rsidR="00F95245" w:rsidRPr="00F75F62" w:rsidRDefault="009D465A" w:rsidP="00F95245">
      <w:pPr>
        <w:pStyle w:val="ListParagraph"/>
        <w:rPr>
          <w:rFonts w:cs="Times New Roman"/>
          <w:sz w:val="22"/>
          <w:lang w:val="en-US"/>
        </w:rPr>
      </w:pPr>
      <w:r w:rsidRPr="00F75F62">
        <w:rPr>
          <w:rFonts w:cs="Times New Roman"/>
          <w:noProof/>
          <w:sz w:val="22"/>
          <w:lang w:val="en-US"/>
        </w:rPr>
        <mc:AlternateContent>
          <mc:Choice Requires="wps">
            <w:drawing>
              <wp:anchor distT="0" distB="0" distL="114300" distR="114300" simplePos="0" relativeHeight="252408832" behindDoc="0" locked="0" layoutInCell="1" allowOverlap="1" wp14:anchorId="06FD2B40" wp14:editId="3970DAE4">
                <wp:simplePos x="0" y="0"/>
                <wp:positionH relativeFrom="column">
                  <wp:posOffset>2453005</wp:posOffset>
                </wp:positionH>
                <wp:positionV relativeFrom="paragraph">
                  <wp:posOffset>175260</wp:posOffset>
                </wp:positionV>
                <wp:extent cx="212090" cy="169545"/>
                <wp:effectExtent l="0" t="0" r="16510" b="20955"/>
                <wp:wrapNone/>
                <wp:docPr id="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EF2D2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93.15pt;margin-top:13.8pt;width:16.7pt;height:13.35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">
                <v:textbox>
                  <w:txbxContent>
                    <w:p w:rsidR="000038DC" w:rsidRPr="006E2E9C" w:rsidRDefault="000038DC" w:rsidP="00EF2D2F">
                      <w:pPr>
                        <w:rPr>
                          <w:lang w:val="en-US"/>
                        </w:rPr>
                      </w:pPr>
                    </w:p>
                  </w:txbxContent>
                </v:textbox>
              </v:shape>
            </w:pict>
          </mc:Fallback>
        </mc:AlternateContent>
      </w:r>
      <w:r w:rsidRPr="00F75F62">
        <w:rPr>
          <w:rFonts w:cs="Times New Roman"/>
          <w:noProof/>
          <w:sz w:val="22"/>
          <w:lang w:val="en-US"/>
        </w:rPr>
        <mc:AlternateContent>
          <mc:Choice Requires="wps">
            <w:drawing>
              <wp:anchor distT="0" distB="0" distL="114300" distR="114300" simplePos="0" relativeHeight="252275712" behindDoc="0" locked="0" layoutInCell="1" allowOverlap="1" wp14:anchorId="398A2FD9" wp14:editId="055A7B91">
                <wp:simplePos x="0" y="0"/>
                <wp:positionH relativeFrom="column">
                  <wp:posOffset>1529080</wp:posOffset>
                </wp:positionH>
                <wp:positionV relativeFrom="paragraph">
                  <wp:posOffset>161925</wp:posOffset>
                </wp:positionV>
                <wp:extent cx="212090" cy="169545"/>
                <wp:effectExtent l="0" t="0" r="16510" b="20955"/>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0.4pt;margin-top:12.75pt;width:16.7pt;height:13.3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">
                <v:textbox>
                  <w:txbxContent>
                    <w:p w:rsidR="000038DC" w:rsidRPr="006E2E9C" w:rsidRDefault="000038DC" w:rsidP="0026360E">
                      <w:pPr>
                        <w:rPr>
                          <w:lang w:val="en-US"/>
                        </w:rPr>
                      </w:pPr>
                    </w:p>
                  </w:txbxContent>
                </v:textbox>
              </v:shape>
            </w:pict>
          </mc:Fallback>
        </mc:AlternateContent>
      </w:r>
      <w:r w:rsidRPr="00F75F62">
        <w:rPr>
          <w:rFonts w:cs="Times New Roman"/>
          <w:noProof/>
          <w:sz w:val="22"/>
          <w:lang w:val="en-US"/>
        </w:rPr>
        <mc:AlternateContent>
          <mc:Choice Requires="wps">
            <w:drawing>
              <wp:anchor distT="0" distB="0" distL="114300" distR="114300" simplePos="0" relativeHeight="252274688" behindDoc="0" locked="0" layoutInCell="1" allowOverlap="1" wp14:anchorId="7B431415" wp14:editId="5766627D">
                <wp:simplePos x="0" y="0"/>
                <wp:positionH relativeFrom="column">
                  <wp:posOffset>777240</wp:posOffset>
                </wp:positionH>
                <wp:positionV relativeFrom="paragraph">
                  <wp:posOffset>175895</wp:posOffset>
                </wp:positionV>
                <wp:extent cx="212090" cy="169545"/>
                <wp:effectExtent l="0" t="0" r="16510" b="20955"/>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1.2pt;margin-top:13.85pt;width:16.7pt;height:13.3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tPpJgIAAEw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">
                <v:textbox>
                  <w:txbxContent>
                    <w:p w:rsidR="000038DC" w:rsidRPr="006E2E9C" w:rsidRDefault="000038DC" w:rsidP="0026360E">
                      <w:pPr>
                        <w:rPr>
                          <w:lang w:val="en-US"/>
                        </w:rPr>
                      </w:pPr>
                    </w:p>
                  </w:txbxContent>
                </v:textbox>
              </v:shape>
            </w:pict>
          </mc:Fallback>
        </mc:AlternateContent>
      </w:r>
    </w:p>
    <w:p w:rsidR="0026360E" w:rsidRPr="00F75F62" w:rsidRDefault="0026360E" w:rsidP="0026360E">
      <w:pPr>
        <w:pStyle w:val="ListParagraph"/>
        <w:rPr>
          <w:rFonts w:cs="Times New Roman"/>
          <w:sz w:val="22"/>
          <w:lang w:val="en-US"/>
        </w:rPr>
      </w:pPr>
      <w:r w:rsidRPr="00F75F62">
        <w:rPr>
          <w:rFonts w:cs="Times New Roman"/>
          <w:sz w:val="22"/>
          <w:lang w:val="en-US"/>
        </w:rPr>
        <w:t xml:space="preserve">Yes              </w:t>
      </w:r>
      <w:r w:rsidR="00EF2D2F" w:rsidRPr="00F75F62">
        <w:rPr>
          <w:rFonts w:cs="Times New Roman"/>
          <w:sz w:val="22"/>
          <w:lang w:val="en-US"/>
        </w:rPr>
        <w:t xml:space="preserve">   </w:t>
      </w:r>
      <w:r w:rsidRPr="00F75F62">
        <w:rPr>
          <w:rFonts w:cs="Times New Roman"/>
          <w:sz w:val="22"/>
          <w:lang w:val="en-US"/>
        </w:rPr>
        <w:t>No</w:t>
      </w:r>
      <w:r w:rsidR="00EF2D2F" w:rsidRPr="00F75F62">
        <w:rPr>
          <w:rFonts w:cs="Times New Roman"/>
          <w:sz w:val="22"/>
          <w:lang w:val="en-US"/>
        </w:rPr>
        <w:t xml:space="preserve">                 Partial:         </w:t>
      </w:r>
      <w:r w:rsidR="00CB703A">
        <w:rPr>
          <w:rFonts w:cs="Times New Roman"/>
          <w:sz w:val="22"/>
          <w:lang w:val="en-US"/>
        </w:rPr>
        <w:t>If partial, p</w:t>
      </w:r>
      <w:r w:rsidR="00CB703A" w:rsidRPr="00F75F62">
        <w:rPr>
          <w:rFonts w:cs="Times New Roman"/>
          <w:sz w:val="22"/>
          <w:lang w:val="en-US"/>
        </w:rPr>
        <w:t>lease</w:t>
      </w:r>
      <w:r w:rsidR="00EF2D2F" w:rsidRPr="00F75F62">
        <w:rPr>
          <w:rFonts w:cs="Times New Roman"/>
          <w:sz w:val="22"/>
          <w:lang w:val="en-US"/>
        </w:rPr>
        <w:t>, specify the sector</w:t>
      </w:r>
      <w:r w:rsidR="00E32516">
        <w:rPr>
          <w:rFonts w:cs="Times New Roman"/>
          <w:sz w:val="22"/>
          <w:lang w:val="en-US"/>
        </w:rPr>
        <w:t>(s):________________________</w:t>
      </w:r>
    </w:p>
    <w:p w:rsidR="0026360E" w:rsidRPr="00F75F62" w:rsidRDefault="0026360E" w:rsidP="0026360E">
      <w:pPr>
        <w:pStyle w:val="ListParagraph"/>
        <w:rPr>
          <w:rFonts w:cs="Times New Roman"/>
          <w:sz w:val="22"/>
          <w:lang w:val="en-US"/>
        </w:rPr>
      </w:pPr>
    </w:p>
    <w:p w:rsidR="0026360E" w:rsidRDefault="0026360E" w:rsidP="0026360E">
      <w:pPr>
        <w:rPr>
          <w:ins w:id="20" w:author="Rodrigo NovaChavez (AGAH)" w:date="2015-07-30T14:00:00Z"/>
          <w:rFonts w:cs="Times New Roman"/>
          <w:sz w:val="22"/>
          <w:u w:val="single"/>
          <w:lang w:val="en-US"/>
        </w:rPr>
      </w:pPr>
      <w:r w:rsidRPr="006A6008">
        <w:rPr>
          <w:rFonts w:cs="Times New Roman"/>
          <w:sz w:val="22"/>
          <w:u w:val="single"/>
          <w:lang w:val="en-US"/>
        </w:rPr>
        <w:t>ANIMAL IDENTIFICATION</w:t>
      </w:r>
      <w:r w:rsidR="00744A38" w:rsidRPr="006A6008">
        <w:rPr>
          <w:rFonts w:cs="Times New Roman"/>
          <w:sz w:val="22"/>
          <w:u w:val="single"/>
          <w:lang w:val="en-US"/>
        </w:rPr>
        <w:t>:</w:t>
      </w:r>
    </w:p>
    <w:p w:rsidR="00AF35CB" w:rsidDel="00AF35CB" w:rsidRDefault="00AA2969" w:rsidP="00AF35CB">
      <w:pPr>
        <w:jc w:val="both"/>
        <w:rPr>
          <w:del w:id="21" w:author="Rodrigo NovaChavez (AGAH)" w:date="2015-07-30T14:39:00Z"/>
          <w:rFonts w:cs="Times New Roman"/>
          <w:sz w:val="22"/>
          <w:lang w:val="en-US"/>
        </w:rPr>
        <w:pPrChange w:id="22" w:author="Rodrigo NovaChavez (AGAH)" w:date="2015-07-30T14:30:00Z">
          <w:pPr/>
        </w:pPrChange>
      </w:pPr>
      <w:ins w:id="23" w:author="Rodrigo NovaChavez (AGAH)" w:date="2015-07-30T14:28:00Z">
        <w:r>
          <w:rPr>
            <w:rFonts w:cs="Times New Roman"/>
            <w:sz w:val="22"/>
            <w:lang w:val="en-US"/>
          </w:rPr>
          <w:t xml:space="preserve">Animal identification and recording (AIR) refers to </w:t>
        </w:r>
      </w:ins>
      <w:ins w:id="24" w:author="Rodrigo NovaChavez (AGAH)" w:date="2015-07-30T14:37:00Z">
        <w:r w:rsidR="00AF35CB">
          <w:rPr>
            <w:rFonts w:cs="Times New Roman"/>
            <w:sz w:val="22"/>
            <w:lang w:val="en-US"/>
          </w:rPr>
          <w:t xml:space="preserve">a </w:t>
        </w:r>
        <w:r w:rsidR="00AF35CB" w:rsidRPr="00AF35CB">
          <w:rPr>
            <w:rFonts w:cs="Times New Roman"/>
            <w:sz w:val="22"/>
            <w:lang w:val="en-US"/>
          </w:rPr>
          <w:t xml:space="preserve">national </w:t>
        </w:r>
      </w:ins>
      <w:ins w:id="25" w:author="Rodrigo NovaChavez (AGAH)" w:date="2015-07-30T14:38:00Z">
        <w:r w:rsidR="00AF35CB">
          <w:rPr>
            <w:rFonts w:cs="Times New Roman"/>
            <w:sz w:val="22"/>
            <w:lang w:val="en-US"/>
          </w:rPr>
          <w:t xml:space="preserve">identification </w:t>
        </w:r>
      </w:ins>
      <w:ins w:id="26" w:author="Rodrigo NovaChavez (AGAH)" w:date="2015-07-30T14:39:00Z">
        <w:r w:rsidR="00AF35CB">
          <w:rPr>
            <w:rFonts w:cs="Times New Roman"/>
            <w:sz w:val="22"/>
            <w:lang w:val="en-US"/>
          </w:rPr>
          <w:t xml:space="preserve">and recording </w:t>
        </w:r>
      </w:ins>
      <w:ins w:id="27" w:author="Rodrigo NovaChavez (AGAH)" w:date="2015-07-30T14:37:00Z">
        <w:r w:rsidR="00AF35CB" w:rsidRPr="00AF35CB">
          <w:rPr>
            <w:rFonts w:cs="Times New Roman"/>
            <w:sz w:val="22"/>
            <w:lang w:val="en-US"/>
          </w:rPr>
          <w:t>system</w:t>
        </w:r>
      </w:ins>
      <w:ins w:id="28" w:author="Rodrigo NovaChavez (AGAH)" w:date="2015-07-30T14:40:00Z">
        <w:r w:rsidR="00AF35CB">
          <w:rPr>
            <w:rFonts w:cs="Times New Roman"/>
            <w:sz w:val="22"/>
            <w:lang w:val="en-US"/>
          </w:rPr>
          <w:t>,</w:t>
        </w:r>
      </w:ins>
      <w:ins w:id="29" w:author="Rodrigo NovaChavez (AGAH)" w:date="2015-07-30T14:37:00Z">
        <w:r w:rsidR="00AF35CB" w:rsidRPr="00AF35CB">
          <w:rPr>
            <w:rFonts w:cs="Times New Roman"/>
            <w:sz w:val="22"/>
            <w:lang w:val="en-US"/>
          </w:rPr>
          <w:t xml:space="preserve"> </w:t>
        </w:r>
      </w:ins>
      <w:ins w:id="30" w:author="Rodrigo NovaChavez (AGAH)" w:date="2015-07-30T14:39:00Z">
        <w:r w:rsidR="00AF35CB">
          <w:rPr>
            <w:rFonts w:cs="Times New Roman"/>
            <w:sz w:val="22"/>
            <w:lang w:val="en-US"/>
          </w:rPr>
          <w:t>supported by</w:t>
        </w:r>
      </w:ins>
      <w:ins w:id="31" w:author="Rodrigo NovaChavez (AGAH)" w:date="2015-07-30T14:37:00Z">
        <w:r w:rsidR="00AF35CB">
          <w:rPr>
            <w:rFonts w:cs="Times New Roman"/>
            <w:sz w:val="22"/>
            <w:lang w:val="en-US"/>
          </w:rPr>
          <w:t xml:space="preserve"> </w:t>
        </w:r>
      </w:ins>
      <w:ins w:id="32" w:author="Rodrigo NovaChavez (AGAH)" w:date="2015-07-30T14:38:00Z">
        <w:r w:rsidR="00AF35CB">
          <w:rPr>
            <w:rFonts w:cs="Times New Roman"/>
            <w:sz w:val="22"/>
            <w:lang w:val="en-US"/>
          </w:rPr>
          <w:t>the</w:t>
        </w:r>
      </w:ins>
      <w:ins w:id="33" w:author="Rodrigo NovaChavez (AGAH)" w:date="2015-07-30T14:37:00Z">
        <w:r w:rsidR="00AF35CB" w:rsidRPr="00AF35CB">
          <w:rPr>
            <w:rFonts w:cs="Times New Roman"/>
            <w:sz w:val="22"/>
            <w:lang w:val="en-US"/>
          </w:rPr>
          <w:t xml:space="preserve"> appropriate national regulation</w:t>
        </w:r>
      </w:ins>
      <w:ins w:id="34" w:author="Rodrigo NovaChavez (AGAH)" w:date="2015-07-30T14:38:00Z">
        <w:r w:rsidR="00AF35CB">
          <w:rPr>
            <w:rFonts w:cs="Times New Roman"/>
            <w:sz w:val="22"/>
            <w:lang w:val="en-US"/>
          </w:rPr>
          <w:t xml:space="preserve">, </w:t>
        </w:r>
      </w:ins>
      <w:ins w:id="35" w:author="Rodrigo NovaChavez (AGAH)" w:date="2015-07-30T14:40:00Z">
        <w:r w:rsidR="00AF35CB">
          <w:rPr>
            <w:rFonts w:cs="Times New Roman"/>
            <w:sz w:val="22"/>
            <w:lang w:val="en-US"/>
          </w:rPr>
          <w:t xml:space="preserve">which </w:t>
        </w:r>
      </w:ins>
      <w:ins w:id="36" w:author="Rodrigo NovaChavez (AGAH)" w:date="2015-07-30T14:38:00Z">
        <w:r w:rsidR="00AF35CB">
          <w:rPr>
            <w:rFonts w:cs="Times New Roman"/>
            <w:sz w:val="22"/>
            <w:lang w:val="en-US"/>
          </w:rPr>
          <w:t>assign</w:t>
        </w:r>
      </w:ins>
      <w:ins w:id="37" w:author="Rodrigo NovaChavez (AGAH)" w:date="2015-07-30T14:42:00Z">
        <w:r w:rsidR="00DD4891">
          <w:rPr>
            <w:rFonts w:cs="Times New Roman"/>
            <w:sz w:val="22"/>
            <w:lang w:val="en-US"/>
          </w:rPr>
          <w:t>s</w:t>
        </w:r>
      </w:ins>
      <w:ins w:id="38" w:author="Rodrigo NovaChavez (AGAH)" w:date="2015-07-30T14:40:00Z">
        <w:r w:rsidR="00AF35CB">
          <w:rPr>
            <w:rFonts w:cs="Times New Roman"/>
            <w:sz w:val="22"/>
            <w:lang w:val="en-US"/>
          </w:rPr>
          <w:t xml:space="preserve"> </w:t>
        </w:r>
      </w:ins>
      <w:ins w:id="39" w:author="Rodrigo NovaChavez (AGAH)" w:date="2015-07-30T14:38:00Z">
        <w:r w:rsidR="00AF35CB">
          <w:rPr>
            <w:rFonts w:cs="Times New Roman"/>
            <w:sz w:val="22"/>
            <w:lang w:val="en-US"/>
          </w:rPr>
          <w:t xml:space="preserve">a </w:t>
        </w:r>
      </w:ins>
      <w:ins w:id="40" w:author="Rodrigo NovaChavez (AGAH)" w:date="2015-07-30T14:37:00Z">
        <w:r w:rsidR="00AF35CB" w:rsidRPr="00AF35CB">
          <w:rPr>
            <w:rFonts w:cs="Times New Roman"/>
            <w:sz w:val="22"/>
            <w:lang w:val="en-US"/>
          </w:rPr>
          <w:t>unique identification number for individual animals or groups of</w:t>
        </w:r>
        <w:r w:rsidR="00AF35CB">
          <w:rPr>
            <w:rFonts w:cs="Times New Roman"/>
            <w:sz w:val="22"/>
            <w:lang w:val="en-US"/>
          </w:rPr>
          <w:t xml:space="preserve"> </w:t>
        </w:r>
        <w:r w:rsidR="00AF35CB" w:rsidRPr="00AF35CB">
          <w:rPr>
            <w:rFonts w:cs="Times New Roman"/>
            <w:sz w:val="22"/>
            <w:lang w:val="en-US"/>
          </w:rPr>
          <w:t>animals</w:t>
        </w:r>
      </w:ins>
      <w:ins w:id="41" w:author="Rodrigo NovaChavez (AGAH)" w:date="2015-07-30T14:40:00Z">
        <w:r w:rsidR="00AF35CB">
          <w:rPr>
            <w:rFonts w:cs="Times New Roman"/>
            <w:sz w:val="22"/>
            <w:lang w:val="en-US"/>
          </w:rPr>
          <w:t>.</w:t>
        </w:r>
      </w:ins>
    </w:p>
    <w:p w:rsidR="00AF35CB" w:rsidRPr="00AA2969" w:rsidRDefault="00AF35CB" w:rsidP="00AF35CB">
      <w:pPr>
        <w:jc w:val="both"/>
        <w:rPr>
          <w:ins w:id="42" w:author="Rodrigo NovaChavez (AGAH)" w:date="2015-07-30T14:39:00Z"/>
          <w:rFonts w:cs="Times New Roman"/>
          <w:sz w:val="22"/>
          <w:lang w:val="en-US"/>
          <w:rPrChange w:id="43" w:author="Rodrigo NovaChavez (AGAH)" w:date="2015-07-30T14:28:00Z">
            <w:rPr>
              <w:ins w:id="44" w:author="Rodrigo NovaChavez (AGAH)" w:date="2015-07-30T14:39:00Z"/>
              <w:rFonts w:cs="Times New Roman"/>
              <w:sz w:val="22"/>
              <w:u w:val="single"/>
              <w:lang w:val="en-US"/>
            </w:rPr>
          </w:rPrChange>
        </w:rPr>
        <w:pPrChange w:id="45" w:author="Rodrigo NovaChavez (AGAH)" w:date="2015-07-30T14:30:00Z">
          <w:pPr/>
        </w:pPrChange>
      </w:pPr>
    </w:p>
    <w:p w:rsidR="0026360E" w:rsidRPr="006A6008" w:rsidRDefault="0026360E" w:rsidP="00B82806">
      <w:pPr>
        <w:pStyle w:val="ListParagraph"/>
        <w:numPr>
          <w:ilvl w:val="0"/>
          <w:numId w:val="1"/>
        </w:numPr>
        <w:rPr>
          <w:rFonts w:cs="Times New Roman"/>
          <w:b/>
          <w:sz w:val="22"/>
        </w:rPr>
      </w:pPr>
      <w:r w:rsidRPr="006A6008">
        <w:rPr>
          <w:rFonts w:cs="Times New Roman"/>
          <w:b/>
          <w:sz w:val="22"/>
        </w:rPr>
        <w:t xml:space="preserve">Is there an official system of animal identification </w:t>
      </w:r>
      <w:commentRangeStart w:id="46"/>
      <w:r w:rsidRPr="006A6008">
        <w:rPr>
          <w:rFonts w:cs="Times New Roman"/>
          <w:b/>
          <w:sz w:val="22"/>
        </w:rPr>
        <w:t xml:space="preserve">and </w:t>
      </w:r>
      <w:ins w:id="47" w:author="Rodrigo NovaChavez (AGAH)" w:date="2015-07-30T14:15:00Z">
        <w:r w:rsidR="00B82806" w:rsidRPr="00B82806">
          <w:rPr>
            <w:rFonts w:cs="Times New Roman"/>
            <w:b/>
            <w:sz w:val="22"/>
          </w:rPr>
          <w:t>recording (AIR</w:t>
        </w:r>
      </w:ins>
      <w:commentRangeEnd w:id="46"/>
      <w:ins w:id="48" w:author="Rodrigo NovaChavez (AGAH)" w:date="2015-07-30T14:18:00Z">
        <w:r w:rsidR="00696C19">
          <w:rPr>
            <w:rStyle w:val="CommentReference"/>
          </w:rPr>
          <w:commentReference w:id="46"/>
        </w:r>
      </w:ins>
      <w:ins w:id="49" w:author="Rodrigo NovaChavez (AGAH)" w:date="2015-07-30T14:15:00Z">
        <w:r w:rsidR="00B82806" w:rsidRPr="00B82806">
          <w:rPr>
            <w:rFonts w:cs="Times New Roman"/>
            <w:b/>
            <w:sz w:val="22"/>
          </w:rPr>
          <w:t>)</w:t>
        </w:r>
      </w:ins>
      <w:ins w:id="50" w:author="Rodrigo NovaChavez (AGAH)" w:date="2015-07-30T14:16:00Z">
        <w:r w:rsidR="00C714D8">
          <w:rPr>
            <w:rFonts w:cs="Times New Roman"/>
            <w:b/>
            <w:sz w:val="22"/>
          </w:rPr>
          <w:t xml:space="preserve"> system</w:t>
        </w:r>
      </w:ins>
      <w:del w:id="51" w:author="Rodrigo NovaChavez (AGAH)" w:date="2015-07-30T14:15:00Z">
        <w:r w:rsidRPr="006A6008" w:rsidDel="00B82806">
          <w:rPr>
            <w:rFonts w:cs="Times New Roman"/>
            <w:b/>
            <w:sz w:val="22"/>
          </w:rPr>
          <w:delText>registration</w:delText>
        </w:r>
      </w:del>
      <w:r w:rsidRPr="006A6008">
        <w:rPr>
          <w:rFonts w:cs="Times New Roman"/>
          <w:b/>
          <w:sz w:val="22"/>
        </w:rPr>
        <w:t>?</w:t>
      </w:r>
    </w:p>
    <w:p w:rsidR="00F15CD5" w:rsidRPr="006A6008" w:rsidRDefault="00F15CD5" w:rsidP="0026360E">
      <w:pPr>
        <w:rPr>
          <w:rFonts w:cs="Times New Roman"/>
          <w:sz w:val="22"/>
          <w:u w:val="single"/>
          <w:lang w:val="en-US"/>
        </w:rPr>
      </w:pPr>
    </w:p>
    <w:tbl>
      <w:tblPr>
        <w:tblStyle w:val="TableGrid"/>
        <w:tblW w:w="0" w:type="auto"/>
        <w:tblLook w:val="04A0" w:firstRow="1" w:lastRow="0" w:firstColumn="1" w:lastColumn="0" w:noHBand="0" w:noVBand="1"/>
      </w:tblPr>
      <w:tblGrid>
        <w:gridCol w:w="2428"/>
        <w:gridCol w:w="2428"/>
        <w:gridCol w:w="2428"/>
        <w:gridCol w:w="2429"/>
      </w:tblGrid>
      <w:tr w:rsidR="006A6008" w:rsidRPr="006A6008" w:rsidTr="009B2380">
        <w:tc>
          <w:tcPr>
            <w:tcW w:w="2428" w:type="dxa"/>
          </w:tcPr>
          <w:p w:rsidR="009B2380" w:rsidRPr="006A6008" w:rsidRDefault="009B2380" w:rsidP="0026360E">
            <w:pPr>
              <w:rPr>
                <w:rFonts w:cs="Times New Roman"/>
                <w:sz w:val="22"/>
                <w:lang w:val="en-US"/>
              </w:rPr>
            </w:pPr>
          </w:p>
        </w:tc>
        <w:tc>
          <w:tcPr>
            <w:tcW w:w="2428" w:type="dxa"/>
          </w:tcPr>
          <w:p w:rsidR="009B2380" w:rsidRPr="006A6008" w:rsidRDefault="009B2380" w:rsidP="009B2380">
            <w:pPr>
              <w:rPr>
                <w:rFonts w:cs="Times New Roman"/>
                <w:sz w:val="22"/>
                <w:lang w:val="en-US"/>
              </w:rPr>
            </w:pPr>
            <w:r w:rsidRPr="006A6008">
              <w:rPr>
                <w:rFonts w:cs="Times New Roman"/>
                <w:sz w:val="22"/>
                <w:lang w:val="en-US"/>
              </w:rPr>
              <w:t>Yes, all the individuals</w:t>
            </w:r>
          </w:p>
        </w:tc>
        <w:tc>
          <w:tcPr>
            <w:tcW w:w="2428" w:type="dxa"/>
          </w:tcPr>
          <w:p w:rsidR="009B2380" w:rsidRPr="006A6008" w:rsidRDefault="009B2380" w:rsidP="0026360E">
            <w:pPr>
              <w:rPr>
                <w:rFonts w:cs="Times New Roman"/>
                <w:sz w:val="22"/>
                <w:lang w:val="en-US"/>
              </w:rPr>
            </w:pPr>
            <w:r w:rsidRPr="006A6008">
              <w:rPr>
                <w:rFonts w:cs="Times New Roman"/>
                <w:sz w:val="22"/>
                <w:lang w:val="en-US"/>
              </w:rPr>
              <w:t>Yes, in some sectors</w:t>
            </w:r>
          </w:p>
        </w:tc>
        <w:tc>
          <w:tcPr>
            <w:tcW w:w="2429" w:type="dxa"/>
          </w:tcPr>
          <w:p w:rsidR="009B2380" w:rsidRPr="006A6008" w:rsidRDefault="009B2380" w:rsidP="0026360E">
            <w:pPr>
              <w:rPr>
                <w:rFonts w:cs="Times New Roman"/>
                <w:sz w:val="22"/>
                <w:lang w:val="en-US"/>
              </w:rPr>
            </w:pPr>
            <w:r w:rsidRPr="006A6008">
              <w:rPr>
                <w:rFonts w:cs="Times New Roman"/>
                <w:sz w:val="22"/>
                <w:lang w:val="en-US"/>
              </w:rPr>
              <w:t>No</w:t>
            </w:r>
          </w:p>
        </w:tc>
      </w:tr>
      <w:tr w:rsidR="006A6008" w:rsidRPr="006A6008" w:rsidTr="009B2380">
        <w:tc>
          <w:tcPr>
            <w:tcW w:w="2428" w:type="dxa"/>
          </w:tcPr>
          <w:p w:rsidR="009B2380" w:rsidRPr="006A6008" w:rsidRDefault="009B2380" w:rsidP="0026360E">
            <w:pPr>
              <w:rPr>
                <w:rFonts w:cs="Times New Roman"/>
                <w:sz w:val="22"/>
                <w:lang w:val="en-US"/>
              </w:rPr>
            </w:pPr>
            <w:r w:rsidRPr="006A6008">
              <w:rPr>
                <w:rFonts w:cs="Times New Roman"/>
                <w:sz w:val="22"/>
                <w:lang w:val="en-US"/>
              </w:rPr>
              <w:t>Large ruminants</w:t>
            </w:r>
          </w:p>
        </w:tc>
        <w:tc>
          <w:tcPr>
            <w:tcW w:w="2428" w:type="dxa"/>
          </w:tcPr>
          <w:p w:rsidR="009B2380" w:rsidRPr="006A6008" w:rsidRDefault="009B2380" w:rsidP="0026360E">
            <w:pPr>
              <w:rPr>
                <w:rFonts w:cs="Times New Roman"/>
                <w:sz w:val="22"/>
                <w:lang w:val="en-US"/>
              </w:rPr>
            </w:pPr>
          </w:p>
        </w:tc>
        <w:tc>
          <w:tcPr>
            <w:tcW w:w="2428" w:type="dxa"/>
          </w:tcPr>
          <w:p w:rsidR="009B2380" w:rsidRPr="006A6008" w:rsidRDefault="009B2380" w:rsidP="0026360E">
            <w:pPr>
              <w:rPr>
                <w:rFonts w:cs="Times New Roman"/>
                <w:sz w:val="22"/>
                <w:lang w:val="en-US"/>
              </w:rPr>
            </w:pPr>
          </w:p>
        </w:tc>
        <w:tc>
          <w:tcPr>
            <w:tcW w:w="2429" w:type="dxa"/>
          </w:tcPr>
          <w:p w:rsidR="009B2380" w:rsidRPr="006A6008" w:rsidRDefault="009B2380" w:rsidP="0026360E">
            <w:pPr>
              <w:rPr>
                <w:rFonts w:cs="Times New Roman"/>
                <w:sz w:val="22"/>
                <w:lang w:val="en-US"/>
              </w:rPr>
            </w:pPr>
          </w:p>
        </w:tc>
      </w:tr>
      <w:tr w:rsidR="006A6008" w:rsidRPr="006A6008" w:rsidTr="009B2380">
        <w:tc>
          <w:tcPr>
            <w:tcW w:w="2428" w:type="dxa"/>
          </w:tcPr>
          <w:p w:rsidR="009B2380" w:rsidRPr="006A6008" w:rsidRDefault="009B2380" w:rsidP="0026360E">
            <w:pPr>
              <w:rPr>
                <w:rFonts w:cs="Times New Roman"/>
                <w:sz w:val="22"/>
                <w:lang w:val="en-US"/>
              </w:rPr>
            </w:pPr>
            <w:r w:rsidRPr="006A6008">
              <w:rPr>
                <w:rFonts w:cs="Times New Roman"/>
                <w:sz w:val="22"/>
                <w:lang w:val="en-US"/>
              </w:rPr>
              <w:t>Small ruminants</w:t>
            </w:r>
          </w:p>
        </w:tc>
        <w:tc>
          <w:tcPr>
            <w:tcW w:w="2428" w:type="dxa"/>
          </w:tcPr>
          <w:p w:rsidR="009B2380" w:rsidRPr="006A6008" w:rsidRDefault="009B2380" w:rsidP="0026360E">
            <w:pPr>
              <w:rPr>
                <w:rFonts w:cs="Times New Roman"/>
                <w:sz w:val="22"/>
                <w:lang w:val="en-US"/>
              </w:rPr>
            </w:pPr>
          </w:p>
        </w:tc>
        <w:tc>
          <w:tcPr>
            <w:tcW w:w="2428" w:type="dxa"/>
          </w:tcPr>
          <w:p w:rsidR="009B2380" w:rsidRPr="006A6008" w:rsidRDefault="009B2380" w:rsidP="0026360E">
            <w:pPr>
              <w:rPr>
                <w:rFonts w:cs="Times New Roman"/>
                <w:sz w:val="22"/>
                <w:lang w:val="en-US"/>
              </w:rPr>
            </w:pPr>
          </w:p>
        </w:tc>
        <w:tc>
          <w:tcPr>
            <w:tcW w:w="2429" w:type="dxa"/>
          </w:tcPr>
          <w:p w:rsidR="009B2380" w:rsidRPr="006A6008" w:rsidRDefault="009B2380" w:rsidP="0026360E">
            <w:pPr>
              <w:rPr>
                <w:rFonts w:cs="Times New Roman"/>
                <w:sz w:val="22"/>
                <w:lang w:val="en-US"/>
              </w:rPr>
            </w:pPr>
          </w:p>
        </w:tc>
      </w:tr>
      <w:tr w:rsidR="006A6008" w:rsidRPr="006A6008" w:rsidTr="009B2380">
        <w:tc>
          <w:tcPr>
            <w:tcW w:w="2428" w:type="dxa"/>
          </w:tcPr>
          <w:p w:rsidR="009B2380" w:rsidRPr="006A6008" w:rsidRDefault="009B2380" w:rsidP="0026360E">
            <w:pPr>
              <w:rPr>
                <w:rFonts w:cs="Times New Roman"/>
                <w:sz w:val="22"/>
                <w:lang w:val="en-US"/>
              </w:rPr>
            </w:pPr>
            <w:r w:rsidRPr="006A6008">
              <w:rPr>
                <w:rFonts w:cs="Times New Roman"/>
                <w:sz w:val="22"/>
                <w:lang w:val="en-US"/>
              </w:rPr>
              <w:t>Pigs</w:t>
            </w:r>
          </w:p>
        </w:tc>
        <w:tc>
          <w:tcPr>
            <w:tcW w:w="2428" w:type="dxa"/>
          </w:tcPr>
          <w:p w:rsidR="009B2380" w:rsidRPr="006A6008" w:rsidRDefault="009B2380" w:rsidP="0026360E">
            <w:pPr>
              <w:rPr>
                <w:rFonts w:cs="Times New Roman"/>
                <w:sz w:val="22"/>
                <w:lang w:val="en-US"/>
              </w:rPr>
            </w:pPr>
          </w:p>
        </w:tc>
        <w:tc>
          <w:tcPr>
            <w:tcW w:w="2428" w:type="dxa"/>
          </w:tcPr>
          <w:p w:rsidR="009B2380" w:rsidRPr="006A6008" w:rsidRDefault="009B2380" w:rsidP="0026360E">
            <w:pPr>
              <w:rPr>
                <w:rFonts w:cs="Times New Roman"/>
                <w:sz w:val="22"/>
                <w:lang w:val="en-US"/>
              </w:rPr>
            </w:pPr>
          </w:p>
        </w:tc>
        <w:tc>
          <w:tcPr>
            <w:tcW w:w="2429" w:type="dxa"/>
          </w:tcPr>
          <w:p w:rsidR="009B2380" w:rsidRPr="006A6008" w:rsidRDefault="009B2380" w:rsidP="0026360E">
            <w:pPr>
              <w:rPr>
                <w:rFonts w:cs="Times New Roman"/>
                <w:sz w:val="22"/>
                <w:lang w:val="en-US"/>
              </w:rPr>
            </w:pPr>
          </w:p>
        </w:tc>
      </w:tr>
    </w:tbl>
    <w:p w:rsidR="009B2380" w:rsidRPr="006A6008" w:rsidRDefault="009B2380" w:rsidP="0026360E">
      <w:pPr>
        <w:rPr>
          <w:rFonts w:cs="Times New Roman"/>
          <w:sz w:val="22"/>
          <w:u w:val="single"/>
          <w:lang w:val="en-US"/>
        </w:rPr>
      </w:pPr>
    </w:p>
    <w:p w:rsidR="009B2380" w:rsidRPr="006A6008" w:rsidRDefault="009B2380" w:rsidP="0026360E">
      <w:pPr>
        <w:rPr>
          <w:rFonts w:cs="Times New Roman"/>
          <w:sz w:val="22"/>
          <w:lang w:val="en-US"/>
        </w:rPr>
      </w:pPr>
      <w:r w:rsidRPr="006A6008">
        <w:rPr>
          <w:rFonts w:cs="Times New Roman"/>
          <w:sz w:val="22"/>
          <w:lang w:val="en-US"/>
        </w:rPr>
        <w:t xml:space="preserve">If you answer “Yes, in some sectors”, please tell us in which sectors you have implemented a system for identification </w:t>
      </w:r>
      <w:ins w:id="52" w:author="Rodrigo NovaChavez (AGAH)" w:date="2015-07-30T14:17:00Z">
        <w:r w:rsidR="00C714D8" w:rsidRPr="00C714D8">
          <w:rPr>
            <w:rFonts w:cs="Times New Roman"/>
            <w:sz w:val="22"/>
            <w:lang w:val="en-US"/>
          </w:rPr>
          <w:t xml:space="preserve">and recording (AIR) </w:t>
        </w:r>
      </w:ins>
      <w:del w:id="53" w:author="Rodrigo NovaChavez (AGAH)" w:date="2015-07-30T14:17:00Z">
        <w:r w:rsidRPr="006A6008" w:rsidDel="00C714D8">
          <w:rPr>
            <w:rFonts w:cs="Times New Roman"/>
            <w:sz w:val="22"/>
            <w:lang w:val="en-US"/>
          </w:rPr>
          <w:delText xml:space="preserve">and registration </w:delText>
        </w:r>
      </w:del>
      <w:r w:rsidRPr="006A6008">
        <w:rPr>
          <w:rFonts w:cs="Times New Roman"/>
          <w:sz w:val="22"/>
          <w:lang w:val="en-US"/>
        </w:rPr>
        <w:t xml:space="preserve">of livestock (open question, text box): </w:t>
      </w:r>
    </w:p>
    <w:p w:rsidR="009B2380" w:rsidRPr="006A6008" w:rsidRDefault="009B2380" w:rsidP="0026360E">
      <w:pPr>
        <w:rPr>
          <w:rFonts w:cs="Times New Roman"/>
          <w:sz w:val="22"/>
          <w:u w:val="single"/>
          <w:lang w:val="en-US"/>
        </w:rPr>
      </w:pPr>
    </w:p>
    <w:p w:rsidR="009B2380" w:rsidRPr="006A6008" w:rsidRDefault="009B2380" w:rsidP="0026360E">
      <w:pPr>
        <w:rPr>
          <w:rFonts w:cs="Times New Roman"/>
          <w:b/>
          <w:sz w:val="22"/>
          <w:u w:val="single"/>
          <w:lang w:val="en-US"/>
        </w:rPr>
      </w:pPr>
    </w:p>
    <w:p w:rsidR="0026360E" w:rsidRPr="006A6008" w:rsidRDefault="0026360E" w:rsidP="0026360E">
      <w:pPr>
        <w:rPr>
          <w:rFonts w:cs="Times New Roman"/>
          <w:b/>
          <w:sz w:val="22"/>
          <w:u w:val="single"/>
          <w:lang w:val="en-US"/>
        </w:rPr>
      </w:pPr>
      <w:r w:rsidRPr="006A6008">
        <w:rPr>
          <w:rFonts w:cs="Times New Roman"/>
          <w:b/>
          <w:sz w:val="22"/>
          <w:u w:val="single"/>
          <w:lang w:val="en-US"/>
        </w:rPr>
        <w:t>ANIMAL MOVEMENTS:</w:t>
      </w:r>
    </w:p>
    <w:p w:rsidR="0026360E" w:rsidRPr="006A6008" w:rsidRDefault="009D465A" w:rsidP="00F15CD5">
      <w:pPr>
        <w:pStyle w:val="ListParagraph"/>
        <w:numPr>
          <w:ilvl w:val="0"/>
          <w:numId w:val="1"/>
        </w:numPr>
        <w:rPr>
          <w:rFonts w:cs="Times New Roman"/>
          <w:b/>
          <w:sz w:val="22"/>
        </w:rPr>
      </w:pPr>
      <w:r w:rsidRPr="006A6008">
        <w:rPr>
          <w:rFonts w:cs="Times New Roman"/>
          <w:b/>
          <w:noProof/>
          <w:sz w:val="22"/>
          <w:lang w:val="en-US"/>
        </w:rPr>
        <mc:AlternateContent>
          <mc:Choice Requires="wps">
            <w:drawing>
              <wp:anchor distT="0" distB="0" distL="114300" distR="114300" simplePos="0" relativeHeight="252539904" behindDoc="0" locked="0" layoutInCell="1" allowOverlap="1" wp14:anchorId="0DDD2ECE" wp14:editId="79593CB2">
                <wp:simplePos x="0" y="0"/>
                <wp:positionH relativeFrom="column">
                  <wp:posOffset>3818890</wp:posOffset>
                </wp:positionH>
                <wp:positionV relativeFrom="paragraph">
                  <wp:posOffset>172085</wp:posOffset>
                </wp:positionV>
                <wp:extent cx="212090" cy="169545"/>
                <wp:effectExtent l="0" t="0" r="16510" b="20955"/>
                <wp:wrapNone/>
                <wp:docPr id="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560C5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00.7pt;margin-top:13.55pt;width:16.7pt;height:13.35pt;z-index:2525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">
                <v:textbox>
                  <w:txbxContent>
                    <w:p w:rsidR="000038DC" w:rsidRPr="006E2E9C" w:rsidRDefault="000038DC" w:rsidP="00560C5F">
                      <w:pPr>
                        <w:rPr>
                          <w:lang w:val="en-US"/>
                        </w:rPr>
                      </w:pPr>
                    </w:p>
                  </w:txbxContent>
                </v:textbox>
              </v:shape>
            </w:pict>
          </mc:Fallback>
        </mc:AlternateContent>
      </w:r>
      <w:r w:rsidR="00993F78" w:rsidRPr="006A6008">
        <w:rPr>
          <w:rFonts w:cs="Times New Roman"/>
          <w:b/>
          <w:sz w:val="22"/>
        </w:rPr>
        <w:t xml:space="preserve">Is </w:t>
      </w:r>
      <w:r w:rsidR="00560C5F" w:rsidRPr="006A6008">
        <w:rPr>
          <w:rFonts w:cs="Times New Roman"/>
          <w:b/>
          <w:sz w:val="22"/>
        </w:rPr>
        <w:t>a</w:t>
      </w:r>
      <w:r w:rsidR="0026360E" w:rsidRPr="006A6008">
        <w:rPr>
          <w:rFonts w:cs="Times New Roman"/>
          <w:b/>
          <w:sz w:val="22"/>
        </w:rPr>
        <w:t xml:space="preserve">nimal </w:t>
      </w:r>
      <w:r w:rsidR="00993F78" w:rsidRPr="006A6008">
        <w:rPr>
          <w:rFonts w:cs="Times New Roman"/>
          <w:b/>
          <w:sz w:val="22"/>
        </w:rPr>
        <w:t>movement</w:t>
      </w:r>
      <w:r w:rsidR="00901FE7" w:rsidRPr="006A6008">
        <w:rPr>
          <w:rFonts w:cs="Times New Roman"/>
          <w:b/>
          <w:sz w:val="22"/>
        </w:rPr>
        <w:t xml:space="preserve"> </w:t>
      </w:r>
      <w:r w:rsidR="000B6D6F" w:rsidRPr="006A6008">
        <w:rPr>
          <w:rFonts w:cs="Times New Roman"/>
          <w:b/>
          <w:sz w:val="22"/>
        </w:rPr>
        <w:t>registered</w:t>
      </w:r>
      <w:r w:rsidR="0026360E" w:rsidRPr="006A6008">
        <w:rPr>
          <w:rFonts w:cs="Times New Roman"/>
          <w:b/>
          <w:sz w:val="22"/>
        </w:rPr>
        <w:t>?</w:t>
      </w:r>
      <w:r w:rsidR="00F15CD5" w:rsidRPr="006A6008">
        <w:rPr>
          <w:b/>
        </w:rPr>
        <w:t xml:space="preserve"> </w:t>
      </w:r>
      <w:r w:rsidR="00F15CD5" w:rsidRPr="006A6008">
        <w:rPr>
          <w:rFonts w:cs="Times New Roman"/>
          <w:b/>
          <w:sz w:val="22"/>
        </w:rPr>
        <w:t>(</w:t>
      </w:r>
      <w:r w:rsidR="00AD000C" w:rsidRPr="006A6008">
        <w:rPr>
          <w:rFonts w:cs="Times New Roman"/>
          <w:b/>
          <w:i/>
          <w:sz w:val="22"/>
        </w:rPr>
        <w:t>please select only one answer</w:t>
      </w:r>
      <w:r w:rsidR="00F15CD5" w:rsidRPr="006A6008">
        <w:rPr>
          <w:rFonts w:cs="Times New Roman"/>
          <w:b/>
          <w:sz w:val="22"/>
        </w:rPr>
        <w:t>)</w:t>
      </w:r>
    </w:p>
    <w:p w:rsidR="0026360E" w:rsidRPr="006A6008" w:rsidRDefault="0026360E" w:rsidP="0026360E">
      <w:pPr>
        <w:pStyle w:val="ListParagraph"/>
        <w:rPr>
          <w:rFonts w:cs="Times New Roman"/>
          <w:sz w:val="22"/>
        </w:rPr>
      </w:pPr>
      <w:r w:rsidRPr="006A6008">
        <w:rPr>
          <w:rFonts w:cs="Times New Roman"/>
          <w:sz w:val="22"/>
        </w:rPr>
        <w:t>Yes</w:t>
      </w:r>
      <w:r w:rsidR="009B2380" w:rsidRPr="006A6008">
        <w:rPr>
          <w:rFonts w:cs="Times New Roman"/>
          <w:sz w:val="22"/>
        </w:rPr>
        <w:t xml:space="preserve">, all </w:t>
      </w:r>
      <w:r w:rsidR="006A6008" w:rsidRPr="006A6008">
        <w:rPr>
          <w:rFonts w:cs="Times New Roman"/>
          <w:sz w:val="22"/>
        </w:rPr>
        <w:t>movements</w:t>
      </w:r>
    </w:p>
    <w:p w:rsidR="009B2380" w:rsidRPr="006A6008" w:rsidRDefault="009B2380" w:rsidP="0026360E">
      <w:pPr>
        <w:pStyle w:val="ListParagraph"/>
        <w:rPr>
          <w:rFonts w:cs="Times New Roman"/>
          <w:sz w:val="22"/>
        </w:rPr>
      </w:pPr>
      <w:r w:rsidRPr="006A6008">
        <w:rPr>
          <w:rFonts w:cs="Times New Roman"/>
          <w:sz w:val="22"/>
        </w:rPr>
        <w:t>Yes, in some sectors</w:t>
      </w:r>
    </w:p>
    <w:p w:rsidR="009B2380" w:rsidRPr="006A6008" w:rsidRDefault="009B2380" w:rsidP="0026360E">
      <w:pPr>
        <w:pStyle w:val="ListParagraph"/>
        <w:rPr>
          <w:rFonts w:cs="Times New Roman"/>
          <w:sz w:val="22"/>
        </w:rPr>
      </w:pPr>
      <w:r w:rsidRPr="006A6008">
        <w:rPr>
          <w:rFonts w:cs="Times New Roman"/>
          <w:sz w:val="22"/>
        </w:rPr>
        <w:t>No</w:t>
      </w:r>
    </w:p>
    <w:p w:rsidR="009B2380" w:rsidRPr="006A6008" w:rsidRDefault="009B2380" w:rsidP="0026360E">
      <w:pPr>
        <w:pStyle w:val="ListParagraph"/>
        <w:rPr>
          <w:rFonts w:cs="Times New Roman"/>
          <w:sz w:val="22"/>
        </w:rPr>
      </w:pPr>
    </w:p>
    <w:p w:rsidR="009B2380" w:rsidRPr="006A6008" w:rsidRDefault="009B2380" w:rsidP="009B2380">
      <w:pPr>
        <w:rPr>
          <w:rFonts w:cs="Times New Roman"/>
          <w:sz w:val="22"/>
          <w:lang w:val="en-US"/>
        </w:rPr>
      </w:pPr>
      <w:r w:rsidRPr="006A6008">
        <w:rPr>
          <w:rFonts w:cs="Times New Roman"/>
          <w:sz w:val="22"/>
          <w:lang w:val="en-US"/>
        </w:rPr>
        <w:lastRenderedPageBreak/>
        <w:t xml:space="preserve">If you answer “Yes, in some sectors”, please tell us in which sectors you monitor livestock movement (open question, text box): </w:t>
      </w:r>
    </w:p>
    <w:p w:rsidR="00F55FAD" w:rsidRPr="006A6008" w:rsidRDefault="00F55FAD" w:rsidP="0026360E">
      <w:pPr>
        <w:pStyle w:val="ListParagraph"/>
        <w:rPr>
          <w:rFonts w:cs="Times New Roman"/>
          <w:sz w:val="22"/>
        </w:rPr>
      </w:pPr>
    </w:p>
    <w:p w:rsidR="00F55FAD" w:rsidRPr="00F75F62" w:rsidRDefault="00F55FAD" w:rsidP="0026360E">
      <w:pPr>
        <w:pStyle w:val="ListParagraph"/>
        <w:rPr>
          <w:rFonts w:cs="Times New Roman"/>
          <w:sz w:val="22"/>
        </w:rPr>
      </w:pPr>
    </w:p>
    <w:p w:rsidR="0026360E" w:rsidRPr="00B74908" w:rsidRDefault="00421EDD" w:rsidP="0026360E">
      <w:pPr>
        <w:pStyle w:val="ListParagraph"/>
        <w:numPr>
          <w:ilvl w:val="0"/>
          <w:numId w:val="1"/>
        </w:numPr>
        <w:rPr>
          <w:rFonts w:cs="Times New Roman"/>
          <w:b/>
          <w:sz w:val="22"/>
        </w:rPr>
      </w:pPr>
      <w:r w:rsidRPr="00B74908">
        <w:rPr>
          <w:rFonts w:cs="Times New Roman"/>
          <w:b/>
          <w:sz w:val="22"/>
          <w:lang w:val="en-US"/>
        </w:rPr>
        <w:t xml:space="preserve">Are data </w:t>
      </w:r>
      <w:commentRangeStart w:id="54"/>
      <w:del w:id="55" w:author="Rodrigo NovaChavez (AGAH)" w:date="2015-07-30T17:18:00Z">
        <w:r w:rsidRPr="00B74908" w:rsidDel="00E379C9">
          <w:rPr>
            <w:rFonts w:cs="Times New Roman"/>
            <w:b/>
            <w:sz w:val="22"/>
            <w:lang w:val="en-US"/>
          </w:rPr>
          <w:delText>routinely</w:delText>
        </w:r>
        <w:commentRangeEnd w:id="54"/>
        <w:r w:rsidR="00063ACD" w:rsidDel="00E379C9">
          <w:rPr>
            <w:rStyle w:val="CommentReference"/>
          </w:rPr>
          <w:commentReference w:id="54"/>
        </w:r>
        <w:r w:rsidRPr="00B74908" w:rsidDel="00E379C9">
          <w:rPr>
            <w:rFonts w:cs="Times New Roman"/>
            <w:b/>
            <w:sz w:val="22"/>
            <w:lang w:val="en-US"/>
          </w:rPr>
          <w:delText xml:space="preserve"> </w:delText>
        </w:r>
      </w:del>
      <w:ins w:id="56" w:author="Rodrigo NovaChavez (AGAH)" w:date="2015-07-30T17:18:00Z">
        <w:r w:rsidR="00E379C9">
          <w:rPr>
            <w:rFonts w:cs="Times New Roman"/>
            <w:b/>
            <w:sz w:val="22"/>
            <w:lang w:val="en-US"/>
          </w:rPr>
          <w:t>regularly</w:t>
        </w:r>
        <w:r w:rsidR="00E379C9" w:rsidRPr="00B74908">
          <w:rPr>
            <w:rFonts w:cs="Times New Roman"/>
            <w:b/>
            <w:sz w:val="22"/>
            <w:lang w:val="en-US"/>
          </w:rPr>
          <w:t xml:space="preserve"> </w:t>
        </w:r>
      </w:ins>
      <w:r w:rsidRPr="00B74908">
        <w:rPr>
          <w:rFonts w:cs="Times New Roman"/>
          <w:b/>
          <w:sz w:val="22"/>
          <w:lang w:val="en-US"/>
        </w:rPr>
        <w:t>collected on the number, origin and</w:t>
      </w:r>
      <w:r w:rsidRPr="00B74908">
        <w:rPr>
          <w:rFonts w:cs="Times New Roman"/>
          <w:b/>
          <w:sz w:val="22"/>
        </w:rPr>
        <w:t xml:space="preserve"> destination of livestock </w:t>
      </w:r>
      <w:r w:rsidR="00AE0F66" w:rsidRPr="00B74908">
        <w:rPr>
          <w:rFonts w:cs="Times New Roman"/>
          <w:b/>
          <w:sz w:val="22"/>
        </w:rPr>
        <w:t>movement</w:t>
      </w:r>
      <w:r w:rsidR="0026360E" w:rsidRPr="00B74908">
        <w:rPr>
          <w:rFonts w:cs="Times New Roman"/>
          <w:b/>
          <w:sz w:val="22"/>
        </w:rPr>
        <w:t xml:space="preserve">? </w:t>
      </w:r>
      <w:r w:rsidR="00F15CD5" w:rsidRPr="00B74908">
        <w:rPr>
          <w:rFonts w:cs="Times New Roman"/>
          <w:b/>
          <w:sz w:val="22"/>
        </w:rPr>
        <w:t>(</w:t>
      </w:r>
      <w:r w:rsidR="00AD000C" w:rsidRPr="00B74908">
        <w:rPr>
          <w:rFonts w:cs="Times New Roman"/>
          <w:b/>
          <w:i/>
          <w:sz w:val="22"/>
        </w:rPr>
        <w:t>please select only one answer)</w:t>
      </w:r>
    </w:p>
    <w:p w:rsidR="00483E01" w:rsidRDefault="00F55FAD" w:rsidP="00483E01">
      <w:pPr>
        <w:ind w:left="720"/>
        <w:rPr>
          <w:rFonts w:cs="Times New Roman"/>
          <w:sz w:val="22"/>
        </w:rPr>
      </w:pPr>
      <w:r>
        <w:rPr>
          <w:rFonts w:cs="Times New Roman"/>
          <w:sz w:val="22"/>
        </w:rPr>
        <w:t>Yes</w:t>
      </w:r>
      <w:r w:rsidR="0026360E" w:rsidRPr="00F75F62">
        <w:rPr>
          <w:rFonts w:cs="Times New Roman"/>
          <w:sz w:val="22"/>
        </w:rPr>
        <w:tab/>
        <w:t xml:space="preserve">  </w:t>
      </w:r>
      <w:r w:rsidR="00AE0F66">
        <w:rPr>
          <w:rFonts w:cs="Times New Roman"/>
          <w:sz w:val="22"/>
        </w:rPr>
        <w:t>No</w:t>
      </w:r>
      <w:r w:rsidR="00483E01" w:rsidRPr="00F75F62">
        <w:rPr>
          <w:rFonts w:cs="Times New Roman"/>
          <w:sz w:val="22"/>
        </w:rPr>
        <w:tab/>
        <w:t xml:space="preserve">      </w:t>
      </w:r>
    </w:p>
    <w:p w:rsidR="00483E01" w:rsidRDefault="00483E01" w:rsidP="00483E01">
      <w:pPr>
        <w:rPr>
          <w:ins w:id="57" w:author="Rodrigo NovaChavez (AGAH)" w:date="2015-07-30T17:18:00Z"/>
          <w:rFonts w:cs="Times New Roman"/>
          <w:sz w:val="22"/>
          <w:u w:val="single"/>
          <w:lang w:val="en-US"/>
        </w:rPr>
      </w:pPr>
    </w:p>
    <w:p w:rsidR="00E379C9" w:rsidRDefault="00E379C9" w:rsidP="00483E01">
      <w:pPr>
        <w:rPr>
          <w:ins w:id="58" w:author="Rodrigo NovaChavez (AGAH)" w:date="2015-07-30T17:18:00Z"/>
          <w:rFonts w:cs="Times New Roman"/>
          <w:sz w:val="22"/>
          <w:u w:val="single"/>
          <w:lang w:val="en-US"/>
        </w:rPr>
      </w:pPr>
      <w:ins w:id="59" w:author="Rodrigo NovaChavez (AGAH)" w:date="2015-07-30T17:18:00Z">
        <w:r>
          <w:rPr>
            <w:rFonts w:cs="Times New Roman"/>
            <w:sz w:val="22"/>
            <w:u w:val="single"/>
            <w:lang w:val="en-US"/>
          </w:rPr>
          <w:t>If you answer yes, please specify how often: _________________________________________</w:t>
        </w:r>
      </w:ins>
    </w:p>
    <w:p w:rsidR="00E379C9" w:rsidRDefault="00E379C9" w:rsidP="00483E01">
      <w:pPr>
        <w:rPr>
          <w:rFonts w:cs="Times New Roman"/>
          <w:sz w:val="22"/>
          <w:u w:val="single"/>
          <w:lang w:val="en-US"/>
        </w:rPr>
      </w:pPr>
    </w:p>
    <w:p w:rsidR="0026360E" w:rsidRPr="00483E01" w:rsidRDefault="0026360E" w:rsidP="00483E01">
      <w:pPr>
        <w:rPr>
          <w:rFonts w:cs="Times New Roman"/>
          <w:sz w:val="22"/>
        </w:rPr>
      </w:pPr>
      <w:r w:rsidRPr="00744A38">
        <w:rPr>
          <w:rFonts w:cs="Times New Roman"/>
          <w:sz w:val="22"/>
          <w:u w:val="single"/>
          <w:lang w:val="en-US"/>
        </w:rPr>
        <w:t xml:space="preserve">FMD </w:t>
      </w:r>
      <w:commentRangeStart w:id="60"/>
      <w:r w:rsidRPr="00744A38">
        <w:rPr>
          <w:rFonts w:cs="Times New Roman"/>
          <w:sz w:val="22"/>
          <w:u w:val="single"/>
          <w:lang w:val="en-US"/>
        </w:rPr>
        <w:t>OUTBREAKS</w:t>
      </w:r>
      <w:commentRangeEnd w:id="60"/>
      <w:r w:rsidR="007E6B6B">
        <w:rPr>
          <w:rStyle w:val="CommentReference"/>
        </w:rPr>
        <w:commentReference w:id="60"/>
      </w:r>
      <w:r w:rsidRPr="00744A38">
        <w:rPr>
          <w:rFonts w:cs="Times New Roman"/>
          <w:sz w:val="22"/>
          <w:u w:val="single"/>
          <w:lang w:val="en-US"/>
        </w:rPr>
        <w:t>:</w:t>
      </w:r>
    </w:p>
    <w:p w:rsidR="00FD17FE" w:rsidRDefault="00FD17FE" w:rsidP="007E7C77">
      <w:pPr>
        <w:rPr>
          <w:rFonts w:cs="Times New Roman"/>
          <w:sz w:val="22"/>
        </w:rPr>
      </w:pPr>
    </w:p>
    <w:p w:rsidR="008229A9" w:rsidRPr="00B74908" w:rsidRDefault="008229A9" w:rsidP="00047B22">
      <w:pPr>
        <w:pStyle w:val="ListParagraph"/>
        <w:numPr>
          <w:ilvl w:val="0"/>
          <w:numId w:val="1"/>
        </w:numPr>
        <w:rPr>
          <w:rFonts w:cs="Times New Roman"/>
          <w:b/>
          <w:sz w:val="22"/>
        </w:rPr>
      </w:pPr>
      <w:r w:rsidRPr="00B74908">
        <w:rPr>
          <w:rFonts w:cs="Times New Roman"/>
          <w:b/>
          <w:sz w:val="22"/>
        </w:rPr>
        <w:t>What are the FMD serotypes identified in your country since 2012 (click the box)</w:t>
      </w:r>
    </w:p>
    <w:tbl>
      <w:tblPr>
        <w:tblStyle w:val="TableGrid"/>
        <w:tblW w:w="0" w:type="auto"/>
        <w:tblLook w:val="04A0" w:firstRow="1" w:lastRow="0" w:firstColumn="1" w:lastColumn="0" w:noHBand="0" w:noVBand="1"/>
      </w:tblPr>
      <w:tblGrid>
        <w:gridCol w:w="1214"/>
        <w:gridCol w:w="1214"/>
        <w:gridCol w:w="1214"/>
        <w:gridCol w:w="1214"/>
        <w:gridCol w:w="1214"/>
        <w:gridCol w:w="1214"/>
        <w:gridCol w:w="1214"/>
        <w:gridCol w:w="1215"/>
      </w:tblGrid>
      <w:tr w:rsidR="008229A9" w:rsidTr="008229A9">
        <w:tc>
          <w:tcPr>
            <w:tcW w:w="1214" w:type="dxa"/>
          </w:tcPr>
          <w:p w:rsidR="008229A9" w:rsidRDefault="008229A9" w:rsidP="007E7C77">
            <w:pPr>
              <w:rPr>
                <w:rFonts w:cs="Times New Roman"/>
                <w:sz w:val="22"/>
              </w:rPr>
            </w:pPr>
          </w:p>
        </w:tc>
        <w:tc>
          <w:tcPr>
            <w:tcW w:w="1214" w:type="dxa"/>
          </w:tcPr>
          <w:p w:rsidR="008229A9" w:rsidRDefault="008229A9" w:rsidP="007E7C77">
            <w:pPr>
              <w:rPr>
                <w:rFonts w:cs="Times New Roman"/>
                <w:sz w:val="22"/>
              </w:rPr>
            </w:pPr>
            <w:r>
              <w:rPr>
                <w:rFonts w:cs="Times New Roman"/>
                <w:sz w:val="22"/>
              </w:rPr>
              <w:t>A</w:t>
            </w:r>
          </w:p>
        </w:tc>
        <w:tc>
          <w:tcPr>
            <w:tcW w:w="1214" w:type="dxa"/>
          </w:tcPr>
          <w:p w:rsidR="008229A9" w:rsidRDefault="008229A9" w:rsidP="007E7C77">
            <w:pPr>
              <w:rPr>
                <w:rFonts w:cs="Times New Roman"/>
                <w:sz w:val="22"/>
              </w:rPr>
            </w:pPr>
            <w:r>
              <w:rPr>
                <w:rFonts w:cs="Times New Roman"/>
                <w:sz w:val="22"/>
              </w:rPr>
              <w:t>O</w:t>
            </w:r>
          </w:p>
        </w:tc>
        <w:tc>
          <w:tcPr>
            <w:tcW w:w="1214" w:type="dxa"/>
          </w:tcPr>
          <w:p w:rsidR="008229A9" w:rsidRDefault="008229A9" w:rsidP="007E7C77">
            <w:pPr>
              <w:rPr>
                <w:rFonts w:cs="Times New Roman"/>
                <w:sz w:val="22"/>
              </w:rPr>
            </w:pPr>
            <w:r>
              <w:rPr>
                <w:rFonts w:cs="Times New Roman"/>
                <w:sz w:val="22"/>
              </w:rPr>
              <w:t>C</w:t>
            </w:r>
          </w:p>
        </w:tc>
        <w:tc>
          <w:tcPr>
            <w:tcW w:w="1214" w:type="dxa"/>
          </w:tcPr>
          <w:p w:rsidR="008229A9" w:rsidRDefault="008229A9" w:rsidP="007E7C77">
            <w:pPr>
              <w:rPr>
                <w:rFonts w:cs="Times New Roman"/>
                <w:sz w:val="22"/>
              </w:rPr>
            </w:pPr>
            <w:r>
              <w:rPr>
                <w:rFonts w:cs="Times New Roman"/>
                <w:sz w:val="22"/>
              </w:rPr>
              <w:t>SAT 1</w:t>
            </w:r>
          </w:p>
        </w:tc>
        <w:tc>
          <w:tcPr>
            <w:tcW w:w="1214" w:type="dxa"/>
          </w:tcPr>
          <w:p w:rsidR="008229A9" w:rsidRDefault="008229A9" w:rsidP="007E7C77">
            <w:pPr>
              <w:rPr>
                <w:rFonts w:cs="Times New Roman"/>
                <w:sz w:val="22"/>
              </w:rPr>
            </w:pPr>
            <w:r>
              <w:rPr>
                <w:rFonts w:cs="Times New Roman"/>
                <w:sz w:val="22"/>
              </w:rPr>
              <w:t>SAT 2</w:t>
            </w:r>
          </w:p>
        </w:tc>
        <w:tc>
          <w:tcPr>
            <w:tcW w:w="1214" w:type="dxa"/>
          </w:tcPr>
          <w:p w:rsidR="008229A9" w:rsidRDefault="008229A9" w:rsidP="007E7C77">
            <w:pPr>
              <w:rPr>
                <w:rFonts w:cs="Times New Roman"/>
                <w:sz w:val="22"/>
              </w:rPr>
            </w:pPr>
            <w:r>
              <w:rPr>
                <w:rFonts w:cs="Times New Roman"/>
                <w:sz w:val="22"/>
              </w:rPr>
              <w:t>SAT 3</w:t>
            </w:r>
          </w:p>
        </w:tc>
        <w:tc>
          <w:tcPr>
            <w:tcW w:w="1215" w:type="dxa"/>
          </w:tcPr>
          <w:p w:rsidR="008229A9" w:rsidRDefault="008229A9" w:rsidP="007E7C77">
            <w:pPr>
              <w:rPr>
                <w:rFonts w:cs="Times New Roman"/>
                <w:sz w:val="22"/>
              </w:rPr>
            </w:pPr>
            <w:r>
              <w:rPr>
                <w:rFonts w:cs="Times New Roman"/>
                <w:sz w:val="22"/>
              </w:rPr>
              <w:t>Asia 1</w:t>
            </w:r>
          </w:p>
        </w:tc>
      </w:tr>
      <w:tr w:rsidR="008229A9" w:rsidTr="008229A9">
        <w:tc>
          <w:tcPr>
            <w:tcW w:w="1214" w:type="dxa"/>
          </w:tcPr>
          <w:p w:rsidR="008229A9" w:rsidRDefault="008229A9" w:rsidP="007E7C77">
            <w:pPr>
              <w:rPr>
                <w:rFonts w:cs="Times New Roman"/>
                <w:sz w:val="22"/>
              </w:rPr>
            </w:pPr>
            <w:r>
              <w:rPr>
                <w:rFonts w:cs="Times New Roman"/>
                <w:sz w:val="22"/>
              </w:rPr>
              <w:t>2014</w:t>
            </w:r>
          </w:p>
        </w:tc>
        <w:tc>
          <w:tcPr>
            <w:tcW w:w="1214" w:type="dxa"/>
          </w:tcPr>
          <w:p w:rsidR="008229A9" w:rsidRDefault="008229A9" w:rsidP="007E7C77">
            <w:pPr>
              <w:rPr>
                <w:rFonts w:cs="Times New Roman"/>
                <w:sz w:val="22"/>
              </w:rPr>
            </w:pPr>
          </w:p>
        </w:tc>
        <w:tc>
          <w:tcPr>
            <w:tcW w:w="1214" w:type="dxa"/>
          </w:tcPr>
          <w:p w:rsidR="008229A9" w:rsidRDefault="008229A9" w:rsidP="007E7C77">
            <w:pPr>
              <w:rPr>
                <w:rFonts w:cs="Times New Roman"/>
                <w:sz w:val="22"/>
              </w:rPr>
            </w:pPr>
          </w:p>
        </w:tc>
        <w:tc>
          <w:tcPr>
            <w:tcW w:w="1214" w:type="dxa"/>
          </w:tcPr>
          <w:p w:rsidR="008229A9" w:rsidRDefault="008229A9" w:rsidP="007E7C77">
            <w:pPr>
              <w:rPr>
                <w:rFonts w:cs="Times New Roman"/>
                <w:sz w:val="22"/>
              </w:rPr>
            </w:pPr>
          </w:p>
        </w:tc>
        <w:tc>
          <w:tcPr>
            <w:tcW w:w="1214" w:type="dxa"/>
          </w:tcPr>
          <w:p w:rsidR="008229A9" w:rsidRDefault="008229A9" w:rsidP="007E7C77">
            <w:pPr>
              <w:rPr>
                <w:rFonts w:cs="Times New Roman"/>
                <w:sz w:val="22"/>
              </w:rPr>
            </w:pPr>
          </w:p>
        </w:tc>
        <w:tc>
          <w:tcPr>
            <w:tcW w:w="1214" w:type="dxa"/>
          </w:tcPr>
          <w:p w:rsidR="008229A9" w:rsidRDefault="008229A9" w:rsidP="007E7C77">
            <w:pPr>
              <w:rPr>
                <w:rFonts w:cs="Times New Roman"/>
                <w:sz w:val="22"/>
              </w:rPr>
            </w:pPr>
          </w:p>
        </w:tc>
        <w:tc>
          <w:tcPr>
            <w:tcW w:w="1214" w:type="dxa"/>
          </w:tcPr>
          <w:p w:rsidR="008229A9" w:rsidRDefault="008229A9" w:rsidP="007E7C77">
            <w:pPr>
              <w:rPr>
                <w:rFonts w:cs="Times New Roman"/>
                <w:sz w:val="22"/>
              </w:rPr>
            </w:pPr>
          </w:p>
        </w:tc>
        <w:tc>
          <w:tcPr>
            <w:tcW w:w="1215" w:type="dxa"/>
          </w:tcPr>
          <w:p w:rsidR="008229A9" w:rsidRDefault="008229A9" w:rsidP="007E7C77">
            <w:pPr>
              <w:rPr>
                <w:rFonts w:cs="Times New Roman"/>
                <w:sz w:val="22"/>
              </w:rPr>
            </w:pPr>
          </w:p>
        </w:tc>
      </w:tr>
      <w:tr w:rsidR="008229A9" w:rsidTr="008229A9">
        <w:tc>
          <w:tcPr>
            <w:tcW w:w="1214" w:type="dxa"/>
          </w:tcPr>
          <w:p w:rsidR="008229A9" w:rsidRDefault="008229A9" w:rsidP="00013089">
            <w:pPr>
              <w:rPr>
                <w:rFonts w:cs="Times New Roman"/>
                <w:sz w:val="22"/>
              </w:rPr>
            </w:pPr>
            <w:r>
              <w:rPr>
                <w:rFonts w:cs="Times New Roman"/>
                <w:sz w:val="22"/>
              </w:rPr>
              <w:t>2013</w:t>
            </w:r>
          </w:p>
        </w:tc>
        <w:tc>
          <w:tcPr>
            <w:tcW w:w="1214" w:type="dxa"/>
          </w:tcPr>
          <w:p w:rsidR="008229A9" w:rsidRDefault="008229A9" w:rsidP="00013089">
            <w:pPr>
              <w:rPr>
                <w:rFonts w:cs="Times New Roman"/>
                <w:sz w:val="22"/>
              </w:rPr>
            </w:pPr>
          </w:p>
        </w:tc>
        <w:tc>
          <w:tcPr>
            <w:tcW w:w="1214" w:type="dxa"/>
          </w:tcPr>
          <w:p w:rsidR="008229A9" w:rsidRDefault="008229A9" w:rsidP="00013089">
            <w:pPr>
              <w:rPr>
                <w:rFonts w:cs="Times New Roman"/>
                <w:sz w:val="22"/>
              </w:rPr>
            </w:pPr>
          </w:p>
        </w:tc>
        <w:tc>
          <w:tcPr>
            <w:tcW w:w="1214" w:type="dxa"/>
          </w:tcPr>
          <w:p w:rsidR="008229A9" w:rsidRDefault="008229A9" w:rsidP="00013089">
            <w:pPr>
              <w:rPr>
                <w:rFonts w:cs="Times New Roman"/>
                <w:sz w:val="22"/>
              </w:rPr>
            </w:pPr>
          </w:p>
        </w:tc>
        <w:tc>
          <w:tcPr>
            <w:tcW w:w="1214" w:type="dxa"/>
          </w:tcPr>
          <w:p w:rsidR="008229A9" w:rsidRDefault="008229A9" w:rsidP="00013089">
            <w:pPr>
              <w:rPr>
                <w:rFonts w:cs="Times New Roman"/>
                <w:sz w:val="22"/>
              </w:rPr>
            </w:pPr>
          </w:p>
        </w:tc>
        <w:tc>
          <w:tcPr>
            <w:tcW w:w="1214" w:type="dxa"/>
          </w:tcPr>
          <w:p w:rsidR="008229A9" w:rsidRDefault="008229A9" w:rsidP="00013089">
            <w:pPr>
              <w:rPr>
                <w:rFonts w:cs="Times New Roman"/>
                <w:sz w:val="22"/>
              </w:rPr>
            </w:pPr>
          </w:p>
        </w:tc>
        <w:tc>
          <w:tcPr>
            <w:tcW w:w="1214" w:type="dxa"/>
          </w:tcPr>
          <w:p w:rsidR="008229A9" w:rsidRDefault="008229A9" w:rsidP="00013089">
            <w:pPr>
              <w:rPr>
                <w:rFonts w:cs="Times New Roman"/>
                <w:sz w:val="22"/>
              </w:rPr>
            </w:pPr>
          </w:p>
        </w:tc>
        <w:tc>
          <w:tcPr>
            <w:tcW w:w="1215" w:type="dxa"/>
          </w:tcPr>
          <w:p w:rsidR="008229A9" w:rsidRDefault="008229A9" w:rsidP="00013089">
            <w:pPr>
              <w:rPr>
                <w:rFonts w:cs="Times New Roman"/>
                <w:sz w:val="22"/>
              </w:rPr>
            </w:pPr>
          </w:p>
        </w:tc>
      </w:tr>
      <w:tr w:rsidR="008229A9" w:rsidTr="008229A9">
        <w:tc>
          <w:tcPr>
            <w:tcW w:w="1214" w:type="dxa"/>
          </w:tcPr>
          <w:p w:rsidR="008229A9" w:rsidRDefault="008229A9" w:rsidP="00013089">
            <w:pPr>
              <w:rPr>
                <w:rFonts w:cs="Times New Roman"/>
                <w:sz w:val="22"/>
              </w:rPr>
            </w:pPr>
            <w:r>
              <w:rPr>
                <w:rFonts w:cs="Times New Roman"/>
                <w:sz w:val="22"/>
              </w:rPr>
              <w:t>2012</w:t>
            </w:r>
          </w:p>
        </w:tc>
        <w:tc>
          <w:tcPr>
            <w:tcW w:w="1214" w:type="dxa"/>
          </w:tcPr>
          <w:p w:rsidR="008229A9" w:rsidRDefault="008229A9" w:rsidP="00013089">
            <w:pPr>
              <w:rPr>
                <w:rFonts w:cs="Times New Roman"/>
                <w:sz w:val="22"/>
              </w:rPr>
            </w:pPr>
          </w:p>
        </w:tc>
        <w:tc>
          <w:tcPr>
            <w:tcW w:w="1214" w:type="dxa"/>
          </w:tcPr>
          <w:p w:rsidR="008229A9" w:rsidRDefault="008229A9" w:rsidP="00013089">
            <w:pPr>
              <w:rPr>
                <w:rFonts w:cs="Times New Roman"/>
                <w:sz w:val="22"/>
              </w:rPr>
            </w:pPr>
          </w:p>
        </w:tc>
        <w:tc>
          <w:tcPr>
            <w:tcW w:w="1214" w:type="dxa"/>
          </w:tcPr>
          <w:p w:rsidR="008229A9" w:rsidRDefault="008229A9" w:rsidP="00013089">
            <w:pPr>
              <w:rPr>
                <w:rFonts w:cs="Times New Roman"/>
                <w:sz w:val="22"/>
              </w:rPr>
            </w:pPr>
          </w:p>
        </w:tc>
        <w:tc>
          <w:tcPr>
            <w:tcW w:w="1214" w:type="dxa"/>
          </w:tcPr>
          <w:p w:rsidR="008229A9" w:rsidRDefault="008229A9" w:rsidP="00013089">
            <w:pPr>
              <w:rPr>
                <w:rFonts w:cs="Times New Roman"/>
                <w:sz w:val="22"/>
              </w:rPr>
            </w:pPr>
          </w:p>
        </w:tc>
        <w:tc>
          <w:tcPr>
            <w:tcW w:w="1214" w:type="dxa"/>
          </w:tcPr>
          <w:p w:rsidR="008229A9" w:rsidRDefault="008229A9" w:rsidP="00013089">
            <w:pPr>
              <w:rPr>
                <w:rFonts w:cs="Times New Roman"/>
                <w:sz w:val="22"/>
              </w:rPr>
            </w:pPr>
          </w:p>
        </w:tc>
        <w:tc>
          <w:tcPr>
            <w:tcW w:w="1214" w:type="dxa"/>
          </w:tcPr>
          <w:p w:rsidR="008229A9" w:rsidRDefault="008229A9" w:rsidP="00013089">
            <w:pPr>
              <w:rPr>
                <w:rFonts w:cs="Times New Roman"/>
                <w:sz w:val="22"/>
              </w:rPr>
            </w:pPr>
          </w:p>
        </w:tc>
        <w:tc>
          <w:tcPr>
            <w:tcW w:w="1215" w:type="dxa"/>
          </w:tcPr>
          <w:p w:rsidR="008229A9" w:rsidRDefault="008229A9" w:rsidP="00013089">
            <w:pPr>
              <w:rPr>
                <w:rFonts w:cs="Times New Roman"/>
                <w:sz w:val="22"/>
              </w:rPr>
            </w:pPr>
          </w:p>
        </w:tc>
      </w:tr>
    </w:tbl>
    <w:p w:rsidR="008229A9" w:rsidRDefault="008229A9" w:rsidP="007E7C77">
      <w:pPr>
        <w:rPr>
          <w:rFonts w:cs="Times New Roman"/>
          <w:sz w:val="22"/>
        </w:rPr>
      </w:pPr>
    </w:p>
    <w:p w:rsidR="008229A9" w:rsidRDefault="008229A9" w:rsidP="007E7C77">
      <w:pPr>
        <w:rPr>
          <w:rFonts w:cs="Times New Roman"/>
          <w:sz w:val="22"/>
        </w:rPr>
      </w:pPr>
    </w:p>
    <w:p w:rsidR="008229A9" w:rsidRPr="007E7C77" w:rsidRDefault="008229A9" w:rsidP="007E7C77">
      <w:pPr>
        <w:rPr>
          <w:rFonts w:cs="Times New Roman"/>
          <w:sz w:val="22"/>
        </w:rPr>
      </w:pPr>
    </w:p>
    <w:p w:rsidR="007047D0" w:rsidRDefault="007047D0" w:rsidP="007047D0">
      <w:pPr>
        <w:pStyle w:val="ListParagraph"/>
        <w:numPr>
          <w:ilvl w:val="0"/>
          <w:numId w:val="1"/>
        </w:numPr>
        <w:rPr>
          <w:rFonts w:cs="Times New Roman"/>
          <w:sz w:val="22"/>
        </w:rPr>
      </w:pPr>
      <w:r w:rsidRPr="00F15CD5">
        <w:rPr>
          <w:rFonts w:cs="Times New Roman"/>
          <w:sz w:val="22"/>
        </w:rPr>
        <w:t>I</w:t>
      </w:r>
      <w:r w:rsidRPr="00B74908">
        <w:rPr>
          <w:rFonts w:cs="Times New Roman"/>
          <w:b/>
          <w:sz w:val="22"/>
        </w:rPr>
        <w:t xml:space="preserve">s there a </w:t>
      </w:r>
      <w:r w:rsidR="008229A9" w:rsidRPr="00B74908">
        <w:rPr>
          <w:rFonts w:cs="Times New Roman"/>
          <w:b/>
          <w:sz w:val="22"/>
        </w:rPr>
        <w:t>national reference laboratory following OIE FMD standards and procedures</w:t>
      </w:r>
      <w:r w:rsidR="00B74908" w:rsidRPr="00B74908">
        <w:rPr>
          <w:rFonts w:cs="Times New Roman"/>
          <w:b/>
          <w:sz w:val="22"/>
        </w:rPr>
        <w:t>?</w:t>
      </w:r>
      <w:r w:rsidR="008229A9" w:rsidRPr="00B74908">
        <w:rPr>
          <w:rFonts w:cs="Times New Roman"/>
          <w:b/>
          <w:sz w:val="22"/>
        </w:rPr>
        <w:t xml:space="preserve">  </w:t>
      </w:r>
    </w:p>
    <w:p w:rsidR="00F55FAD" w:rsidRPr="00F55FAD" w:rsidRDefault="00F55FAD" w:rsidP="00F55FAD">
      <w:pPr>
        <w:rPr>
          <w:rFonts w:cs="Times New Roman"/>
          <w:sz w:val="22"/>
        </w:rPr>
      </w:pPr>
    </w:p>
    <w:p w:rsidR="007047D0" w:rsidRDefault="007047D0" w:rsidP="00F55FAD">
      <w:pPr>
        <w:pStyle w:val="ListParagraph"/>
        <w:ind w:left="0"/>
        <w:rPr>
          <w:rFonts w:cs="Times New Roman"/>
          <w:sz w:val="22"/>
        </w:rPr>
      </w:pPr>
      <w:r w:rsidRPr="00E21737">
        <w:rPr>
          <w:rFonts w:cs="Times New Roman"/>
          <w:sz w:val="22"/>
        </w:rPr>
        <w:t xml:space="preserve">Yes           No                 </w:t>
      </w:r>
    </w:p>
    <w:p w:rsidR="007047D0" w:rsidRDefault="007047D0" w:rsidP="007047D0">
      <w:pPr>
        <w:pStyle w:val="ListParagraph"/>
        <w:rPr>
          <w:rFonts w:cs="Times New Roman"/>
          <w:sz w:val="22"/>
        </w:rPr>
      </w:pPr>
    </w:p>
    <w:p w:rsidR="00F55FAD" w:rsidRDefault="00F55FAD" w:rsidP="007047D0">
      <w:pPr>
        <w:pStyle w:val="ListParagraph"/>
        <w:rPr>
          <w:rFonts w:cs="Times New Roman"/>
          <w:sz w:val="22"/>
        </w:rPr>
      </w:pPr>
    </w:p>
    <w:p w:rsidR="00F55FAD" w:rsidRDefault="00F55FAD" w:rsidP="007047D0">
      <w:pPr>
        <w:pStyle w:val="ListParagraph"/>
        <w:rPr>
          <w:rFonts w:cs="Times New Roman"/>
          <w:sz w:val="22"/>
        </w:rPr>
      </w:pPr>
    </w:p>
    <w:p w:rsidR="0026360E" w:rsidRPr="00B74908" w:rsidRDefault="0026360E" w:rsidP="00AD000C">
      <w:pPr>
        <w:pStyle w:val="ListParagraph"/>
        <w:numPr>
          <w:ilvl w:val="0"/>
          <w:numId w:val="1"/>
        </w:numPr>
        <w:rPr>
          <w:rFonts w:cs="Times New Roman"/>
          <w:b/>
          <w:sz w:val="22"/>
        </w:rPr>
      </w:pPr>
      <w:r w:rsidRPr="00B74908">
        <w:rPr>
          <w:rFonts w:cs="Times New Roman"/>
          <w:b/>
          <w:sz w:val="22"/>
        </w:rPr>
        <w:t>When an</w:t>
      </w:r>
      <w:r w:rsidR="007047D0" w:rsidRPr="00B74908">
        <w:rPr>
          <w:rFonts w:cs="Times New Roman"/>
          <w:b/>
          <w:sz w:val="22"/>
        </w:rPr>
        <w:t xml:space="preserve"> </w:t>
      </w:r>
      <w:r w:rsidR="004833F0" w:rsidRPr="00B74908">
        <w:rPr>
          <w:rFonts w:cs="Times New Roman"/>
          <w:b/>
          <w:sz w:val="22"/>
        </w:rPr>
        <w:t xml:space="preserve">outbreak of FMD is </w:t>
      </w:r>
      <w:r w:rsidR="00EE0756" w:rsidRPr="00B74908">
        <w:rPr>
          <w:rFonts w:cs="Times New Roman"/>
          <w:b/>
          <w:sz w:val="22"/>
        </w:rPr>
        <w:t>identified</w:t>
      </w:r>
      <w:r w:rsidR="004833F0" w:rsidRPr="00B74908">
        <w:rPr>
          <w:rFonts w:cs="Times New Roman"/>
          <w:b/>
          <w:sz w:val="22"/>
        </w:rPr>
        <w:t xml:space="preserve">, </w:t>
      </w:r>
      <w:r w:rsidR="007047D0" w:rsidRPr="00B74908">
        <w:rPr>
          <w:rFonts w:cs="Times New Roman"/>
          <w:b/>
          <w:sz w:val="22"/>
        </w:rPr>
        <w:t>is</w:t>
      </w:r>
      <w:r w:rsidR="00EE0756" w:rsidRPr="00B74908">
        <w:rPr>
          <w:rFonts w:cs="Times New Roman"/>
          <w:b/>
          <w:sz w:val="22"/>
        </w:rPr>
        <w:t xml:space="preserve"> there a system in place to carry out </w:t>
      </w:r>
      <w:r w:rsidR="004833F0" w:rsidRPr="00B74908">
        <w:rPr>
          <w:rFonts w:cs="Times New Roman"/>
          <w:b/>
          <w:sz w:val="22"/>
        </w:rPr>
        <w:t>an</w:t>
      </w:r>
      <w:r w:rsidRPr="00B74908">
        <w:rPr>
          <w:rFonts w:cs="Times New Roman"/>
          <w:b/>
          <w:sz w:val="22"/>
        </w:rPr>
        <w:t xml:space="preserve"> outbreak</w:t>
      </w:r>
      <w:r w:rsidR="00EE0756" w:rsidRPr="00B74908">
        <w:rPr>
          <w:rFonts w:cs="Times New Roman"/>
          <w:b/>
          <w:sz w:val="22"/>
        </w:rPr>
        <w:t xml:space="preserve"> epidemiological </w:t>
      </w:r>
      <w:r w:rsidR="00666490" w:rsidRPr="00B74908">
        <w:rPr>
          <w:rFonts w:cs="Times New Roman"/>
          <w:b/>
          <w:sz w:val="22"/>
        </w:rPr>
        <w:t>investigation</w:t>
      </w:r>
      <w:r w:rsidRPr="00B74908">
        <w:rPr>
          <w:rFonts w:cs="Times New Roman"/>
          <w:b/>
          <w:sz w:val="22"/>
        </w:rPr>
        <w:t>?</w:t>
      </w:r>
      <w:r w:rsidRPr="00B74908">
        <w:rPr>
          <w:rFonts w:cs="Times New Roman"/>
          <w:b/>
          <w:sz w:val="22"/>
        </w:rPr>
        <w:tab/>
      </w:r>
      <w:r w:rsidR="000D002A" w:rsidRPr="00B74908">
        <w:rPr>
          <w:rFonts w:cs="Times New Roman"/>
          <w:b/>
          <w:sz w:val="22"/>
        </w:rPr>
        <w:t>(</w:t>
      </w:r>
      <w:r w:rsidR="00AD000C" w:rsidRPr="00B74908">
        <w:rPr>
          <w:rFonts w:cs="Times New Roman"/>
          <w:b/>
          <w:i/>
          <w:sz w:val="22"/>
        </w:rPr>
        <w:t>please select only one answer)</w:t>
      </w:r>
    </w:p>
    <w:p w:rsidR="00B74908" w:rsidRDefault="00B74908" w:rsidP="0026360E">
      <w:pPr>
        <w:pStyle w:val="ListParagraph"/>
        <w:spacing w:after="0"/>
        <w:rPr>
          <w:rFonts w:cs="Times New Roman"/>
          <w:sz w:val="22"/>
        </w:rPr>
      </w:pPr>
    </w:p>
    <w:p w:rsidR="0026360E" w:rsidRPr="00E21737" w:rsidRDefault="0026360E" w:rsidP="0026360E">
      <w:pPr>
        <w:pStyle w:val="ListParagraph"/>
        <w:spacing w:after="0"/>
        <w:rPr>
          <w:rFonts w:cs="Times New Roman"/>
          <w:sz w:val="22"/>
        </w:rPr>
      </w:pPr>
      <w:r w:rsidRPr="00E21737">
        <w:rPr>
          <w:rFonts w:cs="Times New Roman"/>
          <w:sz w:val="22"/>
        </w:rPr>
        <w:t xml:space="preserve"> </w:t>
      </w:r>
      <w:r w:rsidR="004833F0" w:rsidRPr="00E21737">
        <w:rPr>
          <w:rFonts w:cs="Times New Roman"/>
          <w:sz w:val="22"/>
        </w:rPr>
        <w:t xml:space="preserve">Yes, </w:t>
      </w:r>
      <w:r w:rsidR="00EE0756">
        <w:rPr>
          <w:rFonts w:cs="Times New Roman"/>
          <w:sz w:val="22"/>
        </w:rPr>
        <w:t>always/</w:t>
      </w:r>
      <w:r w:rsidR="004833F0" w:rsidRPr="00E21737">
        <w:rPr>
          <w:rFonts w:cs="Times New Roman"/>
          <w:sz w:val="22"/>
        </w:rPr>
        <w:t>routinely</w:t>
      </w:r>
    </w:p>
    <w:p w:rsidR="004833F0" w:rsidRPr="00E21737" w:rsidRDefault="004833F0" w:rsidP="0026360E">
      <w:pPr>
        <w:pStyle w:val="ListParagraph"/>
        <w:spacing w:after="0"/>
        <w:rPr>
          <w:rFonts w:cs="Times New Roman"/>
          <w:sz w:val="22"/>
        </w:rPr>
      </w:pPr>
      <w:r w:rsidRPr="00E21737">
        <w:rPr>
          <w:rFonts w:cs="Times New Roman"/>
          <w:sz w:val="22"/>
        </w:rPr>
        <w:t xml:space="preserve"> Yes, </w:t>
      </w:r>
      <w:r w:rsidR="00EE0756">
        <w:rPr>
          <w:rFonts w:cs="Times New Roman"/>
          <w:sz w:val="22"/>
        </w:rPr>
        <w:t>when needed/when appropriate</w:t>
      </w:r>
    </w:p>
    <w:p w:rsidR="00560C5F" w:rsidRDefault="0026360E" w:rsidP="00B74908">
      <w:pPr>
        <w:pStyle w:val="ListParagraph"/>
        <w:spacing w:after="0"/>
        <w:rPr>
          <w:rFonts w:cs="Times New Roman"/>
          <w:sz w:val="22"/>
        </w:rPr>
      </w:pPr>
      <w:r w:rsidRPr="00E21737">
        <w:rPr>
          <w:rFonts w:cs="Times New Roman"/>
          <w:sz w:val="22"/>
        </w:rPr>
        <w:t xml:space="preserve">  </w:t>
      </w:r>
      <w:r w:rsidR="004833F0" w:rsidRPr="00E21737">
        <w:rPr>
          <w:rFonts w:cs="Times New Roman"/>
          <w:sz w:val="22"/>
        </w:rPr>
        <w:t xml:space="preserve"> No         </w:t>
      </w:r>
    </w:p>
    <w:p w:rsidR="004833F0" w:rsidRPr="00E21737" w:rsidRDefault="004833F0" w:rsidP="004833F0">
      <w:pPr>
        <w:pStyle w:val="ListParagraph"/>
        <w:rPr>
          <w:rFonts w:cs="Times New Roman"/>
          <w:sz w:val="22"/>
        </w:rPr>
      </w:pPr>
      <w:r w:rsidRPr="00E21737">
        <w:rPr>
          <w:rFonts w:cs="Times New Roman"/>
          <w:sz w:val="22"/>
        </w:rPr>
        <w:t xml:space="preserve"> </w:t>
      </w:r>
    </w:p>
    <w:p w:rsidR="007047D0" w:rsidRDefault="00B74908" w:rsidP="004833F0">
      <w:pPr>
        <w:pStyle w:val="ListParagraph"/>
        <w:rPr>
          <w:rFonts w:cs="Times New Roman"/>
          <w:sz w:val="22"/>
        </w:rPr>
      </w:pPr>
      <w:r>
        <w:rPr>
          <w:rFonts w:cs="Times New Roman"/>
          <w:sz w:val="22"/>
        </w:rPr>
        <w:t>IF YES, GO TO QUESTION 10</w:t>
      </w:r>
    </w:p>
    <w:p w:rsidR="007047D0" w:rsidRDefault="007047D0" w:rsidP="004833F0">
      <w:pPr>
        <w:pStyle w:val="ListParagraph"/>
        <w:rPr>
          <w:rFonts w:cs="Times New Roman"/>
          <w:sz w:val="22"/>
        </w:rPr>
      </w:pPr>
    </w:p>
    <w:p w:rsidR="004833F0" w:rsidRPr="00E21737" w:rsidRDefault="009D465A" w:rsidP="004833F0">
      <w:pPr>
        <w:pStyle w:val="ListParagraph"/>
        <w:rPr>
          <w:rFonts w:cs="Times New Roman"/>
          <w:sz w:val="22"/>
        </w:rPr>
      </w:pPr>
      <w:r>
        <w:rPr>
          <w:rFonts w:cs="Times New Roman"/>
          <w:noProof/>
          <w:sz w:val="22"/>
          <w:lang w:val="en-US"/>
        </w:rPr>
        <mc:AlternateContent>
          <mc:Choice Requires="wpg">
            <w:drawing>
              <wp:anchor distT="0" distB="0" distL="114300" distR="114300" simplePos="0" relativeHeight="252425216" behindDoc="0" locked="0" layoutInCell="1" allowOverlap="1" wp14:anchorId="308B5520" wp14:editId="6C4D8C88">
                <wp:simplePos x="0" y="0"/>
                <wp:positionH relativeFrom="column">
                  <wp:posOffset>2487295</wp:posOffset>
                </wp:positionH>
                <wp:positionV relativeFrom="paragraph">
                  <wp:posOffset>170815</wp:posOffset>
                </wp:positionV>
                <wp:extent cx="212090" cy="565150"/>
                <wp:effectExtent l="0" t="0" r="16510" b="25400"/>
                <wp:wrapNone/>
                <wp:docPr id="450" name="296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090" cy="565150"/>
                          <a:chOff x="0" y="0"/>
                          <a:chExt cx="212090" cy="565199"/>
                        </a:xfrm>
                      </wpg:grpSpPr>
                      <wps:wsp>
                        <wps:cNvPr id="451" name="Text Box 2"/>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666490">
                              <w:pPr>
                                <w:rPr>
                                  <w:lang w:val="en-US"/>
                                </w:rPr>
                              </w:pPr>
                            </w:p>
                          </w:txbxContent>
                        </wps:txbx>
                        <wps:bodyPr rot="0" vert="horz" wrap="square" lIns="91440" tIns="45720" rIns="91440" bIns="45720" anchor="t" anchorCtr="0">
                          <a:noAutofit/>
                        </wps:bodyPr>
                      </wps:wsp>
                      <wps:wsp>
                        <wps:cNvPr id="503" name="Text Box 2"/>
                        <wps:cNvSpPr txBox="1">
                          <a:spLocks noChangeArrowheads="1"/>
                        </wps:cNvSpPr>
                        <wps:spPr bwMode="auto">
                          <a:xfrm>
                            <a:off x="0" y="202223"/>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666490">
                              <w:pPr>
                                <w:rPr>
                                  <w:lang w:val="en-US"/>
                                </w:rPr>
                              </w:pPr>
                            </w:p>
                          </w:txbxContent>
                        </wps:txbx>
                        <wps:bodyPr rot="0" vert="horz" wrap="square" lIns="91440" tIns="45720" rIns="91440" bIns="45720" anchor="t" anchorCtr="0">
                          <a:noAutofit/>
                        </wps:bodyPr>
                      </wps:wsp>
                      <wps:wsp>
                        <wps:cNvPr id="368" name="Text Box 2"/>
                        <wps:cNvSpPr txBox="1">
                          <a:spLocks noChangeArrowheads="1"/>
                        </wps:cNvSpPr>
                        <wps:spPr bwMode="auto">
                          <a:xfrm>
                            <a:off x="0" y="395654"/>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666490">
                              <w:pPr>
                                <w:rPr>
                                  <w:lang w:val="en-US"/>
                                </w:rPr>
                              </w:pP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296 Grupo" o:spid="_x0000_s1032" style="position:absolute;left:0;text-align:left;margin-left:195.85pt;margin-top:13.45pt;width:16.7pt;height:44.5pt;z-index:252425216" coordsize="2120,5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">
                <v:shape id="_x0000_s1033" type="#_x0000_t202" style="position:absolute;width:21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EVJMYA&#10;AADcAAAADwAAAGRycy9kb3ducmV2LnhtbESPT2sCMRTE74V+h/AKXkSzWqt2axQRWvRW/2Cvj81z&#10;d+nmZU3iuv32RhB6HGbmN8xs0ZpKNOR8aVnBoJ+AIM6sLjlXcNh/9qYgfEDWWFkmBX/kYTF/fpph&#10;qu2Vt9TsQi4ihH2KCooQ6lRKnxVk0PdtTRy9k3UGQ5Qul9rhNcJNJYdJMpYGS44LBda0Kij73V2M&#10;gulo3fz4zev3MRufqvfQnTRfZ6dU56VdfoAI1Ib/8KO91gpGbw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EVJMYAAADcAAAADwAAAAAAAAAAAAAAAACYAgAAZHJz&#10;L2Rvd25yZXYueG1sUEsFBgAAAAAEAAQA9QAAAIsDAAAAAA==&#10;">
                  <v:textbox>
                    <w:txbxContent>
                      <w:p w:rsidR="000038DC" w:rsidRPr="006E2E9C" w:rsidRDefault="000038DC" w:rsidP="00666490">
                        <w:pPr>
                          <w:rPr>
                            <w:lang w:val="en-US"/>
                          </w:rPr>
                        </w:pPr>
                      </w:p>
                    </w:txbxContent>
                  </v:textbox>
                </v:shape>
                <v:shape id="_x0000_s1034" type="#_x0000_t202" style="position:absolute;top:2022;width:21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0OSMYA&#10;AADcAAAADwAAAGRycy9kb3ducmV2LnhtbESPT2sCMRTE70K/Q3gFL6LZauuf1SgitNhbq9JeH5vn&#10;7tLNy5rEdf32piB4HGbmN8xi1ZpKNOR8aVnByyABQZxZXXKu4LB/709B+ICssbJMCq7kYbV86iww&#10;1fbC39TsQi4ihH2KCooQ6lRKnxVk0A9sTRy9o3UGQ5Qul9rhJcJNJYdJMpYGS44LBda0KSj7252N&#10;gunrtvn1n6Ovn2x8rGahN2k+Tk6p7nO7noMI1IZH+N7eagVvyQj+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0OSMYAAADcAAAADwAAAAAAAAAAAAAAAACYAgAAZHJz&#10;L2Rvd25yZXYueG1sUEsFBgAAAAAEAAQA9QAAAIsDAAAAAA==&#10;">
                  <v:textbox>
                    <w:txbxContent>
                      <w:p w:rsidR="000038DC" w:rsidRPr="006E2E9C" w:rsidRDefault="000038DC" w:rsidP="00666490">
                        <w:pPr>
                          <w:rPr>
                            <w:lang w:val="en-US"/>
                          </w:rPr>
                        </w:pPr>
                      </w:p>
                    </w:txbxContent>
                  </v:textbox>
                </v:shape>
                <v:shape id="_x0000_s1035" type="#_x0000_t202" style="position:absolute;top:3956;width:21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27YcMA&#10;AADcAAAADwAAAGRycy9kb3ducmV2LnhtbERPy2oCMRTdC/2HcAtuxMm0lqmdGkUKit2plXZ7mdx5&#10;0MnNmMRx+vfNQnB5OO/FajCt6Mn5xrKCpyQFQVxY3XCl4PS1mc5B+ICssbVMCv7Iw2r5MFpgru2V&#10;D9QfQyViCPscFdQhdLmUvqjJoE9sRxy50jqDIUJXSe3wGsNNK5/TNJMGG44NNXb0UVPxe7wYBfOX&#10;Xf/jP2f77yIr27cwee23Z6fU+HFYv4MINIS7+ObeaQWzLK6NZ+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27YcMAAADcAAAADwAAAAAAAAAAAAAAAACYAgAAZHJzL2Rv&#10;d25yZXYueG1sUEsFBgAAAAAEAAQA9QAAAIgDAAAAAA==&#10;">
                  <v:textbox>
                    <w:txbxContent>
                      <w:p w:rsidR="000038DC" w:rsidRPr="006E2E9C" w:rsidRDefault="000038DC" w:rsidP="00666490">
                        <w:pPr>
                          <w:rPr>
                            <w:lang w:val="en-US"/>
                          </w:rPr>
                        </w:pPr>
                      </w:p>
                    </w:txbxContent>
                  </v:textbox>
                </v:shape>
              </v:group>
            </w:pict>
          </mc:Fallback>
        </mc:AlternateContent>
      </w:r>
      <w:r w:rsidR="004833F0" w:rsidRPr="00E21737">
        <w:rPr>
          <w:rFonts w:cs="Times New Roman"/>
          <w:sz w:val="22"/>
        </w:rPr>
        <w:t xml:space="preserve">  If No,</w:t>
      </w:r>
      <w:r w:rsidR="000D002A">
        <w:rPr>
          <w:rFonts w:cs="Times New Roman"/>
          <w:sz w:val="22"/>
        </w:rPr>
        <w:t xml:space="preserve"> </w:t>
      </w:r>
      <w:r w:rsidR="004833F0" w:rsidRPr="00E21737">
        <w:rPr>
          <w:rFonts w:cs="Times New Roman"/>
          <w:sz w:val="22"/>
        </w:rPr>
        <w:t>please specify the reason</w:t>
      </w:r>
      <w:r w:rsidR="00993F78">
        <w:rPr>
          <w:rFonts w:cs="Times New Roman"/>
          <w:sz w:val="22"/>
        </w:rPr>
        <w:t>s</w:t>
      </w:r>
      <w:r w:rsidR="004833F0" w:rsidRPr="00E21737">
        <w:rPr>
          <w:rFonts w:cs="Times New Roman"/>
          <w:sz w:val="22"/>
        </w:rPr>
        <w:t xml:space="preserve">: </w:t>
      </w:r>
      <w:r w:rsidR="000D002A">
        <w:rPr>
          <w:rFonts w:cs="Times New Roman"/>
          <w:sz w:val="22"/>
        </w:rPr>
        <w:t xml:space="preserve"> </w:t>
      </w:r>
      <w:r w:rsidR="000D002A" w:rsidRPr="000D002A">
        <w:rPr>
          <w:rFonts w:cs="Times New Roman"/>
          <w:i/>
          <w:sz w:val="22"/>
        </w:rPr>
        <w:t>(</w:t>
      </w:r>
      <w:r w:rsidR="00AD000C">
        <w:rPr>
          <w:rFonts w:cs="Times New Roman"/>
          <w:i/>
          <w:sz w:val="22"/>
        </w:rPr>
        <w:t>You may select more than one option</w:t>
      </w:r>
      <w:r w:rsidR="000D002A" w:rsidRPr="000D002A">
        <w:rPr>
          <w:rFonts w:cs="Times New Roman"/>
          <w:i/>
          <w:sz w:val="22"/>
        </w:rPr>
        <w:t>)</w:t>
      </w:r>
    </w:p>
    <w:p w:rsidR="004833F0" w:rsidRPr="00E21737" w:rsidRDefault="00F210C2" w:rsidP="00A02AD1">
      <w:pPr>
        <w:pStyle w:val="ListParagraph"/>
        <w:numPr>
          <w:ilvl w:val="0"/>
          <w:numId w:val="29"/>
        </w:numPr>
        <w:rPr>
          <w:rFonts w:cs="Times New Roman"/>
          <w:sz w:val="22"/>
        </w:rPr>
      </w:pPr>
      <w:r w:rsidRPr="00E21737">
        <w:rPr>
          <w:rFonts w:cs="Times New Roman"/>
          <w:sz w:val="22"/>
        </w:rPr>
        <w:t>Insufficient human resources</w:t>
      </w:r>
    </w:p>
    <w:p w:rsidR="00F210C2" w:rsidRPr="00E21737" w:rsidRDefault="00F210C2" w:rsidP="00A02AD1">
      <w:pPr>
        <w:pStyle w:val="ListParagraph"/>
        <w:numPr>
          <w:ilvl w:val="0"/>
          <w:numId w:val="29"/>
        </w:numPr>
        <w:rPr>
          <w:rFonts w:cs="Times New Roman"/>
          <w:sz w:val="22"/>
        </w:rPr>
      </w:pPr>
      <w:r w:rsidRPr="00E21737">
        <w:rPr>
          <w:rFonts w:cs="Times New Roman"/>
          <w:sz w:val="22"/>
        </w:rPr>
        <w:t>Lack equipment</w:t>
      </w:r>
    </w:p>
    <w:p w:rsidR="004833F0" w:rsidRPr="00E21737" w:rsidRDefault="00F210C2" w:rsidP="00A02AD1">
      <w:pPr>
        <w:pStyle w:val="ListParagraph"/>
        <w:numPr>
          <w:ilvl w:val="0"/>
          <w:numId w:val="29"/>
        </w:numPr>
        <w:rPr>
          <w:rFonts w:cs="Times New Roman"/>
          <w:sz w:val="22"/>
        </w:rPr>
      </w:pPr>
      <w:r w:rsidRPr="00E21737">
        <w:rPr>
          <w:rFonts w:cs="Times New Roman"/>
          <w:sz w:val="22"/>
        </w:rPr>
        <w:t>Lack financial resources</w:t>
      </w:r>
    </w:p>
    <w:p w:rsidR="00765301" w:rsidRDefault="00765301" w:rsidP="00047B22">
      <w:pPr>
        <w:pStyle w:val="ListParagraph"/>
        <w:numPr>
          <w:ilvl w:val="0"/>
          <w:numId w:val="29"/>
        </w:numPr>
        <w:rPr>
          <w:rFonts w:cs="Times New Roman"/>
          <w:sz w:val="22"/>
        </w:rPr>
      </w:pPr>
      <w:r>
        <w:rPr>
          <w:rFonts w:cs="Times New Roman"/>
          <w:sz w:val="22"/>
        </w:rPr>
        <w:lastRenderedPageBreak/>
        <w:t xml:space="preserve">Lack of capabilities of </w:t>
      </w:r>
      <w:r w:rsidR="00B74908">
        <w:rPr>
          <w:rFonts w:cs="Times New Roman"/>
          <w:sz w:val="22"/>
        </w:rPr>
        <w:t>skilled</w:t>
      </w:r>
      <w:r>
        <w:rPr>
          <w:rFonts w:cs="Times New Roman"/>
          <w:sz w:val="22"/>
        </w:rPr>
        <w:t xml:space="preserve"> human resources</w:t>
      </w:r>
    </w:p>
    <w:p w:rsidR="007E7C77" w:rsidRPr="007047D0" w:rsidRDefault="00666490" w:rsidP="007047D0">
      <w:pPr>
        <w:pStyle w:val="ListParagraph"/>
        <w:rPr>
          <w:rFonts w:cs="Times New Roman"/>
          <w:sz w:val="22"/>
        </w:rPr>
      </w:pPr>
      <w:r w:rsidRPr="00E21737">
        <w:rPr>
          <w:rFonts w:cs="Times New Roman"/>
          <w:sz w:val="22"/>
        </w:rPr>
        <w:t xml:space="preserve">           </w:t>
      </w:r>
    </w:p>
    <w:p w:rsidR="003E6E83" w:rsidRDefault="003E6E83" w:rsidP="003E6E83">
      <w:pPr>
        <w:pStyle w:val="ListParagraph"/>
        <w:rPr>
          <w:rFonts w:cs="Times New Roman"/>
          <w:sz w:val="22"/>
        </w:rPr>
      </w:pPr>
    </w:p>
    <w:p w:rsidR="0026360E" w:rsidRPr="006A6008" w:rsidRDefault="00FD1F93" w:rsidP="0026360E">
      <w:pPr>
        <w:pStyle w:val="ListParagraph"/>
        <w:numPr>
          <w:ilvl w:val="0"/>
          <w:numId w:val="1"/>
        </w:numPr>
        <w:rPr>
          <w:rFonts w:cs="Times New Roman"/>
          <w:b/>
          <w:sz w:val="22"/>
        </w:rPr>
      </w:pPr>
      <w:r w:rsidRPr="006A6008">
        <w:rPr>
          <w:rFonts w:cs="Times New Roman"/>
          <w:b/>
          <w:sz w:val="22"/>
        </w:rPr>
        <w:t>Fro</w:t>
      </w:r>
      <w:r w:rsidR="00DB4633" w:rsidRPr="006A6008">
        <w:rPr>
          <w:rFonts w:cs="Times New Roman"/>
          <w:b/>
          <w:sz w:val="22"/>
        </w:rPr>
        <w:t>m</w:t>
      </w:r>
      <w:r w:rsidRPr="006A6008">
        <w:rPr>
          <w:rFonts w:cs="Times New Roman"/>
          <w:b/>
          <w:sz w:val="22"/>
        </w:rPr>
        <w:t xml:space="preserve"> the following list, which </w:t>
      </w:r>
      <w:r w:rsidR="0026360E" w:rsidRPr="006A6008">
        <w:rPr>
          <w:rFonts w:cs="Times New Roman"/>
          <w:b/>
          <w:sz w:val="22"/>
        </w:rPr>
        <w:t>activities are undertaken during an</w:t>
      </w:r>
      <w:r w:rsidR="007047D0" w:rsidRPr="006A6008">
        <w:rPr>
          <w:rFonts w:cs="Times New Roman"/>
          <w:b/>
          <w:sz w:val="22"/>
        </w:rPr>
        <w:t xml:space="preserve"> </w:t>
      </w:r>
      <w:ins w:id="61" w:author="Rodrigo NovaChavez (AGAH)" w:date="2015-07-30T17:21:00Z">
        <w:r w:rsidR="005F4375">
          <w:rPr>
            <w:rFonts w:cs="Times New Roman"/>
            <w:b/>
            <w:sz w:val="22"/>
          </w:rPr>
          <w:t xml:space="preserve">FMD </w:t>
        </w:r>
      </w:ins>
      <w:r w:rsidR="0026360E" w:rsidRPr="006A6008">
        <w:rPr>
          <w:rFonts w:cs="Times New Roman"/>
          <w:b/>
          <w:sz w:val="22"/>
        </w:rPr>
        <w:t>outbreak investigation?</w:t>
      </w:r>
      <w:r w:rsidR="00974049" w:rsidRPr="006A6008">
        <w:rPr>
          <w:rFonts w:cs="Times New Roman"/>
          <w:b/>
          <w:i/>
          <w:sz w:val="22"/>
        </w:rPr>
        <w:t xml:space="preserve"> (multiple </w:t>
      </w:r>
      <w:commentRangeStart w:id="62"/>
      <w:r w:rsidR="00974049" w:rsidRPr="006A6008">
        <w:rPr>
          <w:rFonts w:cs="Times New Roman"/>
          <w:b/>
          <w:i/>
          <w:sz w:val="22"/>
        </w:rPr>
        <w:t>choices</w:t>
      </w:r>
      <w:commentRangeEnd w:id="62"/>
      <w:r w:rsidR="00063ACD">
        <w:rPr>
          <w:rStyle w:val="CommentReference"/>
        </w:rPr>
        <w:commentReference w:id="62"/>
      </w:r>
      <w:r w:rsidR="00974049" w:rsidRPr="006A6008">
        <w:rPr>
          <w:rFonts w:cs="Times New Roman"/>
          <w:b/>
          <w:i/>
          <w:sz w:val="22"/>
        </w:rPr>
        <w:t>)</w:t>
      </w:r>
    </w:p>
    <w:p w:rsidR="0026360E" w:rsidRPr="006A6008" w:rsidRDefault="0026360E" w:rsidP="00FD1F93">
      <w:pPr>
        <w:pStyle w:val="ListParagraph"/>
        <w:rPr>
          <w:rFonts w:cs="Times New Roman"/>
          <w:b/>
          <w:i/>
          <w:sz w:val="22"/>
        </w:rPr>
      </w:pPr>
      <w:r w:rsidRPr="006A6008">
        <w:rPr>
          <w:rFonts w:cs="Times New Roman"/>
          <w:b/>
          <w:i/>
          <w:sz w:val="22"/>
        </w:rPr>
        <w:t>Fill out for each line if the activity is undertaken and to what extent (</w:t>
      </w:r>
      <w:r w:rsidR="00FD1F93" w:rsidRPr="006A6008">
        <w:rPr>
          <w:rFonts w:cs="Times New Roman"/>
          <w:sz w:val="22"/>
        </w:rPr>
        <w:t xml:space="preserve">Yes, always/routinely/ Yes, when needed/when appropriate/   No </w:t>
      </w:r>
      <w:r w:rsidRPr="006A6008">
        <w:rPr>
          <w:rFonts w:cs="Times New Roman"/>
          <w:b/>
          <w:i/>
          <w:sz w:val="22"/>
        </w:rPr>
        <w:t>)</w:t>
      </w:r>
    </w:p>
    <w:p w:rsidR="007E7C77" w:rsidRDefault="007E7C77" w:rsidP="007E7C77">
      <w:pPr>
        <w:spacing w:after="0" w:line="240" w:lineRule="auto"/>
        <w:rPr>
          <w:rFonts w:cs="Times New Roman"/>
          <w:sz w:val="22"/>
        </w:rPr>
      </w:pPr>
    </w:p>
    <w:p w:rsidR="00FD1F93" w:rsidRDefault="00FD1F93" w:rsidP="007E7C77">
      <w:pPr>
        <w:spacing w:after="0" w:line="240" w:lineRule="auto"/>
        <w:rPr>
          <w:rFonts w:cs="Times New Roman"/>
          <w:sz w:val="22"/>
        </w:rPr>
      </w:pPr>
    </w:p>
    <w:tbl>
      <w:tblPr>
        <w:tblStyle w:val="TableGrid"/>
        <w:tblW w:w="0" w:type="auto"/>
        <w:tblLook w:val="04A0" w:firstRow="1" w:lastRow="0" w:firstColumn="1" w:lastColumn="0" w:noHBand="0" w:noVBand="1"/>
      </w:tblPr>
      <w:tblGrid>
        <w:gridCol w:w="7479"/>
        <w:gridCol w:w="2234"/>
      </w:tblGrid>
      <w:tr w:rsidR="00FD1F93" w:rsidRPr="006A6008" w:rsidTr="006A6008">
        <w:tc>
          <w:tcPr>
            <w:tcW w:w="7479" w:type="dxa"/>
          </w:tcPr>
          <w:p w:rsidR="00FD1F93" w:rsidRPr="006A6008" w:rsidRDefault="00FD1F93" w:rsidP="006A6008">
            <w:pPr>
              <w:jc w:val="center"/>
              <w:rPr>
                <w:rFonts w:cs="Times New Roman"/>
                <w:b/>
                <w:sz w:val="22"/>
              </w:rPr>
            </w:pPr>
            <w:r w:rsidRPr="006A6008">
              <w:rPr>
                <w:rFonts w:cs="Times New Roman"/>
                <w:b/>
                <w:sz w:val="22"/>
              </w:rPr>
              <w:t>Activity</w:t>
            </w:r>
          </w:p>
        </w:tc>
        <w:tc>
          <w:tcPr>
            <w:tcW w:w="2234" w:type="dxa"/>
          </w:tcPr>
          <w:p w:rsidR="00FD1F93" w:rsidRPr="006A6008" w:rsidRDefault="00FD1F93" w:rsidP="00FD1F93">
            <w:pPr>
              <w:pStyle w:val="ListParagraph"/>
              <w:ind w:left="0"/>
              <w:rPr>
                <w:rFonts w:cs="Times New Roman"/>
                <w:b/>
                <w:sz w:val="22"/>
              </w:rPr>
            </w:pPr>
            <w:r w:rsidRPr="006A6008">
              <w:rPr>
                <w:rFonts w:cs="Times New Roman"/>
                <w:b/>
                <w:sz w:val="22"/>
              </w:rPr>
              <w:t>Yes, always/routinely</w:t>
            </w:r>
          </w:p>
          <w:p w:rsidR="00E379C9" w:rsidRDefault="00E379C9" w:rsidP="00FD1F93">
            <w:pPr>
              <w:pStyle w:val="ListParagraph"/>
              <w:ind w:left="0"/>
              <w:rPr>
                <w:ins w:id="63" w:author="Rodrigo NovaChavez (AGAH)" w:date="2015-07-30T17:20:00Z"/>
                <w:rFonts w:cs="Times New Roman"/>
                <w:b/>
                <w:sz w:val="22"/>
              </w:rPr>
            </w:pPr>
          </w:p>
          <w:p w:rsidR="00FD1F93" w:rsidRPr="006A6008" w:rsidRDefault="00FD1F93" w:rsidP="00FD1F93">
            <w:pPr>
              <w:pStyle w:val="ListParagraph"/>
              <w:ind w:left="0"/>
              <w:rPr>
                <w:rFonts w:cs="Times New Roman"/>
                <w:b/>
                <w:sz w:val="22"/>
              </w:rPr>
            </w:pPr>
            <w:del w:id="64" w:author="Rodrigo NovaChavez (AGAH)" w:date="2015-07-30T17:20:00Z">
              <w:r w:rsidRPr="006A6008" w:rsidDel="00E379C9">
                <w:rPr>
                  <w:rFonts w:cs="Times New Roman"/>
                  <w:b/>
                  <w:sz w:val="22"/>
                </w:rPr>
                <w:delText xml:space="preserve"> </w:delText>
              </w:r>
            </w:del>
            <w:r w:rsidRPr="006A6008">
              <w:rPr>
                <w:rFonts w:cs="Times New Roman"/>
                <w:b/>
                <w:sz w:val="22"/>
              </w:rPr>
              <w:t>Yes, when needed/when appropriate</w:t>
            </w:r>
          </w:p>
          <w:p w:rsidR="00E379C9" w:rsidRDefault="00E379C9" w:rsidP="00FD1F93">
            <w:pPr>
              <w:rPr>
                <w:ins w:id="65" w:author="Rodrigo NovaChavez (AGAH)" w:date="2015-07-30T17:20:00Z"/>
                <w:rFonts w:cs="Times New Roman"/>
                <w:b/>
                <w:sz w:val="22"/>
              </w:rPr>
            </w:pPr>
          </w:p>
          <w:p w:rsidR="00FD1F93" w:rsidRPr="006A6008" w:rsidRDefault="00FD1F93" w:rsidP="00FD1F93">
            <w:pPr>
              <w:rPr>
                <w:rFonts w:cs="Times New Roman"/>
                <w:b/>
                <w:sz w:val="22"/>
              </w:rPr>
            </w:pPr>
            <w:r w:rsidRPr="006A6008">
              <w:rPr>
                <w:rFonts w:cs="Times New Roman"/>
                <w:b/>
                <w:sz w:val="22"/>
              </w:rPr>
              <w:t xml:space="preserve">No </w:t>
            </w:r>
          </w:p>
        </w:tc>
      </w:tr>
      <w:tr w:rsidR="00E379C9" w:rsidTr="006A6008">
        <w:trPr>
          <w:ins w:id="66" w:author="Rodrigo NovaChavez (AGAH)" w:date="2015-07-30T17:20:00Z"/>
        </w:trPr>
        <w:tc>
          <w:tcPr>
            <w:tcW w:w="7479" w:type="dxa"/>
          </w:tcPr>
          <w:p w:rsidR="00E379C9" w:rsidRPr="006A6008" w:rsidRDefault="00E379C9" w:rsidP="007E7C77">
            <w:pPr>
              <w:rPr>
                <w:ins w:id="67" w:author="Rodrigo NovaChavez (AGAH)" w:date="2015-07-30T17:20:00Z"/>
                <w:rFonts w:cs="Times New Roman"/>
                <w:sz w:val="22"/>
              </w:rPr>
            </w:pPr>
            <w:ins w:id="68" w:author="Rodrigo NovaChavez (AGAH)" w:date="2015-07-30T17:20:00Z">
              <w:r w:rsidRPr="00E379C9">
                <w:rPr>
                  <w:rFonts w:cs="Times New Roman"/>
                  <w:sz w:val="22"/>
                </w:rPr>
                <w:t>Identification of risk factors for clinical FMD</w:t>
              </w:r>
            </w:ins>
          </w:p>
        </w:tc>
        <w:tc>
          <w:tcPr>
            <w:tcW w:w="2234" w:type="dxa"/>
          </w:tcPr>
          <w:p w:rsidR="00E379C9" w:rsidRDefault="00E379C9" w:rsidP="007E7C77">
            <w:pPr>
              <w:rPr>
                <w:ins w:id="69" w:author="Rodrigo NovaChavez (AGAH)" w:date="2015-07-30T17:20:00Z"/>
                <w:rFonts w:cs="Times New Roman"/>
                <w:sz w:val="22"/>
              </w:rPr>
            </w:pPr>
          </w:p>
        </w:tc>
      </w:tr>
      <w:tr w:rsidR="00E379C9" w:rsidTr="006A6008">
        <w:trPr>
          <w:ins w:id="70" w:author="Rodrigo NovaChavez (AGAH)" w:date="2015-07-30T17:19:00Z"/>
        </w:trPr>
        <w:tc>
          <w:tcPr>
            <w:tcW w:w="7479" w:type="dxa"/>
          </w:tcPr>
          <w:p w:rsidR="00E379C9" w:rsidRPr="006A6008" w:rsidRDefault="005F4375" w:rsidP="007E7C77">
            <w:pPr>
              <w:rPr>
                <w:ins w:id="71" w:author="Rodrigo NovaChavez (AGAH)" w:date="2015-07-30T17:19:00Z"/>
                <w:rFonts w:cs="Times New Roman"/>
                <w:sz w:val="22"/>
              </w:rPr>
            </w:pPr>
            <w:ins w:id="72" w:author="Rodrigo NovaChavez (AGAH)" w:date="2015-07-30T17:20:00Z">
              <w:r w:rsidRPr="005F4375">
                <w:rPr>
                  <w:rFonts w:cs="Times New Roman"/>
                  <w:sz w:val="22"/>
                </w:rPr>
                <w:t>Supporting farmers in preventing further spread of infection and taking care of affected livestock</w:t>
              </w:r>
            </w:ins>
          </w:p>
        </w:tc>
        <w:tc>
          <w:tcPr>
            <w:tcW w:w="2234" w:type="dxa"/>
          </w:tcPr>
          <w:p w:rsidR="00E379C9" w:rsidRDefault="00E379C9" w:rsidP="007E7C77">
            <w:pPr>
              <w:rPr>
                <w:ins w:id="73" w:author="Rodrigo NovaChavez (AGAH)" w:date="2015-07-30T17:19:00Z"/>
                <w:rFonts w:cs="Times New Roman"/>
                <w:sz w:val="22"/>
              </w:rPr>
            </w:pPr>
          </w:p>
        </w:tc>
      </w:tr>
      <w:tr w:rsidR="00FD1F93" w:rsidTr="006A6008">
        <w:tc>
          <w:tcPr>
            <w:tcW w:w="7479" w:type="dxa"/>
          </w:tcPr>
          <w:p w:rsidR="00FD1F93" w:rsidRPr="006A6008" w:rsidRDefault="00FD1F93" w:rsidP="007E7C77">
            <w:pPr>
              <w:rPr>
                <w:rFonts w:cs="Times New Roman"/>
                <w:sz w:val="22"/>
              </w:rPr>
            </w:pPr>
            <w:r w:rsidRPr="006A6008">
              <w:rPr>
                <w:rFonts w:cs="Times New Roman"/>
                <w:sz w:val="22"/>
              </w:rPr>
              <w:t>Forward and backward tracing – attempting to identify routes of FMD virus transmission</w:t>
            </w:r>
            <w:r w:rsidRPr="006A6008">
              <w:rPr>
                <w:rFonts w:cs="Times New Roman"/>
                <w:i/>
                <w:sz w:val="22"/>
              </w:rPr>
              <w:t>.</w:t>
            </w:r>
          </w:p>
        </w:tc>
        <w:tc>
          <w:tcPr>
            <w:tcW w:w="2234" w:type="dxa"/>
          </w:tcPr>
          <w:p w:rsidR="00FD1F93" w:rsidRDefault="00FD1F93" w:rsidP="007E7C77">
            <w:pPr>
              <w:rPr>
                <w:rFonts w:cs="Times New Roman"/>
                <w:sz w:val="22"/>
              </w:rPr>
            </w:pPr>
          </w:p>
        </w:tc>
      </w:tr>
      <w:tr w:rsidR="00FD1F93" w:rsidTr="006A6008">
        <w:tc>
          <w:tcPr>
            <w:tcW w:w="7479" w:type="dxa"/>
          </w:tcPr>
          <w:p w:rsidR="00FD1F93" w:rsidRPr="006A6008" w:rsidRDefault="00FD1F93" w:rsidP="006A6008">
            <w:pPr>
              <w:rPr>
                <w:rFonts w:cs="Times New Roman"/>
                <w:sz w:val="22"/>
              </w:rPr>
            </w:pPr>
            <w:r w:rsidRPr="006A6008">
              <w:rPr>
                <w:rFonts w:cs="Times New Roman"/>
                <w:sz w:val="22"/>
              </w:rPr>
              <w:t>Sampling are taken for confirmation and send to an FMD laboratory for diagnosis</w:t>
            </w:r>
          </w:p>
          <w:p w:rsidR="00FD1F93" w:rsidRPr="006A6008" w:rsidRDefault="00FD1F93" w:rsidP="007E7C77">
            <w:pPr>
              <w:rPr>
                <w:rFonts w:cs="Times New Roman"/>
                <w:sz w:val="22"/>
              </w:rPr>
            </w:pPr>
          </w:p>
        </w:tc>
        <w:tc>
          <w:tcPr>
            <w:tcW w:w="2234" w:type="dxa"/>
          </w:tcPr>
          <w:p w:rsidR="00FD1F93" w:rsidRDefault="00FD1F93" w:rsidP="007E7C77">
            <w:pPr>
              <w:rPr>
                <w:rFonts w:cs="Times New Roman"/>
                <w:sz w:val="22"/>
              </w:rPr>
            </w:pPr>
          </w:p>
        </w:tc>
      </w:tr>
      <w:tr w:rsidR="00FD1F93" w:rsidTr="006A6008">
        <w:tc>
          <w:tcPr>
            <w:tcW w:w="7479" w:type="dxa"/>
          </w:tcPr>
          <w:p w:rsidR="00FD1F93" w:rsidRPr="006A6008" w:rsidRDefault="00FD1F93" w:rsidP="006A6008">
            <w:pPr>
              <w:rPr>
                <w:rFonts w:cs="Times New Roman"/>
                <w:sz w:val="22"/>
              </w:rPr>
            </w:pPr>
            <w:r w:rsidRPr="006A6008">
              <w:rPr>
                <w:rFonts w:cs="Times New Roman"/>
                <w:sz w:val="22"/>
              </w:rPr>
              <w:t>Identification of the virus is followed by identification of the serotype</w:t>
            </w:r>
          </w:p>
          <w:p w:rsidR="00FD1F93" w:rsidRPr="006A6008" w:rsidRDefault="00FD1F93" w:rsidP="007E7C77">
            <w:pPr>
              <w:rPr>
                <w:rFonts w:cs="Times New Roman"/>
                <w:sz w:val="22"/>
              </w:rPr>
            </w:pPr>
          </w:p>
        </w:tc>
        <w:tc>
          <w:tcPr>
            <w:tcW w:w="2234" w:type="dxa"/>
          </w:tcPr>
          <w:p w:rsidR="00FD1F93" w:rsidRDefault="00FD1F93" w:rsidP="007E7C77">
            <w:pPr>
              <w:rPr>
                <w:rFonts w:cs="Times New Roman"/>
                <w:sz w:val="22"/>
              </w:rPr>
            </w:pPr>
          </w:p>
        </w:tc>
      </w:tr>
      <w:tr w:rsidR="00FD1F93" w:rsidDel="005F4375" w:rsidTr="006A6008">
        <w:trPr>
          <w:del w:id="74" w:author="Rodrigo NovaChavez (AGAH)" w:date="2015-07-30T17:21:00Z"/>
        </w:trPr>
        <w:tc>
          <w:tcPr>
            <w:tcW w:w="7479" w:type="dxa"/>
          </w:tcPr>
          <w:p w:rsidR="00FD1F93" w:rsidRPr="006A6008" w:rsidDel="005F4375" w:rsidRDefault="00FD1F93" w:rsidP="006A6008">
            <w:pPr>
              <w:rPr>
                <w:del w:id="75" w:author="Rodrigo NovaChavez (AGAH)" w:date="2015-07-30T17:21:00Z"/>
                <w:rFonts w:cs="Times New Roman"/>
                <w:sz w:val="22"/>
              </w:rPr>
            </w:pPr>
            <w:del w:id="76" w:author="Rodrigo NovaChavez (AGAH)" w:date="2015-07-30T17:21:00Z">
              <w:r w:rsidRPr="006A6008" w:rsidDel="005F4375">
                <w:rPr>
                  <w:rFonts w:cs="Times New Roman"/>
                  <w:sz w:val="22"/>
                </w:rPr>
                <w:delText>Genotypying of the strain is carried out.</w:delText>
              </w:r>
            </w:del>
          </w:p>
          <w:p w:rsidR="00FD1F93" w:rsidRPr="006A6008" w:rsidDel="005F4375" w:rsidRDefault="00FD1F93" w:rsidP="007E7C77">
            <w:pPr>
              <w:rPr>
                <w:del w:id="77" w:author="Rodrigo NovaChavez (AGAH)" w:date="2015-07-30T17:21:00Z"/>
                <w:rFonts w:cs="Times New Roman"/>
                <w:sz w:val="22"/>
              </w:rPr>
            </w:pPr>
          </w:p>
        </w:tc>
        <w:tc>
          <w:tcPr>
            <w:tcW w:w="2234" w:type="dxa"/>
          </w:tcPr>
          <w:p w:rsidR="00FD1F93" w:rsidDel="005F4375" w:rsidRDefault="00FD1F93" w:rsidP="007E7C77">
            <w:pPr>
              <w:rPr>
                <w:del w:id="78" w:author="Rodrigo NovaChavez (AGAH)" w:date="2015-07-30T17:21:00Z"/>
                <w:rFonts w:cs="Times New Roman"/>
                <w:sz w:val="22"/>
              </w:rPr>
            </w:pPr>
          </w:p>
        </w:tc>
      </w:tr>
      <w:tr w:rsidR="00FD1F93" w:rsidTr="006A6008">
        <w:tc>
          <w:tcPr>
            <w:tcW w:w="7479" w:type="dxa"/>
          </w:tcPr>
          <w:p w:rsidR="00FD1F93" w:rsidRPr="006A6008" w:rsidRDefault="00FD1F93" w:rsidP="006A6008">
            <w:pPr>
              <w:rPr>
                <w:rFonts w:cs="Times New Roman"/>
                <w:sz w:val="22"/>
              </w:rPr>
            </w:pPr>
            <w:r w:rsidRPr="006A6008">
              <w:rPr>
                <w:rFonts w:cs="Times New Roman"/>
                <w:sz w:val="22"/>
              </w:rPr>
              <w:t>Samples are sent either to a regional or to an international Reference Laboratory for further analysis</w:t>
            </w:r>
          </w:p>
          <w:p w:rsidR="00FD1F93" w:rsidRPr="006A6008" w:rsidRDefault="00FD1F93" w:rsidP="007E7C77">
            <w:pPr>
              <w:rPr>
                <w:rFonts w:cs="Times New Roman"/>
                <w:sz w:val="22"/>
              </w:rPr>
            </w:pPr>
          </w:p>
        </w:tc>
        <w:tc>
          <w:tcPr>
            <w:tcW w:w="2234" w:type="dxa"/>
          </w:tcPr>
          <w:p w:rsidR="00FD1F93" w:rsidRDefault="00FD1F93" w:rsidP="007E7C77">
            <w:pPr>
              <w:rPr>
                <w:rFonts w:cs="Times New Roman"/>
                <w:sz w:val="22"/>
              </w:rPr>
            </w:pPr>
          </w:p>
        </w:tc>
      </w:tr>
    </w:tbl>
    <w:p w:rsidR="00FD1F93" w:rsidRDefault="00FD1F93" w:rsidP="007E7C77">
      <w:pPr>
        <w:spacing w:after="0" w:line="240" w:lineRule="auto"/>
        <w:rPr>
          <w:rFonts w:cs="Times New Roman"/>
          <w:sz w:val="22"/>
        </w:rPr>
      </w:pPr>
    </w:p>
    <w:p w:rsidR="00FD1F93" w:rsidRDefault="00FD1F93" w:rsidP="007E7C77">
      <w:pPr>
        <w:spacing w:after="0" w:line="240" w:lineRule="auto"/>
        <w:rPr>
          <w:rFonts w:cs="Times New Roman"/>
          <w:sz w:val="22"/>
        </w:rPr>
      </w:pPr>
    </w:p>
    <w:p w:rsidR="00FD1F93" w:rsidRDefault="00FD1F93" w:rsidP="007E7C77">
      <w:pPr>
        <w:spacing w:after="0" w:line="240" w:lineRule="auto"/>
        <w:rPr>
          <w:rFonts w:cs="Times New Roman"/>
          <w:sz w:val="22"/>
        </w:rPr>
      </w:pPr>
    </w:p>
    <w:p w:rsidR="006A6008" w:rsidRPr="00744A38" w:rsidRDefault="006A6008" w:rsidP="007E7C77">
      <w:pPr>
        <w:spacing w:after="0" w:line="240" w:lineRule="auto"/>
        <w:rPr>
          <w:rFonts w:cs="Times New Roman"/>
          <w:sz w:val="22"/>
        </w:rPr>
      </w:pPr>
    </w:p>
    <w:p w:rsidR="007E7C77" w:rsidRPr="00974049" w:rsidRDefault="007E7C77" w:rsidP="007E7C77">
      <w:pPr>
        <w:pStyle w:val="ListParagraph"/>
        <w:numPr>
          <w:ilvl w:val="0"/>
          <w:numId w:val="1"/>
        </w:numPr>
        <w:rPr>
          <w:rFonts w:cs="Times New Roman"/>
          <w:i/>
          <w:sz w:val="22"/>
        </w:rPr>
      </w:pPr>
      <w:r w:rsidRPr="00974049">
        <w:rPr>
          <w:rFonts w:cs="Times New Roman"/>
          <w:sz w:val="22"/>
        </w:rPr>
        <w:t xml:space="preserve">What additional control measures are applied when an outbreak occurs in your country?  </w:t>
      </w:r>
      <w:r w:rsidRPr="00974049">
        <w:rPr>
          <w:rFonts w:cs="Times New Roman"/>
          <w:i/>
          <w:sz w:val="22"/>
        </w:rPr>
        <w:t>(</w:t>
      </w:r>
      <w:r w:rsidR="00AD000C">
        <w:rPr>
          <w:rFonts w:cs="Times New Roman"/>
          <w:i/>
          <w:sz w:val="22"/>
        </w:rPr>
        <w:t>You may select more than one option</w:t>
      </w:r>
    </w:p>
    <w:p w:rsidR="007E7C77" w:rsidRPr="00974049" w:rsidRDefault="007E7C77" w:rsidP="007E7C77">
      <w:pPr>
        <w:ind w:left="1277"/>
        <w:rPr>
          <w:rFonts w:cs="Times New Roman"/>
          <w:sz w:val="22"/>
          <w:lang w:val="en-US"/>
        </w:rPr>
      </w:pPr>
      <w:r w:rsidRPr="00974049">
        <w:rPr>
          <w:rFonts w:cs="Times New Roman"/>
          <w:noProof/>
          <w:sz w:val="22"/>
          <w:lang w:val="en-US"/>
        </w:rPr>
        <mc:AlternateContent>
          <mc:Choice Requires="wps">
            <w:drawing>
              <wp:anchor distT="0" distB="0" distL="114300" distR="114300" simplePos="0" relativeHeight="252581888" behindDoc="0" locked="0" layoutInCell="1" allowOverlap="1" wp14:anchorId="6FD72967" wp14:editId="2C5C3633">
                <wp:simplePos x="0" y="0"/>
                <wp:positionH relativeFrom="column">
                  <wp:posOffset>3312160</wp:posOffset>
                </wp:positionH>
                <wp:positionV relativeFrom="paragraph">
                  <wp:posOffset>12700</wp:posOffset>
                </wp:positionV>
                <wp:extent cx="212090" cy="169545"/>
                <wp:effectExtent l="0" t="0" r="16510" b="20955"/>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7E7C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60.8pt;margin-top:1pt;width:16.7pt;height:13.35pt;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zJwIAAEw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">
                <v:textbox>
                  <w:txbxContent>
                    <w:p w:rsidR="000038DC" w:rsidRPr="006E2E9C" w:rsidRDefault="000038DC" w:rsidP="007E7C77">
                      <w:pPr>
                        <w:rPr>
                          <w:lang w:val="en-US"/>
                        </w:rPr>
                      </w:pPr>
                    </w:p>
                  </w:txbxContent>
                </v:textbox>
              </v:shape>
            </w:pict>
          </mc:Fallback>
        </mc:AlternateContent>
      </w:r>
      <w:r w:rsidRPr="00974049">
        <w:rPr>
          <w:rFonts w:cs="Times New Roman"/>
          <w:sz w:val="22"/>
          <w:lang w:val="en-US"/>
        </w:rPr>
        <w:t>Animal movement restrictions</w:t>
      </w:r>
    </w:p>
    <w:p w:rsidR="007E7C77" w:rsidRPr="00974049" w:rsidRDefault="007E7C77" w:rsidP="007E7C77">
      <w:pPr>
        <w:ind w:left="1277"/>
        <w:rPr>
          <w:rFonts w:cs="Times New Roman"/>
          <w:sz w:val="22"/>
          <w:lang w:val="en-US"/>
        </w:rPr>
      </w:pPr>
      <w:r w:rsidRPr="00974049">
        <w:rPr>
          <w:rFonts w:cs="Times New Roman"/>
          <w:noProof/>
          <w:sz w:val="22"/>
          <w:lang w:val="en-US"/>
        </w:rPr>
        <mc:AlternateContent>
          <mc:Choice Requires="wps">
            <w:drawing>
              <wp:anchor distT="0" distB="0" distL="114300" distR="114300" simplePos="0" relativeHeight="252582912" behindDoc="0" locked="0" layoutInCell="1" allowOverlap="1" wp14:anchorId="68981E03" wp14:editId="2EC450FA">
                <wp:simplePos x="0" y="0"/>
                <wp:positionH relativeFrom="column">
                  <wp:posOffset>3315335</wp:posOffset>
                </wp:positionH>
                <wp:positionV relativeFrom="paragraph">
                  <wp:posOffset>4445</wp:posOffset>
                </wp:positionV>
                <wp:extent cx="212090" cy="169545"/>
                <wp:effectExtent l="0" t="0" r="16510" b="20955"/>
                <wp:wrapNone/>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7E7C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61.05pt;margin-top:.35pt;width:16.7pt;height:13.35pt;z-index:25258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">
                <v:textbox>
                  <w:txbxContent>
                    <w:p w:rsidR="000038DC" w:rsidRPr="006E2E9C" w:rsidRDefault="000038DC" w:rsidP="007E7C77">
                      <w:pPr>
                        <w:rPr>
                          <w:lang w:val="en-US"/>
                        </w:rPr>
                      </w:pPr>
                    </w:p>
                  </w:txbxContent>
                </v:textbox>
              </v:shape>
            </w:pict>
          </mc:Fallback>
        </mc:AlternateContent>
      </w:r>
      <w:r w:rsidRPr="00974049">
        <w:rPr>
          <w:rFonts w:cs="Times New Roman"/>
          <w:sz w:val="22"/>
          <w:lang w:val="en-US"/>
        </w:rPr>
        <w:t>Application of biosecurity measures</w:t>
      </w:r>
    </w:p>
    <w:p w:rsidR="00C72F50" w:rsidRDefault="007E7C77" w:rsidP="00C72F50">
      <w:pPr>
        <w:ind w:left="1277"/>
        <w:rPr>
          <w:rFonts w:cs="Times New Roman"/>
          <w:sz w:val="22"/>
          <w:lang w:val="en-US"/>
        </w:rPr>
      </w:pPr>
      <w:r w:rsidRPr="00974049">
        <w:rPr>
          <w:rFonts w:cs="Times New Roman"/>
          <w:noProof/>
          <w:sz w:val="22"/>
          <w:lang w:val="en-US"/>
        </w:rPr>
        <mc:AlternateContent>
          <mc:Choice Requires="wps">
            <w:drawing>
              <wp:anchor distT="0" distB="0" distL="114300" distR="114300" simplePos="0" relativeHeight="252583936" behindDoc="0" locked="0" layoutInCell="1" allowOverlap="1" wp14:anchorId="3C635246" wp14:editId="49581DE6">
                <wp:simplePos x="0" y="0"/>
                <wp:positionH relativeFrom="column">
                  <wp:posOffset>3317240</wp:posOffset>
                </wp:positionH>
                <wp:positionV relativeFrom="paragraph">
                  <wp:posOffset>3175</wp:posOffset>
                </wp:positionV>
                <wp:extent cx="212090" cy="169545"/>
                <wp:effectExtent l="0" t="0" r="16510" b="20955"/>
                <wp:wrapNone/>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7E7C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61.2pt;margin-top:.25pt;width:16.7pt;height:13.3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">
                <v:textbox>
                  <w:txbxContent>
                    <w:p w:rsidR="000038DC" w:rsidRPr="006E2E9C" w:rsidRDefault="000038DC" w:rsidP="007E7C77">
                      <w:pPr>
                        <w:rPr>
                          <w:lang w:val="en-US"/>
                        </w:rPr>
                      </w:pPr>
                    </w:p>
                  </w:txbxContent>
                </v:textbox>
              </v:shape>
            </w:pict>
          </mc:Fallback>
        </mc:AlternateContent>
      </w:r>
      <w:r w:rsidR="00C72F50">
        <w:rPr>
          <w:rFonts w:cs="Times New Roman"/>
          <w:sz w:val="22"/>
          <w:lang w:val="en-US"/>
        </w:rPr>
        <w:t>Quarantine measures</w:t>
      </w:r>
      <w:r w:rsidRPr="00974049">
        <w:rPr>
          <w:rFonts w:cs="Times New Roman"/>
          <w:noProof/>
          <w:sz w:val="22"/>
          <w:lang w:val="en-US"/>
        </w:rPr>
        <mc:AlternateContent>
          <mc:Choice Requires="wps">
            <w:drawing>
              <wp:anchor distT="0" distB="0" distL="114300" distR="114300" simplePos="0" relativeHeight="252585984" behindDoc="0" locked="0" layoutInCell="1" allowOverlap="1" wp14:anchorId="547FCB8F" wp14:editId="45B0FFF8">
                <wp:simplePos x="0" y="0"/>
                <wp:positionH relativeFrom="column">
                  <wp:posOffset>3321050</wp:posOffset>
                </wp:positionH>
                <wp:positionV relativeFrom="paragraph">
                  <wp:posOffset>296545</wp:posOffset>
                </wp:positionV>
                <wp:extent cx="212090" cy="169545"/>
                <wp:effectExtent l="0" t="0" r="16510" b="20955"/>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7E7C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61.5pt;margin-top:23.35pt;width:16.7pt;height:13.35pt;z-index:25258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">
                <v:textbox>
                  <w:txbxContent>
                    <w:p w:rsidR="000038DC" w:rsidRPr="006E2E9C" w:rsidRDefault="000038DC" w:rsidP="007E7C77">
                      <w:pPr>
                        <w:rPr>
                          <w:lang w:val="en-US"/>
                        </w:rPr>
                      </w:pPr>
                    </w:p>
                  </w:txbxContent>
                </v:textbox>
              </v:shape>
            </w:pict>
          </mc:Fallback>
        </mc:AlternateContent>
      </w:r>
    </w:p>
    <w:p w:rsidR="007E7C77" w:rsidRPr="00C72F50" w:rsidRDefault="00C72F50" w:rsidP="00C72F50">
      <w:pPr>
        <w:ind w:left="1277"/>
        <w:rPr>
          <w:rFonts w:cs="Times New Roman"/>
          <w:sz w:val="22"/>
          <w:lang w:val="en-US"/>
        </w:rPr>
      </w:pPr>
      <w:r>
        <w:rPr>
          <w:rFonts w:cs="Times New Roman"/>
          <w:sz w:val="22"/>
          <w:lang w:val="en-US"/>
        </w:rPr>
        <w:t>E</w:t>
      </w:r>
      <w:r w:rsidR="007E7C77" w:rsidRPr="00C72F50">
        <w:rPr>
          <w:rFonts w:cs="Times New Roman"/>
          <w:sz w:val="22"/>
          <w:lang w:val="en-US"/>
        </w:rPr>
        <w:t>mergency vaccination</w:t>
      </w:r>
    </w:p>
    <w:p w:rsidR="00E54416" w:rsidRPr="00F75F62" w:rsidRDefault="00E54416" w:rsidP="00F75F62"/>
    <w:p w:rsidR="00E54416" w:rsidRDefault="0052331E" w:rsidP="00047B22">
      <w:pPr>
        <w:rPr>
          <w:rFonts w:cs="Times New Roman"/>
          <w:sz w:val="22"/>
        </w:rPr>
      </w:pPr>
      <w:r>
        <w:rPr>
          <w:rFonts w:cs="Times New Roman"/>
          <w:sz w:val="22"/>
        </w:rPr>
        <w:t xml:space="preserve">CONTROL </w:t>
      </w:r>
      <w:commentRangeStart w:id="79"/>
      <w:r>
        <w:rPr>
          <w:rFonts w:cs="Times New Roman"/>
          <w:sz w:val="22"/>
        </w:rPr>
        <w:t>PLAN</w:t>
      </w:r>
      <w:commentRangeEnd w:id="79"/>
      <w:r w:rsidR="007E6B6B">
        <w:rPr>
          <w:rStyle w:val="CommentReference"/>
        </w:rPr>
        <w:commentReference w:id="79"/>
      </w:r>
      <w:r w:rsidR="00E54416">
        <w:rPr>
          <w:rFonts w:cs="Times New Roman"/>
          <w:sz w:val="22"/>
        </w:rPr>
        <w:t>:</w:t>
      </w:r>
    </w:p>
    <w:p w:rsidR="00E54416" w:rsidRPr="00047B22" w:rsidRDefault="0052331E" w:rsidP="00047B22">
      <w:pPr>
        <w:rPr>
          <w:rFonts w:cs="Times New Roman"/>
          <w:sz w:val="22"/>
        </w:rPr>
      </w:pPr>
      <w:r>
        <w:rPr>
          <w:rFonts w:cs="Times New Roman"/>
          <w:sz w:val="22"/>
        </w:rPr>
        <w:t>Control</w:t>
      </w:r>
      <w:r w:rsidR="00E54416" w:rsidRPr="00E54416">
        <w:rPr>
          <w:rFonts w:cs="Times New Roman"/>
          <w:sz w:val="22"/>
        </w:rPr>
        <w:t xml:space="preserve"> plans are sets of well-structured and clearly-stated documents that describe policies, strategies and procedures for effective disease-control response to high-threat diseases, such as FMD.</w:t>
      </w:r>
    </w:p>
    <w:p w:rsidR="00E54416" w:rsidRDefault="00E54416" w:rsidP="00047B22">
      <w:pPr>
        <w:pStyle w:val="ListParagraph"/>
        <w:ind w:left="360"/>
        <w:rPr>
          <w:rFonts w:cs="Times New Roman"/>
          <w:sz w:val="22"/>
        </w:rPr>
      </w:pPr>
    </w:p>
    <w:p w:rsidR="003E6E83" w:rsidRPr="00CF46A2" w:rsidRDefault="003E6E83" w:rsidP="00F75F62">
      <w:pPr>
        <w:pStyle w:val="ListParagraph"/>
        <w:numPr>
          <w:ilvl w:val="0"/>
          <w:numId w:val="1"/>
        </w:numPr>
        <w:rPr>
          <w:rFonts w:cs="Times New Roman"/>
          <w:b/>
          <w:sz w:val="22"/>
        </w:rPr>
      </w:pPr>
      <w:r w:rsidRPr="00CF46A2">
        <w:rPr>
          <w:rFonts w:cs="Times New Roman"/>
          <w:b/>
          <w:sz w:val="22"/>
        </w:rPr>
        <w:t xml:space="preserve">Does your country have a written and government endorsed FMD </w:t>
      </w:r>
      <w:r w:rsidR="00E54416" w:rsidRPr="00CF46A2">
        <w:rPr>
          <w:rFonts w:cs="Times New Roman"/>
          <w:b/>
          <w:sz w:val="22"/>
        </w:rPr>
        <w:t xml:space="preserve">Control </w:t>
      </w:r>
      <w:r w:rsidRPr="00CF46A2">
        <w:rPr>
          <w:rFonts w:cs="Times New Roman"/>
          <w:b/>
          <w:sz w:val="22"/>
        </w:rPr>
        <w:t xml:space="preserve">Plan? </w:t>
      </w:r>
    </w:p>
    <w:p w:rsidR="00F75F62" w:rsidRPr="00CF46A2" w:rsidRDefault="003E6E83" w:rsidP="003E6E83">
      <w:pPr>
        <w:pStyle w:val="ListParagraph"/>
        <w:rPr>
          <w:rFonts w:cs="Times New Roman"/>
          <w:sz w:val="22"/>
        </w:rPr>
      </w:pPr>
      <w:r w:rsidRPr="00CF46A2">
        <w:rPr>
          <w:rFonts w:cs="Times New Roman"/>
          <w:noProof/>
          <w:sz w:val="22"/>
          <w:lang w:val="en-US"/>
        </w:rPr>
        <w:lastRenderedPageBreak/>
        <mc:AlternateContent>
          <mc:Choice Requires="wps">
            <w:drawing>
              <wp:anchor distT="0" distB="0" distL="114300" distR="114300" simplePos="0" relativeHeight="252616704" behindDoc="0" locked="0" layoutInCell="1" allowOverlap="1" wp14:anchorId="2901AB08" wp14:editId="400B13FE">
                <wp:simplePos x="0" y="0"/>
                <wp:positionH relativeFrom="column">
                  <wp:posOffset>1918335</wp:posOffset>
                </wp:positionH>
                <wp:positionV relativeFrom="paragraph">
                  <wp:posOffset>3175</wp:posOffset>
                </wp:positionV>
                <wp:extent cx="212090" cy="169545"/>
                <wp:effectExtent l="0" t="0" r="16510" b="209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F75F62" w:rsidRDefault="000038DC" w:rsidP="00F75F62">
                            <w:pP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51.05pt;margin-top:.25pt;width:16.7pt;height:13.35pt;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">
                <v:textbox>
                  <w:txbxContent>
                    <w:p w:rsidR="000038DC" w:rsidRPr="00F75F62" w:rsidRDefault="000038DC" w:rsidP="00F75F62">
                      <w:pPr>
                        <w:rPr>
                          <w:sz w:val="16"/>
                          <w:szCs w:val="16"/>
                          <w:lang w:val="en-US"/>
                        </w:rPr>
                      </w:pPr>
                    </w:p>
                  </w:txbxContent>
                </v:textbox>
              </v:shape>
            </w:pict>
          </mc:Fallback>
        </mc:AlternateContent>
      </w:r>
      <w:r w:rsidR="00F75F62" w:rsidRPr="00CF46A2">
        <w:rPr>
          <w:rFonts w:cs="Times New Roman"/>
          <w:noProof/>
          <w:sz w:val="22"/>
          <w:lang w:val="en-US"/>
        </w:rPr>
        <mc:AlternateContent>
          <mc:Choice Requires="wps">
            <w:drawing>
              <wp:anchor distT="0" distB="0" distL="114300" distR="114300" simplePos="0" relativeHeight="252615680" behindDoc="0" locked="0" layoutInCell="1" allowOverlap="1" wp14:anchorId="040AD90F" wp14:editId="2F35C980">
                <wp:simplePos x="0" y="0"/>
                <wp:positionH relativeFrom="column">
                  <wp:posOffset>891540</wp:posOffset>
                </wp:positionH>
                <wp:positionV relativeFrom="paragraph">
                  <wp:posOffset>0</wp:posOffset>
                </wp:positionV>
                <wp:extent cx="212090" cy="169545"/>
                <wp:effectExtent l="0" t="0" r="16510" b="209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F75F62" w:rsidRDefault="000038DC" w:rsidP="00F75F62">
                            <w:pP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70.2pt;margin-top:0;width:16.7pt;height:13.35pt;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">
                <v:textbox>
                  <w:txbxContent>
                    <w:p w:rsidR="000038DC" w:rsidRPr="00F75F62" w:rsidRDefault="000038DC" w:rsidP="00F75F62">
                      <w:pPr>
                        <w:rPr>
                          <w:sz w:val="16"/>
                          <w:szCs w:val="16"/>
                          <w:lang w:val="en-US"/>
                        </w:rPr>
                      </w:pPr>
                    </w:p>
                  </w:txbxContent>
                </v:textbox>
              </v:shape>
            </w:pict>
          </mc:Fallback>
        </mc:AlternateContent>
      </w:r>
      <w:r w:rsidRPr="00CF46A2">
        <w:rPr>
          <w:rFonts w:cs="Times New Roman"/>
          <w:sz w:val="22"/>
        </w:rPr>
        <w:t>Yes</w:t>
      </w:r>
      <w:r w:rsidRPr="00CF46A2">
        <w:rPr>
          <w:rFonts w:cs="Times New Roman"/>
          <w:sz w:val="22"/>
        </w:rPr>
        <w:tab/>
        <w:t xml:space="preserve">    </w:t>
      </w:r>
      <w:r w:rsidRPr="00CF46A2">
        <w:rPr>
          <w:rFonts w:cs="Times New Roman"/>
          <w:sz w:val="22"/>
        </w:rPr>
        <w:tab/>
        <w:t xml:space="preserve">         </w:t>
      </w:r>
      <w:r w:rsidR="00F75F62" w:rsidRPr="00CF46A2">
        <w:rPr>
          <w:rFonts w:cs="Times New Roman"/>
          <w:sz w:val="22"/>
        </w:rPr>
        <w:t xml:space="preserve">No </w:t>
      </w:r>
      <w:r w:rsidR="00F75F62" w:rsidRPr="00CF46A2">
        <w:rPr>
          <w:rFonts w:cs="Times New Roman"/>
          <w:sz w:val="22"/>
        </w:rPr>
        <w:tab/>
      </w:r>
      <w:r w:rsidR="00F75F62" w:rsidRPr="00CF46A2">
        <w:rPr>
          <w:rFonts w:cs="Times New Roman"/>
          <w:sz w:val="22"/>
        </w:rPr>
        <w:tab/>
        <w:t xml:space="preserve"> </w:t>
      </w:r>
    </w:p>
    <w:p w:rsidR="003E6E83" w:rsidRDefault="003E6E83" w:rsidP="003E6E83">
      <w:pPr>
        <w:pStyle w:val="ListParagraph"/>
        <w:rPr>
          <w:rFonts w:cs="Times New Roman"/>
          <w:sz w:val="22"/>
        </w:rPr>
      </w:pPr>
    </w:p>
    <w:p w:rsidR="0052331E" w:rsidRDefault="0052331E" w:rsidP="0052331E">
      <w:pPr>
        <w:pStyle w:val="ListParagraph"/>
        <w:ind w:left="0"/>
        <w:rPr>
          <w:rFonts w:cs="Times New Roman"/>
          <w:sz w:val="22"/>
        </w:rPr>
      </w:pPr>
    </w:p>
    <w:p w:rsidR="0052331E" w:rsidRDefault="0052331E" w:rsidP="0052331E">
      <w:pPr>
        <w:pStyle w:val="ListParagraph"/>
        <w:ind w:left="0"/>
        <w:rPr>
          <w:rFonts w:cs="Times New Roman"/>
          <w:sz w:val="22"/>
        </w:rPr>
      </w:pPr>
      <w:r>
        <w:rPr>
          <w:rFonts w:cs="Times New Roman"/>
          <w:sz w:val="22"/>
        </w:rPr>
        <w:t>IF YES, GO TO QUESTION 13</w:t>
      </w:r>
    </w:p>
    <w:p w:rsidR="0052331E" w:rsidRDefault="0052331E" w:rsidP="0052331E">
      <w:pPr>
        <w:pStyle w:val="ListParagraph"/>
        <w:ind w:left="0"/>
        <w:rPr>
          <w:rFonts w:cs="Times New Roman"/>
          <w:sz w:val="22"/>
        </w:rPr>
      </w:pPr>
      <w:r>
        <w:rPr>
          <w:rFonts w:cs="Times New Roman"/>
          <w:sz w:val="22"/>
        </w:rPr>
        <w:t>I</w:t>
      </w:r>
      <w:r w:rsidR="00687C26">
        <w:rPr>
          <w:rFonts w:cs="Times New Roman"/>
          <w:sz w:val="22"/>
        </w:rPr>
        <w:t>F</w:t>
      </w:r>
      <w:r w:rsidR="00CF46A2">
        <w:rPr>
          <w:rFonts w:cs="Times New Roman"/>
          <w:sz w:val="22"/>
        </w:rPr>
        <w:t xml:space="preserve"> NOT, GO TO QUESTION 1</w:t>
      </w:r>
      <w:ins w:id="80" w:author="Rodrigo NovaChavez (AGAH)" w:date="2015-07-30T17:38:00Z">
        <w:r w:rsidR="008608E4">
          <w:rPr>
            <w:rFonts w:cs="Times New Roman"/>
            <w:sz w:val="22"/>
          </w:rPr>
          <w:t>7</w:t>
        </w:r>
      </w:ins>
      <w:del w:id="81" w:author="Rodrigo NovaChavez (AGAH)" w:date="2015-07-30T17:38:00Z">
        <w:r w:rsidR="00CF46A2" w:rsidDel="008608E4">
          <w:rPr>
            <w:rFonts w:cs="Times New Roman"/>
            <w:sz w:val="22"/>
          </w:rPr>
          <w:delText>6</w:delText>
        </w:r>
      </w:del>
    </w:p>
    <w:p w:rsidR="0052331E" w:rsidRDefault="0052331E" w:rsidP="00F4085E">
      <w:pPr>
        <w:rPr>
          <w:ins w:id="82" w:author="Rodrigo NovaChavez (AGAH)" w:date="2015-07-30T17:25:00Z"/>
          <w:rFonts w:cs="Times New Roman"/>
          <w:b/>
          <w:sz w:val="22"/>
        </w:rPr>
        <w:pPrChange w:id="83" w:author="Rodrigo NovaChavez (AGAH)" w:date="2015-07-30T12:02:00Z">
          <w:pPr>
            <w:pStyle w:val="ListParagraph"/>
          </w:pPr>
        </w:pPrChange>
      </w:pPr>
    </w:p>
    <w:p w:rsidR="005F4375" w:rsidRPr="00D6586B" w:rsidRDefault="00D6586B" w:rsidP="005F4375">
      <w:pPr>
        <w:rPr>
          <w:ins w:id="84" w:author="Rodrigo NovaChavez (AGAH)" w:date="2015-07-30T17:25:00Z"/>
          <w:rFonts w:cs="Times New Roman"/>
          <w:sz w:val="22"/>
          <w:rPrChange w:id="85" w:author="Rodrigo NovaChavez (AGAH)" w:date="2015-07-30T17:36:00Z">
            <w:rPr>
              <w:ins w:id="86" w:author="Rodrigo NovaChavez (AGAH)" w:date="2015-07-30T17:25:00Z"/>
              <w:rFonts w:cs="Times New Roman"/>
              <w:b/>
              <w:sz w:val="22"/>
            </w:rPr>
          </w:rPrChange>
        </w:rPr>
      </w:pPr>
      <w:ins w:id="87" w:author="Rodrigo NovaChavez (AGAH)" w:date="2015-07-30T17:37:00Z">
        <w:r>
          <w:rPr>
            <w:rFonts w:cs="Times New Roman"/>
            <w:sz w:val="22"/>
          </w:rPr>
          <w:t>In a r</w:t>
        </w:r>
      </w:ins>
      <w:ins w:id="88" w:author="Rodrigo NovaChavez (AGAH)" w:date="2015-07-30T17:25:00Z">
        <w:r w:rsidR="005F4375" w:rsidRPr="00D6586B">
          <w:rPr>
            <w:rFonts w:cs="Times New Roman"/>
            <w:sz w:val="22"/>
            <w:rPrChange w:id="89" w:author="Rodrigo NovaChavez (AGAH)" w:date="2015-07-30T17:36:00Z">
              <w:rPr>
                <w:rFonts w:cs="Times New Roman"/>
                <w:b/>
                <w:sz w:val="22"/>
              </w:rPr>
            </w:rPrChange>
          </w:rPr>
          <w:t xml:space="preserve">isk-based </w:t>
        </w:r>
      </w:ins>
      <w:ins w:id="90" w:author="Rodrigo NovaChavez (AGAH)" w:date="2015-07-30T17:37:00Z">
        <w:r>
          <w:rPr>
            <w:rFonts w:cs="Times New Roman"/>
            <w:sz w:val="22"/>
          </w:rPr>
          <w:t xml:space="preserve">strategy the </w:t>
        </w:r>
      </w:ins>
      <w:ins w:id="91" w:author="Rodrigo NovaChavez (AGAH)" w:date="2015-07-30T17:25:00Z">
        <w:r w:rsidR="005F4375" w:rsidRPr="00D6586B">
          <w:rPr>
            <w:rFonts w:cs="Times New Roman"/>
            <w:sz w:val="22"/>
            <w:rPrChange w:id="92" w:author="Rodrigo NovaChavez (AGAH)" w:date="2015-07-30T17:36:00Z">
              <w:rPr>
                <w:rFonts w:cs="Times New Roman"/>
                <w:b/>
                <w:sz w:val="22"/>
              </w:rPr>
            </w:rPrChange>
          </w:rPr>
          <w:t>intervention measures target risk hotspots. These measures are selected according their effectiveness at reducing the probability of occurrence and spread of FMD.as well as the impact of an outbreak. Usually these measures will be identified through risk analysis.</w:t>
        </w:r>
      </w:ins>
    </w:p>
    <w:p w:rsidR="005F4375" w:rsidRPr="005F4375" w:rsidRDefault="005F4375" w:rsidP="005F4375">
      <w:pPr>
        <w:rPr>
          <w:ins w:id="93" w:author="Rodrigo NovaChavez (AGAH)" w:date="2015-07-30T17:25:00Z"/>
          <w:rFonts w:cs="Times New Roman"/>
          <w:b/>
          <w:sz w:val="22"/>
        </w:rPr>
      </w:pPr>
    </w:p>
    <w:p w:rsidR="005F4375" w:rsidRPr="005F4375" w:rsidRDefault="005F4375" w:rsidP="005F4375">
      <w:pPr>
        <w:pStyle w:val="ListParagraph"/>
        <w:numPr>
          <w:ilvl w:val="0"/>
          <w:numId w:val="1"/>
        </w:numPr>
        <w:rPr>
          <w:ins w:id="94" w:author="Rodrigo NovaChavez (AGAH)" w:date="2015-07-30T17:25:00Z"/>
          <w:rFonts w:cs="Times New Roman"/>
          <w:b/>
          <w:sz w:val="22"/>
          <w:rPrChange w:id="95" w:author="Rodrigo NovaChavez (AGAH)" w:date="2015-07-30T17:26:00Z">
            <w:rPr>
              <w:ins w:id="96" w:author="Rodrigo NovaChavez (AGAH)" w:date="2015-07-30T17:25:00Z"/>
            </w:rPr>
          </w:rPrChange>
        </w:rPr>
        <w:pPrChange w:id="97" w:author="Rodrigo NovaChavez (AGAH)" w:date="2015-07-30T17:26:00Z">
          <w:pPr/>
        </w:pPrChange>
      </w:pPr>
      <w:ins w:id="98" w:author="Rodrigo NovaChavez (AGAH)" w:date="2015-07-30T17:25:00Z">
        <w:r w:rsidRPr="005F4375">
          <w:rPr>
            <w:rFonts w:cs="Times New Roman"/>
            <w:b/>
            <w:sz w:val="22"/>
            <w:rPrChange w:id="99" w:author="Rodrigo NovaChavez (AGAH)" w:date="2015-07-30T17:26:00Z">
              <w:rPr/>
            </w:rPrChange>
          </w:rPr>
          <w:t>Is this control plan developed along the lines of a Risk-Based Strategy?</w:t>
        </w:r>
      </w:ins>
    </w:p>
    <w:p w:rsidR="005F4375" w:rsidRPr="005F4375" w:rsidRDefault="005F4375" w:rsidP="005F4375">
      <w:pPr>
        <w:rPr>
          <w:ins w:id="100" w:author="Rodrigo NovaChavez (AGAH)" w:date="2015-07-30T17:25:00Z"/>
          <w:rFonts w:cs="Times New Roman"/>
          <w:b/>
          <w:sz w:val="22"/>
        </w:rPr>
      </w:pPr>
    </w:p>
    <w:p w:rsidR="005F4375" w:rsidRDefault="005F4375" w:rsidP="005F4375">
      <w:pPr>
        <w:rPr>
          <w:ins w:id="101" w:author="Rodrigo NovaChavez (AGAH)" w:date="2015-07-30T17:25:00Z"/>
          <w:rFonts w:cs="Times New Roman"/>
          <w:b/>
          <w:sz w:val="22"/>
        </w:rPr>
        <w:pPrChange w:id="102" w:author="Rodrigo NovaChavez (AGAH)" w:date="2015-07-30T12:02:00Z">
          <w:pPr>
            <w:pStyle w:val="ListParagraph"/>
          </w:pPr>
        </w:pPrChange>
      </w:pPr>
      <w:ins w:id="103" w:author="Rodrigo NovaChavez (AGAH)" w:date="2015-07-30T17:25:00Z">
        <w:r w:rsidRPr="005F4375">
          <w:rPr>
            <w:rFonts w:cs="Times New Roman"/>
            <w:b/>
            <w:sz w:val="22"/>
          </w:rPr>
          <w:t>Yes</w:t>
        </w:r>
        <w:r w:rsidRPr="005F4375">
          <w:rPr>
            <w:rFonts w:cs="Times New Roman"/>
            <w:b/>
            <w:sz w:val="22"/>
          </w:rPr>
          <w:tab/>
          <w:t xml:space="preserve">                            </w:t>
        </w:r>
        <w:r w:rsidRPr="005F4375">
          <w:rPr>
            <w:rFonts w:cs="Times New Roman"/>
            <w:b/>
            <w:sz w:val="22"/>
          </w:rPr>
          <w:tab/>
          <w:t xml:space="preserve">                        No </w:t>
        </w:r>
        <w:r w:rsidRPr="005F4375">
          <w:rPr>
            <w:rFonts w:cs="Times New Roman"/>
            <w:b/>
            <w:sz w:val="22"/>
          </w:rPr>
          <w:tab/>
        </w:r>
        <w:r w:rsidRPr="005F4375">
          <w:rPr>
            <w:rFonts w:cs="Times New Roman"/>
            <w:b/>
            <w:sz w:val="22"/>
          </w:rPr>
          <w:tab/>
        </w:r>
        <w:r w:rsidRPr="005F4375">
          <w:rPr>
            <w:rFonts w:cs="Times New Roman"/>
            <w:b/>
            <w:sz w:val="22"/>
          </w:rPr>
          <w:tab/>
        </w:r>
        <w:r w:rsidRPr="005F4375">
          <w:rPr>
            <w:rFonts w:cs="Times New Roman"/>
            <w:b/>
            <w:sz w:val="22"/>
          </w:rPr>
          <w:tab/>
        </w:r>
        <w:r w:rsidRPr="005F4375">
          <w:rPr>
            <w:rFonts w:cs="Times New Roman"/>
            <w:b/>
            <w:sz w:val="22"/>
          </w:rPr>
          <w:tab/>
        </w:r>
      </w:ins>
    </w:p>
    <w:p w:rsidR="005F4375" w:rsidRDefault="005F4375" w:rsidP="00F4085E">
      <w:pPr>
        <w:rPr>
          <w:ins w:id="104" w:author="Rodrigo NovaChavez (AGAH)" w:date="2015-07-30T12:02:00Z"/>
          <w:rFonts w:cs="Times New Roman"/>
          <w:b/>
          <w:sz w:val="22"/>
        </w:rPr>
        <w:pPrChange w:id="105" w:author="Rodrigo NovaChavez (AGAH)" w:date="2015-07-30T12:02:00Z">
          <w:pPr>
            <w:pStyle w:val="ListParagraph"/>
          </w:pPr>
        </w:pPrChange>
      </w:pPr>
    </w:p>
    <w:p w:rsidR="00214C26" w:rsidRPr="006033C0" w:rsidRDefault="00F4085E" w:rsidP="00214C26">
      <w:pPr>
        <w:jc w:val="both"/>
        <w:rPr>
          <w:ins w:id="106" w:author="Rodrigo NovaChavez (AGAH)" w:date="2015-07-30T12:12:00Z"/>
          <w:rFonts w:cs="Times New Roman"/>
          <w:sz w:val="22"/>
          <w:rPrChange w:id="107" w:author="Rodrigo NovaChavez (AGAH)" w:date="2015-07-30T13:48:00Z">
            <w:rPr>
              <w:ins w:id="108" w:author="Rodrigo NovaChavez (AGAH)" w:date="2015-07-30T12:12:00Z"/>
              <w:rFonts w:cs="Times New Roman"/>
              <w:b/>
              <w:sz w:val="22"/>
            </w:rPr>
          </w:rPrChange>
        </w:rPr>
        <w:pPrChange w:id="109" w:author="Rodrigo NovaChavez (AGAH)" w:date="2015-07-30T12:12:00Z">
          <w:pPr>
            <w:pStyle w:val="ListParagraph"/>
          </w:pPr>
        </w:pPrChange>
      </w:pPr>
      <w:commentRangeStart w:id="110"/>
      <w:ins w:id="111" w:author="Rodrigo NovaChavez (AGAH)" w:date="2015-07-30T12:05:00Z">
        <w:r w:rsidRPr="006033C0">
          <w:rPr>
            <w:rFonts w:cs="Times New Roman"/>
            <w:sz w:val="22"/>
            <w:rPrChange w:id="112" w:author="Rodrigo NovaChavez (AGAH)" w:date="2015-07-30T13:48:00Z">
              <w:rPr>
                <w:rFonts w:cs="Times New Roman"/>
                <w:b/>
                <w:sz w:val="22"/>
              </w:rPr>
            </w:rPrChange>
          </w:rPr>
          <w:t xml:space="preserve">Simulation </w:t>
        </w:r>
      </w:ins>
      <w:ins w:id="113" w:author="Rodrigo NovaChavez (AGAH)" w:date="2015-07-30T12:07:00Z">
        <w:r w:rsidRPr="006033C0">
          <w:rPr>
            <w:rFonts w:cs="Times New Roman"/>
            <w:sz w:val="22"/>
            <w:rPrChange w:id="114" w:author="Rodrigo NovaChavez (AGAH)" w:date="2015-07-30T13:48:00Z">
              <w:rPr>
                <w:rFonts w:cs="Times New Roman"/>
                <w:b/>
                <w:sz w:val="22"/>
              </w:rPr>
            </w:rPrChange>
          </w:rPr>
          <w:t>exercises</w:t>
        </w:r>
      </w:ins>
      <w:ins w:id="115" w:author="Rodrigo NovaChavez (AGAH)" w:date="2015-07-30T12:05:00Z">
        <w:r w:rsidRPr="006033C0">
          <w:rPr>
            <w:rFonts w:cs="Times New Roman"/>
            <w:sz w:val="22"/>
            <w:rPrChange w:id="116" w:author="Rodrigo NovaChavez (AGAH)" w:date="2015-07-30T13:48:00Z">
              <w:rPr>
                <w:rFonts w:cs="Times New Roman"/>
                <w:b/>
                <w:sz w:val="22"/>
              </w:rPr>
            </w:rPrChange>
          </w:rPr>
          <w:t xml:space="preserve">: </w:t>
        </w:r>
        <w:r w:rsidRPr="006033C0">
          <w:rPr>
            <w:rFonts w:cs="Times New Roman"/>
            <w:sz w:val="22"/>
            <w:rPrChange w:id="117" w:author="Rodrigo NovaChavez (AGAH)" w:date="2015-07-30T13:48:00Z">
              <w:rPr>
                <w:rFonts w:cs="Times New Roman"/>
                <w:b/>
                <w:sz w:val="22"/>
              </w:rPr>
            </w:rPrChange>
          </w:rPr>
          <w:t>The purpose of simulation exercise</w:t>
        </w:r>
      </w:ins>
      <w:ins w:id="118" w:author="Rodrigo NovaChavez (AGAH)" w:date="2015-07-30T12:12:00Z">
        <w:r w:rsidR="00214C26" w:rsidRPr="006033C0">
          <w:rPr>
            <w:rFonts w:cs="Times New Roman"/>
            <w:sz w:val="22"/>
            <w:rPrChange w:id="119" w:author="Rodrigo NovaChavez (AGAH)" w:date="2015-07-30T13:48:00Z">
              <w:rPr>
                <w:rFonts w:cs="Times New Roman"/>
                <w:b/>
                <w:sz w:val="22"/>
              </w:rPr>
            </w:rPrChange>
          </w:rPr>
          <w:t xml:space="preserve">s </w:t>
        </w:r>
      </w:ins>
      <w:ins w:id="120" w:author="Rodrigo NovaChavez (AGAH)" w:date="2015-07-30T12:13:00Z">
        <w:r w:rsidR="006A18DD" w:rsidRPr="006033C0">
          <w:rPr>
            <w:rFonts w:cs="Times New Roman"/>
            <w:sz w:val="22"/>
            <w:rPrChange w:id="121" w:author="Rodrigo NovaChavez (AGAH)" w:date="2015-07-30T13:48:00Z">
              <w:rPr>
                <w:rFonts w:cs="Times New Roman"/>
                <w:b/>
                <w:sz w:val="22"/>
              </w:rPr>
            </w:rPrChange>
          </w:rPr>
          <w:t xml:space="preserve">for FMD </w:t>
        </w:r>
      </w:ins>
      <w:ins w:id="122" w:author="Rodrigo NovaChavez (AGAH)" w:date="2015-07-30T12:12:00Z">
        <w:r w:rsidR="00214C26" w:rsidRPr="006033C0">
          <w:rPr>
            <w:rFonts w:cs="Times New Roman"/>
            <w:sz w:val="22"/>
            <w:rPrChange w:id="123" w:author="Rodrigo NovaChavez (AGAH)" w:date="2015-07-30T13:48:00Z">
              <w:rPr>
                <w:rFonts w:cs="Times New Roman"/>
                <w:b/>
                <w:sz w:val="22"/>
              </w:rPr>
            </w:rPrChange>
          </w:rPr>
          <w:t xml:space="preserve">is to test and </w:t>
        </w:r>
      </w:ins>
      <w:ins w:id="124" w:author="Rodrigo NovaChavez (AGAH)" w:date="2015-07-30T12:05:00Z">
        <w:r w:rsidRPr="006033C0">
          <w:rPr>
            <w:rFonts w:cs="Times New Roman"/>
            <w:sz w:val="22"/>
            <w:rPrChange w:id="125" w:author="Rodrigo NovaChavez (AGAH)" w:date="2015-07-30T13:48:00Z">
              <w:rPr>
                <w:rFonts w:cs="Times New Roman"/>
                <w:b/>
                <w:sz w:val="22"/>
              </w:rPr>
            </w:rPrChange>
          </w:rPr>
          <w:t>strengthen</w:t>
        </w:r>
      </w:ins>
      <w:ins w:id="126" w:author="Rodrigo NovaChavez (AGAH)" w:date="2015-07-30T12:12:00Z">
        <w:r w:rsidR="00214C26" w:rsidRPr="006033C0">
          <w:rPr>
            <w:rFonts w:cs="Times New Roman"/>
            <w:sz w:val="22"/>
            <w:rPrChange w:id="127" w:author="Rodrigo NovaChavez (AGAH)" w:date="2015-07-30T13:48:00Z">
              <w:rPr>
                <w:rFonts w:cs="Times New Roman"/>
                <w:b/>
                <w:sz w:val="22"/>
              </w:rPr>
            </w:rPrChange>
          </w:rPr>
          <w:t xml:space="preserve"> </w:t>
        </w:r>
        <w:r w:rsidR="00214C26" w:rsidRPr="006033C0">
          <w:rPr>
            <w:rFonts w:cs="Times New Roman"/>
            <w:sz w:val="22"/>
            <w:rPrChange w:id="128" w:author="Rodrigo NovaChavez (AGAH)" w:date="2015-07-30T13:48:00Z">
              <w:rPr>
                <w:rFonts w:cs="Times New Roman"/>
                <w:b/>
                <w:sz w:val="22"/>
              </w:rPr>
            </w:rPrChange>
          </w:rPr>
          <w:t>the management response</w:t>
        </w:r>
        <w:r w:rsidR="00214C26" w:rsidRPr="006033C0">
          <w:rPr>
            <w:rFonts w:cs="Times New Roman"/>
            <w:sz w:val="22"/>
            <w:rPrChange w:id="129" w:author="Rodrigo NovaChavez (AGAH)" w:date="2015-07-30T13:48:00Z">
              <w:rPr>
                <w:rFonts w:cs="Times New Roman"/>
                <w:b/>
                <w:sz w:val="22"/>
              </w:rPr>
            </w:rPrChange>
          </w:rPr>
          <w:t xml:space="preserve"> </w:t>
        </w:r>
        <w:r w:rsidR="00214C26" w:rsidRPr="006033C0">
          <w:rPr>
            <w:rFonts w:cs="Times New Roman"/>
            <w:sz w:val="22"/>
            <w:rPrChange w:id="130" w:author="Rodrigo NovaChavez (AGAH)" w:date="2015-07-30T13:48:00Z">
              <w:rPr>
                <w:rFonts w:cs="Times New Roman"/>
                <w:b/>
                <w:sz w:val="22"/>
              </w:rPr>
            </w:rPrChange>
          </w:rPr>
          <w:t>to events involving</w:t>
        </w:r>
      </w:ins>
      <w:ins w:id="131" w:author="Rodrigo NovaChavez (AGAH)" w:date="2015-07-30T12:13:00Z">
        <w:r w:rsidR="00214C26" w:rsidRPr="006033C0">
          <w:rPr>
            <w:rFonts w:cs="Times New Roman"/>
            <w:sz w:val="22"/>
            <w:rPrChange w:id="132" w:author="Rodrigo NovaChavez (AGAH)" w:date="2015-07-30T13:48:00Z">
              <w:rPr>
                <w:rFonts w:cs="Times New Roman"/>
                <w:b/>
                <w:sz w:val="22"/>
              </w:rPr>
            </w:rPrChange>
          </w:rPr>
          <w:t xml:space="preserve"> and </w:t>
        </w:r>
        <w:r w:rsidR="00214C26" w:rsidRPr="006033C0">
          <w:rPr>
            <w:rFonts w:cs="Times New Roman"/>
            <w:sz w:val="22"/>
            <w:rPrChange w:id="133" w:author="Rodrigo NovaChavez (AGAH)" w:date="2015-07-30T13:48:00Z">
              <w:rPr>
                <w:rFonts w:cs="Times New Roman"/>
                <w:b/>
                <w:sz w:val="22"/>
              </w:rPr>
            </w:rPrChange>
          </w:rPr>
          <w:t>FMD outbreak</w:t>
        </w:r>
        <w:r w:rsidR="006A18DD" w:rsidRPr="006033C0">
          <w:rPr>
            <w:rFonts w:cs="Times New Roman"/>
            <w:sz w:val="22"/>
            <w:rPrChange w:id="134" w:author="Rodrigo NovaChavez (AGAH)" w:date="2015-07-30T13:48:00Z">
              <w:rPr>
                <w:rFonts w:cs="Times New Roman"/>
                <w:b/>
                <w:sz w:val="22"/>
              </w:rPr>
            </w:rPrChange>
          </w:rPr>
          <w:t xml:space="preserve">. This includes </w:t>
        </w:r>
        <w:r w:rsidR="006A18DD" w:rsidRPr="006033C0">
          <w:rPr>
            <w:rFonts w:cs="Times New Roman"/>
            <w:sz w:val="22"/>
            <w:rPrChange w:id="135" w:author="Rodrigo NovaChavez (AGAH)" w:date="2015-07-30T13:48:00Z">
              <w:rPr>
                <w:rFonts w:cs="Times New Roman"/>
                <w:b/>
                <w:sz w:val="22"/>
              </w:rPr>
            </w:rPrChange>
          </w:rPr>
          <w:t xml:space="preserve">testing </w:t>
        </w:r>
      </w:ins>
      <w:ins w:id="136" w:author="Rodrigo NovaChavez (AGAH)" w:date="2015-07-30T12:14:00Z">
        <w:r w:rsidR="006A18DD" w:rsidRPr="006033C0">
          <w:rPr>
            <w:rFonts w:cs="Times New Roman"/>
            <w:sz w:val="22"/>
            <w:rPrChange w:id="137" w:author="Rodrigo NovaChavez (AGAH)" w:date="2015-07-30T13:48:00Z">
              <w:rPr>
                <w:rFonts w:cs="Times New Roman"/>
                <w:b/>
                <w:sz w:val="22"/>
              </w:rPr>
            </w:rPrChange>
          </w:rPr>
          <w:t xml:space="preserve">the country </w:t>
        </w:r>
      </w:ins>
      <w:ins w:id="138" w:author="Rodrigo NovaChavez (AGAH)" w:date="2015-07-30T12:13:00Z">
        <w:r w:rsidR="006A18DD" w:rsidRPr="006033C0">
          <w:rPr>
            <w:rFonts w:cs="Times New Roman"/>
            <w:sz w:val="22"/>
            <w:rPrChange w:id="139" w:author="Rodrigo NovaChavez (AGAH)" w:date="2015-07-30T13:48:00Z">
              <w:rPr>
                <w:rFonts w:cs="Times New Roman"/>
                <w:b/>
                <w:sz w:val="22"/>
              </w:rPr>
            </w:rPrChange>
          </w:rPr>
          <w:t>capacity to communicate within and between the countries and with international organizations, and the ability to prioritise tasks at national and local leve</w:t>
        </w:r>
        <w:r w:rsidR="006A18DD" w:rsidRPr="006033C0">
          <w:rPr>
            <w:rFonts w:cs="Times New Roman"/>
            <w:sz w:val="22"/>
            <w:rPrChange w:id="140" w:author="Rodrigo NovaChavez (AGAH)" w:date="2015-07-30T13:48:00Z">
              <w:rPr>
                <w:rFonts w:cs="Times New Roman"/>
                <w:b/>
                <w:sz w:val="22"/>
              </w:rPr>
            </w:rPrChange>
          </w:rPr>
          <w:t>l.</w:t>
        </w:r>
      </w:ins>
      <w:commentRangeEnd w:id="110"/>
      <w:ins w:id="141" w:author="Rodrigo NovaChavez (AGAH)" w:date="2015-07-30T12:14:00Z">
        <w:r w:rsidR="006A18DD" w:rsidRPr="006033C0">
          <w:rPr>
            <w:rStyle w:val="CommentReference"/>
          </w:rPr>
          <w:commentReference w:id="110"/>
        </w:r>
      </w:ins>
    </w:p>
    <w:p w:rsidR="00F4085E" w:rsidRPr="00F4085E" w:rsidRDefault="00F4085E" w:rsidP="00F4085E">
      <w:pPr>
        <w:rPr>
          <w:rFonts w:cs="Times New Roman"/>
          <w:b/>
          <w:sz w:val="22"/>
          <w:rPrChange w:id="142" w:author="Rodrigo NovaChavez (AGAH)" w:date="2015-07-30T12:02:00Z">
            <w:rPr/>
          </w:rPrChange>
        </w:rPr>
        <w:pPrChange w:id="143" w:author="Rodrigo NovaChavez (AGAH)" w:date="2015-07-30T12:02:00Z">
          <w:pPr>
            <w:pStyle w:val="ListParagraph"/>
          </w:pPr>
        </w:pPrChange>
      </w:pPr>
    </w:p>
    <w:p w:rsidR="0052331E" w:rsidRPr="00CF46A2" w:rsidRDefault="00CF46A2" w:rsidP="00CF46A2">
      <w:pPr>
        <w:pStyle w:val="ListParagraph"/>
        <w:numPr>
          <w:ilvl w:val="0"/>
          <w:numId w:val="1"/>
        </w:numPr>
        <w:rPr>
          <w:rFonts w:cs="Times New Roman"/>
          <w:b/>
          <w:sz w:val="22"/>
        </w:rPr>
      </w:pPr>
      <w:r w:rsidRPr="00CF46A2">
        <w:rPr>
          <w:rFonts w:cs="Times New Roman"/>
          <w:b/>
          <w:sz w:val="22"/>
        </w:rPr>
        <w:t>Has the country conducted FMD simulation exercises?</w:t>
      </w:r>
    </w:p>
    <w:p w:rsidR="00CF46A2" w:rsidRDefault="00CF46A2" w:rsidP="00CF46A2">
      <w:pPr>
        <w:rPr>
          <w:rFonts w:cs="Times New Roman"/>
          <w:sz w:val="22"/>
        </w:rPr>
      </w:pPr>
      <w:r>
        <w:rPr>
          <w:rFonts w:cs="Times New Roman"/>
          <w:sz w:val="22"/>
        </w:rPr>
        <w:t>Yes</w:t>
      </w:r>
    </w:p>
    <w:p w:rsidR="00CF46A2" w:rsidRDefault="00CF46A2" w:rsidP="00CF46A2">
      <w:pPr>
        <w:rPr>
          <w:rFonts w:cs="Times New Roman"/>
          <w:sz w:val="22"/>
        </w:rPr>
      </w:pPr>
      <w:r>
        <w:rPr>
          <w:rFonts w:cs="Times New Roman"/>
          <w:sz w:val="22"/>
        </w:rPr>
        <w:t>No</w:t>
      </w:r>
    </w:p>
    <w:p w:rsidR="00CF46A2" w:rsidRDefault="00CF46A2" w:rsidP="00CF46A2">
      <w:pPr>
        <w:rPr>
          <w:rFonts w:cs="Times New Roman"/>
          <w:sz w:val="22"/>
        </w:rPr>
      </w:pPr>
    </w:p>
    <w:p w:rsidR="00CF46A2" w:rsidRPr="00CF46A2" w:rsidRDefault="00CF46A2" w:rsidP="00CF46A2">
      <w:pPr>
        <w:rPr>
          <w:rFonts w:cs="Times New Roman"/>
          <w:sz w:val="22"/>
        </w:rPr>
      </w:pPr>
      <w:r w:rsidRPr="00CF46A2">
        <w:rPr>
          <w:rFonts w:cs="Times New Roman"/>
          <w:b/>
          <w:sz w:val="22"/>
        </w:rPr>
        <w:t>If yes, when was the last simulation exercise performed?</w:t>
      </w:r>
      <w:r>
        <w:rPr>
          <w:rFonts w:cs="Times New Roman"/>
          <w:sz w:val="22"/>
        </w:rPr>
        <w:t xml:space="preserve"> (</w:t>
      </w:r>
      <w:commentRangeStart w:id="144"/>
      <w:r>
        <w:rPr>
          <w:rFonts w:cs="Times New Roman"/>
          <w:sz w:val="22"/>
        </w:rPr>
        <w:t>BOX</w:t>
      </w:r>
      <w:commentRangeEnd w:id="144"/>
      <w:r w:rsidR="007E6B6B">
        <w:rPr>
          <w:rStyle w:val="CommentReference"/>
        </w:rPr>
        <w:commentReference w:id="144"/>
      </w:r>
      <w:r>
        <w:rPr>
          <w:rFonts w:cs="Times New Roman"/>
          <w:sz w:val="22"/>
        </w:rPr>
        <w:t>)</w:t>
      </w:r>
    </w:p>
    <w:p w:rsidR="00CF46A2" w:rsidRDefault="00CF46A2" w:rsidP="003E6E83">
      <w:pPr>
        <w:pStyle w:val="ListParagraph"/>
        <w:rPr>
          <w:rFonts w:cs="Times New Roman"/>
          <w:sz w:val="22"/>
        </w:rPr>
      </w:pPr>
    </w:p>
    <w:p w:rsidR="00CF46A2" w:rsidRPr="003E6E83" w:rsidRDefault="00CF46A2" w:rsidP="003E6E83">
      <w:pPr>
        <w:pStyle w:val="ListParagraph"/>
        <w:rPr>
          <w:rFonts w:cs="Times New Roman"/>
          <w:sz w:val="22"/>
        </w:rPr>
      </w:pPr>
    </w:p>
    <w:p w:rsidR="003E6E83" w:rsidRPr="0033202A" w:rsidRDefault="0052331E" w:rsidP="003E6E83">
      <w:pPr>
        <w:pStyle w:val="ListParagraph"/>
        <w:numPr>
          <w:ilvl w:val="0"/>
          <w:numId w:val="1"/>
        </w:numPr>
        <w:rPr>
          <w:rFonts w:cs="Times New Roman"/>
          <w:b/>
          <w:sz w:val="22"/>
          <w:lang w:val="en-US"/>
        </w:rPr>
      </w:pPr>
      <w:r w:rsidRPr="0033202A">
        <w:rPr>
          <w:rFonts w:cs="Times New Roman"/>
          <w:b/>
          <w:sz w:val="22"/>
          <w:lang w:val="en-US"/>
        </w:rPr>
        <w:t xml:space="preserve">In which situations </w:t>
      </w:r>
      <w:r w:rsidR="00E54416" w:rsidRPr="0033202A">
        <w:rPr>
          <w:rFonts w:cs="Times New Roman"/>
          <w:b/>
          <w:sz w:val="22"/>
          <w:lang w:val="en-US"/>
        </w:rPr>
        <w:t>is your country’s</w:t>
      </w:r>
      <w:r w:rsidRPr="0033202A">
        <w:rPr>
          <w:rFonts w:cs="Times New Roman"/>
          <w:b/>
          <w:sz w:val="22"/>
          <w:lang w:val="en-US"/>
        </w:rPr>
        <w:t xml:space="preserve"> </w:t>
      </w:r>
      <w:r w:rsidR="003E6E83" w:rsidRPr="0033202A">
        <w:rPr>
          <w:rFonts w:cs="Times New Roman"/>
          <w:b/>
          <w:sz w:val="22"/>
          <w:lang w:val="en-US"/>
        </w:rPr>
        <w:t xml:space="preserve">FMD </w:t>
      </w:r>
      <w:r w:rsidR="00E54416" w:rsidRPr="0033202A">
        <w:rPr>
          <w:rFonts w:cs="Times New Roman"/>
          <w:b/>
          <w:sz w:val="22"/>
          <w:lang w:val="en-US"/>
        </w:rPr>
        <w:t xml:space="preserve">Control </w:t>
      </w:r>
      <w:r w:rsidR="003E6E83" w:rsidRPr="0033202A">
        <w:rPr>
          <w:rFonts w:cs="Times New Roman"/>
          <w:b/>
          <w:sz w:val="22"/>
          <w:lang w:val="en-US"/>
        </w:rPr>
        <w:t xml:space="preserve">Plan </w:t>
      </w:r>
      <w:r w:rsidR="00E54416" w:rsidRPr="0033202A">
        <w:rPr>
          <w:rFonts w:cs="Times New Roman"/>
          <w:b/>
          <w:sz w:val="22"/>
          <w:lang w:val="en-US"/>
        </w:rPr>
        <w:t>implemented</w:t>
      </w:r>
      <w:r w:rsidR="003E6E83" w:rsidRPr="0033202A">
        <w:rPr>
          <w:rFonts w:cs="Times New Roman"/>
          <w:b/>
          <w:sz w:val="22"/>
          <w:lang w:val="en-US"/>
        </w:rPr>
        <w:t>?</w:t>
      </w:r>
    </w:p>
    <w:p w:rsidR="00E54416" w:rsidRDefault="00E54416" w:rsidP="003E6E83">
      <w:pPr>
        <w:pStyle w:val="ListParagraph"/>
        <w:rPr>
          <w:rFonts w:cs="Times New Roman"/>
          <w:sz w:val="22"/>
        </w:rPr>
      </w:pPr>
      <w:r w:rsidRPr="00E54416">
        <w:rPr>
          <w:rFonts w:cs="Times New Roman"/>
          <w:sz w:val="22"/>
        </w:rPr>
        <w:t xml:space="preserve">1) </w:t>
      </w:r>
      <w:r>
        <w:rPr>
          <w:rFonts w:cs="Times New Roman"/>
          <w:sz w:val="22"/>
        </w:rPr>
        <w:t xml:space="preserve">After </w:t>
      </w:r>
      <w:r w:rsidRPr="00E54416">
        <w:rPr>
          <w:rFonts w:cs="Times New Roman"/>
          <w:sz w:val="22"/>
        </w:rPr>
        <w:t>every new outbreak</w:t>
      </w:r>
      <w:r>
        <w:rPr>
          <w:rFonts w:cs="Times New Roman"/>
          <w:sz w:val="22"/>
        </w:rPr>
        <w:t xml:space="preserve"> event.</w:t>
      </w:r>
    </w:p>
    <w:p w:rsidR="00E54416" w:rsidRDefault="00E54416" w:rsidP="003E6E83">
      <w:pPr>
        <w:pStyle w:val="ListParagraph"/>
        <w:rPr>
          <w:rFonts w:cs="Times New Roman"/>
          <w:sz w:val="22"/>
        </w:rPr>
      </w:pPr>
      <w:r>
        <w:rPr>
          <w:rFonts w:cs="Times New Roman"/>
          <w:sz w:val="22"/>
        </w:rPr>
        <w:t>2) O</w:t>
      </w:r>
      <w:r w:rsidRPr="00E54416">
        <w:rPr>
          <w:rFonts w:cs="Times New Roman"/>
          <w:sz w:val="22"/>
        </w:rPr>
        <w:t>n a change in the epidemiological situation</w:t>
      </w:r>
      <w:r>
        <w:rPr>
          <w:rFonts w:cs="Times New Roman"/>
          <w:sz w:val="22"/>
        </w:rPr>
        <w:t>.</w:t>
      </w:r>
      <w:r w:rsidRPr="00E54416">
        <w:rPr>
          <w:rFonts w:cs="Times New Roman"/>
          <w:sz w:val="22"/>
        </w:rPr>
        <w:t xml:space="preserve"> </w:t>
      </w:r>
    </w:p>
    <w:p w:rsidR="003E6E83" w:rsidRDefault="00E54416" w:rsidP="003E6E83">
      <w:pPr>
        <w:pStyle w:val="ListParagraph"/>
        <w:rPr>
          <w:rFonts w:cs="Times New Roman"/>
          <w:sz w:val="22"/>
        </w:rPr>
      </w:pPr>
      <w:r w:rsidRPr="00E54416">
        <w:rPr>
          <w:rFonts w:cs="Times New Roman"/>
          <w:sz w:val="22"/>
        </w:rPr>
        <w:t xml:space="preserve">3) </w:t>
      </w:r>
      <w:r>
        <w:rPr>
          <w:rFonts w:cs="Times New Roman"/>
          <w:sz w:val="22"/>
        </w:rPr>
        <w:t>The Control Plan is w</w:t>
      </w:r>
      <w:r w:rsidRPr="00E54416">
        <w:rPr>
          <w:rFonts w:cs="Times New Roman"/>
          <w:sz w:val="22"/>
        </w:rPr>
        <w:t>ritten but rarely or never applied</w:t>
      </w:r>
      <w:r>
        <w:rPr>
          <w:rFonts w:cs="Times New Roman"/>
          <w:sz w:val="22"/>
        </w:rPr>
        <w:t>.</w:t>
      </w:r>
    </w:p>
    <w:p w:rsidR="00E54416" w:rsidRDefault="00E54416" w:rsidP="003E6E83">
      <w:pPr>
        <w:pStyle w:val="ListParagraph"/>
        <w:rPr>
          <w:rFonts w:cs="Times New Roman"/>
          <w:sz w:val="22"/>
        </w:rPr>
      </w:pPr>
    </w:p>
    <w:p w:rsidR="00E54416" w:rsidRDefault="00E54416" w:rsidP="003E6E83">
      <w:pPr>
        <w:pStyle w:val="ListParagraph"/>
        <w:rPr>
          <w:rFonts w:cs="Times New Roman"/>
          <w:sz w:val="22"/>
        </w:rPr>
      </w:pPr>
    </w:p>
    <w:p w:rsidR="00E54416" w:rsidRDefault="00E54416" w:rsidP="003E6E83">
      <w:pPr>
        <w:pStyle w:val="ListParagraph"/>
        <w:rPr>
          <w:rFonts w:cs="Times New Roman"/>
          <w:sz w:val="22"/>
          <w:lang w:val="en-US"/>
        </w:rPr>
      </w:pPr>
    </w:p>
    <w:p w:rsidR="003E6E83" w:rsidRPr="00221256" w:rsidRDefault="003E6E83" w:rsidP="003E6E83">
      <w:pPr>
        <w:pStyle w:val="ListParagraph"/>
        <w:numPr>
          <w:ilvl w:val="0"/>
          <w:numId w:val="1"/>
        </w:numPr>
        <w:rPr>
          <w:rFonts w:cs="Times New Roman"/>
          <w:sz w:val="22"/>
          <w:lang w:val="en-US"/>
        </w:rPr>
      </w:pPr>
      <w:r w:rsidRPr="0033202A">
        <w:rPr>
          <w:rFonts w:cs="Times New Roman"/>
          <w:b/>
          <w:sz w:val="22"/>
          <w:lang w:val="en-US"/>
        </w:rPr>
        <w:t xml:space="preserve">Is the written FMD </w:t>
      </w:r>
      <w:r w:rsidR="0052331E" w:rsidRPr="0033202A">
        <w:rPr>
          <w:rFonts w:cs="Times New Roman"/>
          <w:b/>
          <w:sz w:val="22"/>
          <w:lang w:val="en-US"/>
        </w:rPr>
        <w:t>Control</w:t>
      </w:r>
      <w:r w:rsidRPr="0033202A">
        <w:rPr>
          <w:rFonts w:cs="Times New Roman"/>
          <w:b/>
          <w:sz w:val="22"/>
          <w:lang w:val="en-US"/>
        </w:rPr>
        <w:t xml:space="preserve"> Plan available</w:t>
      </w:r>
      <w:r w:rsidRPr="00221256">
        <w:rPr>
          <w:rFonts w:cs="Times New Roman"/>
          <w:sz w:val="22"/>
          <w:lang w:val="en-US"/>
        </w:rPr>
        <w:t>?</w:t>
      </w:r>
    </w:p>
    <w:p w:rsidR="007E7C77" w:rsidRDefault="003E6E83" w:rsidP="003E6E83">
      <w:pPr>
        <w:ind w:firstLine="720"/>
        <w:rPr>
          <w:rFonts w:cs="Times New Roman"/>
          <w:sz w:val="22"/>
          <w:u w:val="single"/>
          <w:lang w:val="en-US"/>
        </w:rPr>
      </w:pPr>
      <w:r w:rsidRPr="002F5398">
        <w:rPr>
          <w:rFonts w:cs="Times New Roman"/>
          <w:noProof/>
          <w:sz w:val="22"/>
          <w:lang w:val="en-US"/>
        </w:rPr>
        <mc:AlternateContent>
          <mc:Choice Requires="wps">
            <w:drawing>
              <wp:anchor distT="0" distB="0" distL="114300" distR="114300" simplePos="0" relativeHeight="252631040" behindDoc="0" locked="0" layoutInCell="1" allowOverlap="1" wp14:anchorId="2ABF8C9D" wp14:editId="11822FFD">
                <wp:simplePos x="0" y="0"/>
                <wp:positionH relativeFrom="column">
                  <wp:posOffset>2327910</wp:posOffset>
                </wp:positionH>
                <wp:positionV relativeFrom="paragraph">
                  <wp:posOffset>3175</wp:posOffset>
                </wp:positionV>
                <wp:extent cx="212090" cy="169545"/>
                <wp:effectExtent l="0" t="0" r="16510" b="20955"/>
                <wp:wrapNone/>
                <wp:docPr id="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3E6E8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83.3pt;margin-top:.25pt;width:16.7pt;height:13.3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">
                <v:textbox>
                  <w:txbxContent>
                    <w:p w:rsidR="000038DC" w:rsidRPr="006E2E9C" w:rsidRDefault="000038DC" w:rsidP="003E6E83">
                      <w:pPr>
                        <w:rPr>
                          <w:lang w:val="en-US"/>
                        </w:rPr>
                      </w:pPr>
                    </w:p>
                  </w:txbxContent>
                </v:textbox>
              </v:shape>
            </w:pict>
          </mc:Fallback>
        </mc:AlternateContent>
      </w:r>
      <w:r w:rsidRPr="002F5398">
        <w:rPr>
          <w:rFonts w:cs="Times New Roman"/>
          <w:noProof/>
          <w:sz w:val="22"/>
          <w:lang w:val="en-US"/>
        </w:rPr>
        <mc:AlternateContent>
          <mc:Choice Requires="wps">
            <w:drawing>
              <wp:anchor distT="0" distB="0" distL="114300" distR="114300" simplePos="0" relativeHeight="252630016" behindDoc="0" locked="0" layoutInCell="1" allowOverlap="1" wp14:anchorId="4A77C54A" wp14:editId="6FD8938D">
                <wp:simplePos x="0" y="0"/>
                <wp:positionH relativeFrom="column">
                  <wp:posOffset>891540</wp:posOffset>
                </wp:positionH>
                <wp:positionV relativeFrom="paragraph">
                  <wp:posOffset>0</wp:posOffset>
                </wp:positionV>
                <wp:extent cx="212090" cy="169545"/>
                <wp:effectExtent l="0" t="0" r="16510" b="20955"/>
                <wp:wrapNone/>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3E6E8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70.2pt;margin-top:0;width:16.7pt;height:13.35pt;z-index:25263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">
                <v:textbox>
                  <w:txbxContent>
                    <w:p w:rsidR="000038DC" w:rsidRPr="006E2E9C" w:rsidRDefault="000038DC" w:rsidP="003E6E83">
                      <w:pPr>
                        <w:rPr>
                          <w:lang w:val="en-US"/>
                        </w:rPr>
                      </w:pPr>
                    </w:p>
                  </w:txbxContent>
                </v:textbox>
              </v:shape>
            </w:pict>
          </mc:Fallback>
        </mc:AlternateContent>
      </w:r>
      <w:r w:rsidRPr="00744A38">
        <w:rPr>
          <w:rFonts w:cs="Times New Roman"/>
          <w:sz w:val="22"/>
        </w:rPr>
        <w:t>Yes</w:t>
      </w:r>
      <w:r w:rsidRPr="00744A38">
        <w:rPr>
          <w:rFonts w:cs="Times New Roman"/>
          <w:sz w:val="22"/>
        </w:rPr>
        <w:tab/>
        <w:t xml:space="preserve">    </w:t>
      </w:r>
      <w:r w:rsidRPr="00744A38">
        <w:rPr>
          <w:rFonts w:cs="Times New Roman"/>
          <w:sz w:val="22"/>
        </w:rPr>
        <w:tab/>
        <w:t xml:space="preserve">                No </w:t>
      </w:r>
      <w:r w:rsidRPr="00744A38">
        <w:rPr>
          <w:rFonts w:cs="Times New Roman"/>
          <w:sz w:val="22"/>
        </w:rPr>
        <w:tab/>
      </w:r>
    </w:p>
    <w:p w:rsidR="0033202A" w:rsidRDefault="0033202A" w:rsidP="00EC12F3">
      <w:pPr>
        <w:rPr>
          <w:rFonts w:cs="Times New Roman"/>
          <w:sz w:val="22"/>
          <w:u w:val="single"/>
          <w:lang w:val="en-US"/>
        </w:rPr>
      </w:pPr>
    </w:p>
    <w:p w:rsidR="00EC12F3" w:rsidRPr="00717D04" w:rsidRDefault="00EC12F3" w:rsidP="00EC12F3">
      <w:pPr>
        <w:rPr>
          <w:rFonts w:cs="Times New Roman"/>
          <w:sz w:val="22"/>
          <w:u w:val="single"/>
          <w:lang w:val="en-US"/>
        </w:rPr>
      </w:pPr>
      <w:r w:rsidRPr="003D7885">
        <w:rPr>
          <w:rFonts w:cs="Times New Roman"/>
          <w:sz w:val="22"/>
          <w:u w:val="single"/>
          <w:lang w:val="en-US"/>
        </w:rPr>
        <w:lastRenderedPageBreak/>
        <w:t>IDENTIFICATION OF RISK FACTORS AND HOTSPOTS</w:t>
      </w:r>
    </w:p>
    <w:p w:rsidR="00EC12F3" w:rsidRPr="00047B22" w:rsidRDefault="008A3B41" w:rsidP="00047B22">
      <w:pPr>
        <w:jc w:val="both"/>
        <w:rPr>
          <w:rFonts w:cs="Times New Roman"/>
          <w:sz w:val="22"/>
        </w:rPr>
      </w:pPr>
      <w:moveToRangeStart w:id="145" w:author="Rodrigo NovaChavez (AGAH)" w:date="2015-07-30T10:03:00Z" w:name="move426013929"/>
      <w:commentRangeStart w:id="146"/>
      <w:moveTo w:id="147" w:author="Rodrigo NovaChavez (AGAH)" w:date="2015-07-30T10:03:00Z">
        <w:r w:rsidRPr="00047B22">
          <w:rPr>
            <w:rFonts w:cs="Times New Roman"/>
            <w:sz w:val="22"/>
          </w:rPr>
          <w:t>Risk</w:t>
        </w:r>
        <w:commentRangeEnd w:id="146"/>
        <w:r>
          <w:rPr>
            <w:rStyle w:val="CommentReference"/>
          </w:rPr>
          <w:commentReference w:id="146"/>
        </w:r>
        <w:r w:rsidRPr="00047B22">
          <w:rPr>
            <w:rFonts w:cs="Times New Roman"/>
            <w:sz w:val="22"/>
          </w:rPr>
          <w:t xml:space="preserve"> factors are those management</w:t>
        </w:r>
        <w:r>
          <w:rPr>
            <w:rFonts w:cs="Times New Roman"/>
            <w:sz w:val="22"/>
          </w:rPr>
          <w:t>, environmental, socio-economic and production</w:t>
        </w:r>
        <w:r w:rsidRPr="00047B22">
          <w:rPr>
            <w:rFonts w:cs="Times New Roman"/>
            <w:sz w:val="22"/>
          </w:rPr>
          <w:t xml:space="preserve"> factors that </w:t>
        </w:r>
        <w:r w:rsidRPr="00562BCC">
          <w:rPr>
            <w:rFonts w:cs="Times New Roman"/>
            <w:sz w:val="22"/>
          </w:rPr>
          <w:t>increase the risk of introduc</w:t>
        </w:r>
        <w:r>
          <w:rPr>
            <w:rFonts w:cs="Times New Roman"/>
            <w:sz w:val="22"/>
          </w:rPr>
          <w:t>tion of</w:t>
        </w:r>
        <w:r w:rsidRPr="00047B22">
          <w:rPr>
            <w:rFonts w:cs="Times New Roman"/>
            <w:sz w:val="22"/>
          </w:rPr>
          <w:t xml:space="preserve"> FMD infection and / or transmission. For example: trading cattle back and forward from animal markets is an important risk factor for both introduction and transmission of the FMD virus. Risk factor is an epidemiological term, identified through statistical</w:t>
        </w:r>
      </w:moveTo>
      <w:moveToRangeEnd w:id="145"/>
    </w:p>
    <w:p w:rsidR="00CD2A70" w:rsidRPr="006A6008" w:rsidRDefault="00CD2A70" w:rsidP="008A3B41">
      <w:pPr>
        <w:pStyle w:val="ListParagraph"/>
        <w:ind w:left="360"/>
        <w:rPr>
          <w:rFonts w:cs="Times New Roman"/>
          <w:b/>
          <w:sz w:val="22"/>
          <w:lang w:val="en-US"/>
        </w:rPr>
        <w:pPrChange w:id="148" w:author="Rodrigo NovaChavez (AGAH)" w:date="2015-07-30T10:03:00Z">
          <w:pPr>
            <w:pStyle w:val="ListParagraph"/>
            <w:numPr>
              <w:numId w:val="1"/>
            </w:numPr>
            <w:ind w:left="360" w:hanging="360"/>
          </w:pPr>
        </w:pPrChange>
      </w:pPr>
      <w:moveFromRangeStart w:id="149" w:author="Rodrigo NovaChavez (AGAH)" w:date="2015-07-30T10:03:00Z" w:name="move426013929"/>
      <w:commentRangeStart w:id="150"/>
      <w:moveFrom w:id="151" w:author="Rodrigo NovaChavez (AGAH)" w:date="2015-07-30T10:03:00Z">
        <w:r w:rsidRPr="00047B22" w:rsidDel="008A3B41">
          <w:rPr>
            <w:rFonts w:cs="Times New Roman"/>
            <w:sz w:val="22"/>
          </w:rPr>
          <w:t>Risk</w:t>
        </w:r>
        <w:commentRangeEnd w:id="150"/>
        <w:r w:rsidR="00670574" w:rsidDel="008A3B41">
          <w:rPr>
            <w:rStyle w:val="CommentReference"/>
          </w:rPr>
          <w:commentReference w:id="150"/>
        </w:r>
        <w:r w:rsidRPr="00047B22" w:rsidDel="008A3B41">
          <w:rPr>
            <w:rFonts w:cs="Times New Roman"/>
            <w:sz w:val="22"/>
          </w:rPr>
          <w:t xml:space="preserve"> factors are those management</w:t>
        </w:r>
        <w:r w:rsidDel="008A3B41">
          <w:rPr>
            <w:rFonts w:cs="Times New Roman"/>
            <w:sz w:val="22"/>
          </w:rPr>
          <w:t>, environmental, socio-economic and production</w:t>
        </w:r>
        <w:r w:rsidRPr="00047B22" w:rsidDel="008A3B41">
          <w:rPr>
            <w:rFonts w:cs="Times New Roman"/>
            <w:sz w:val="22"/>
          </w:rPr>
          <w:t xml:space="preserve"> factors that </w:t>
        </w:r>
        <w:r w:rsidRPr="00562BCC" w:rsidDel="008A3B41">
          <w:rPr>
            <w:rFonts w:cs="Times New Roman"/>
            <w:sz w:val="22"/>
          </w:rPr>
          <w:t>increase the risk of introduc</w:t>
        </w:r>
        <w:r w:rsidDel="008A3B41">
          <w:rPr>
            <w:rFonts w:cs="Times New Roman"/>
            <w:sz w:val="22"/>
          </w:rPr>
          <w:t>tion of</w:t>
        </w:r>
        <w:r w:rsidRPr="00047B22" w:rsidDel="008A3B41">
          <w:rPr>
            <w:rFonts w:cs="Times New Roman"/>
            <w:sz w:val="22"/>
          </w:rPr>
          <w:t xml:space="preserve"> FMD infection and / or transmission. For example: trading cattle back and forward from animal markets is an important risk factor for both introduction and transmission of the FMD virus. Risk factor is an epidemiological term, identified through statistical </w:t>
        </w:r>
      </w:moveFrom>
      <w:moveFromRangeEnd w:id="149"/>
      <w:r w:rsidRPr="00047B22">
        <w:rPr>
          <w:rFonts w:cs="Times New Roman"/>
          <w:sz w:val="22"/>
        </w:rPr>
        <w:t>analysis.</w:t>
      </w:r>
    </w:p>
    <w:p w:rsidR="00C72F50" w:rsidRPr="008A3B41" w:rsidRDefault="00EC12F3" w:rsidP="008A3B41">
      <w:pPr>
        <w:pStyle w:val="ListParagraph"/>
        <w:numPr>
          <w:ilvl w:val="0"/>
          <w:numId w:val="1"/>
        </w:numPr>
        <w:rPr>
          <w:rFonts w:cs="Times New Roman"/>
          <w:b/>
          <w:sz w:val="22"/>
          <w:lang w:val="en-US"/>
          <w:rPrChange w:id="152" w:author="Rodrigo NovaChavez (AGAH)" w:date="2015-07-30T10:03:00Z">
            <w:rPr>
              <w:lang w:val="en-US"/>
            </w:rPr>
          </w:rPrChange>
        </w:rPr>
        <w:pPrChange w:id="153" w:author="Rodrigo NovaChavez (AGAH)" w:date="2015-07-30T10:03:00Z">
          <w:pPr/>
        </w:pPrChange>
      </w:pPr>
      <w:r w:rsidRPr="008A3B41">
        <w:rPr>
          <w:rFonts w:cs="Times New Roman"/>
          <w:b/>
          <w:sz w:val="22"/>
          <w:lang w:val="en-US"/>
          <w:rPrChange w:id="154" w:author="Rodrigo NovaChavez (AGAH)" w:date="2015-07-30T10:03:00Z">
            <w:rPr>
              <w:lang w:val="en-US"/>
            </w:rPr>
          </w:rPrChange>
        </w:rPr>
        <w:t xml:space="preserve">Has your country </w:t>
      </w:r>
      <w:r w:rsidR="00C16D4E" w:rsidRPr="008A3B41">
        <w:rPr>
          <w:rFonts w:cs="Times New Roman"/>
          <w:b/>
          <w:sz w:val="22"/>
          <w:lang w:val="en-US"/>
          <w:rPrChange w:id="155" w:author="Rodrigo NovaChavez (AGAH)" w:date="2015-07-30T10:03:00Z">
            <w:rPr>
              <w:lang w:val="en-US"/>
            </w:rPr>
          </w:rPrChange>
        </w:rPr>
        <w:t>identified the</w:t>
      </w:r>
      <w:r w:rsidR="00C72F50" w:rsidRPr="008A3B41">
        <w:rPr>
          <w:rFonts w:cs="Times New Roman"/>
          <w:b/>
          <w:sz w:val="22"/>
          <w:lang w:val="en-US"/>
          <w:rPrChange w:id="156" w:author="Rodrigo NovaChavez (AGAH)" w:date="2015-07-30T10:03:00Z">
            <w:rPr>
              <w:lang w:val="en-US"/>
            </w:rPr>
          </w:rPrChange>
        </w:rPr>
        <w:t xml:space="preserve"> risk factors for FMD</w:t>
      </w:r>
      <w:r w:rsidR="00E54416" w:rsidRPr="008A3B41">
        <w:rPr>
          <w:rFonts w:cs="Times New Roman"/>
          <w:b/>
          <w:sz w:val="22"/>
          <w:lang w:val="en-US"/>
          <w:rPrChange w:id="157" w:author="Rodrigo NovaChavez (AGAH)" w:date="2015-07-30T10:03:00Z">
            <w:rPr>
              <w:lang w:val="en-US"/>
            </w:rPr>
          </w:rPrChange>
        </w:rPr>
        <w:t xml:space="preserve"> </w:t>
      </w:r>
      <w:r w:rsidR="00C16D4E" w:rsidRPr="008A3B41">
        <w:rPr>
          <w:rFonts w:cs="Times New Roman"/>
          <w:b/>
          <w:sz w:val="22"/>
          <w:lang w:val="en-US"/>
          <w:rPrChange w:id="158" w:author="Rodrigo NovaChavez (AGAH)" w:date="2015-07-30T10:03:00Z">
            <w:rPr>
              <w:lang w:val="en-US"/>
            </w:rPr>
          </w:rPrChange>
        </w:rPr>
        <w:t>introduction</w:t>
      </w:r>
      <w:del w:id="159" w:author="Rodrigo NovaChavez (AGAH)" w:date="2015-07-30T11:59:00Z">
        <w:r w:rsidR="00E54416" w:rsidRPr="008A3B41" w:rsidDel="003A602E">
          <w:rPr>
            <w:rFonts w:cs="Times New Roman"/>
            <w:b/>
            <w:sz w:val="22"/>
            <w:lang w:val="en-US"/>
            <w:rPrChange w:id="160" w:author="Rodrigo NovaChavez (AGAH)" w:date="2015-07-30T10:03:00Z">
              <w:rPr>
                <w:lang w:val="en-US"/>
              </w:rPr>
            </w:rPrChange>
          </w:rPr>
          <w:delText xml:space="preserve"> and </w:delText>
        </w:r>
        <w:commentRangeStart w:id="161"/>
        <w:r w:rsidR="00E54416" w:rsidRPr="008A3B41" w:rsidDel="003A602E">
          <w:rPr>
            <w:rFonts w:cs="Times New Roman"/>
            <w:b/>
            <w:sz w:val="22"/>
            <w:lang w:val="en-US"/>
            <w:rPrChange w:id="162" w:author="Rodrigo NovaChavez (AGAH)" w:date="2015-07-30T10:03:00Z">
              <w:rPr>
                <w:lang w:val="en-US"/>
              </w:rPr>
            </w:rPrChange>
          </w:rPr>
          <w:delText>spread</w:delText>
        </w:r>
        <w:commentRangeEnd w:id="161"/>
        <w:r w:rsidR="007E6B6B" w:rsidDel="003A602E">
          <w:rPr>
            <w:rStyle w:val="CommentReference"/>
          </w:rPr>
          <w:commentReference w:id="161"/>
        </w:r>
      </w:del>
      <w:r w:rsidR="00C72F50" w:rsidRPr="008A3B41">
        <w:rPr>
          <w:rFonts w:cs="Times New Roman"/>
          <w:b/>
          <w:sz w:val="22"/>
          <w:lang w:val="en-US"/>
          <w:rPrChange w:id="163" w:author="Rodrigo NovaChavez (AGAH)" w:date="2015-07-30T10:03:00Z">
            <w:rPr>
              <w:lang w:val="en-US"/>
            </w:rPr>
          </w:rPrChange>
        </w:rPr>
        <w:t>?</w:t>
      </w:r>
    </w:p>
    <w:p w:rsidR="00C72F50" w:rsidRPr="00D82B61" w:rsidRDefault="00C72F50" w:rsidP="00C72F50">
      <w:pPr>
        <w:pStyle w:val="ListParagraph"/>
        <w:rPr>
          <w:rFonts w:cs="Times New Roman"/>
          <w:sz w:val="22"/>
        </w:rPr>
      </w:pPr>
      <w:r w:rsidRPr="00D82B61">
        <w:rPr>
          <w:rFonts w:cs="Times New Roman"/>
          <w:sz w:val="22"/>
        </w:rPr>
        <w:t xml:space="preserve">Yes </w:t>
      </w:r>
      <w:r w:rsidRPr="00D82B61">
        <w:rPr>
          <w:rFonts w:cs="Times New Roman"/>
          <w:sz w:val="22"/>
        </w:rPr>
        <w:tab/>
        <w:t xml:space="preserve">                    </w:t>
      </w:r>
      <w:r>
        <w:rPr>
          <w:rFonts w:cs="Times New Roman"/>
          <w:sz w:val="22"/>
        </w:rPr>
        <w:t xml:space="preserve">     </w:t>
      </w:r>
      <w:r w:rsidRPr="00D82B61">
        <w:rPr>
          <w:rFonts w:cs="Times New Roman"/>
          <w:sz w:val="22"/>
        </w:rPr>
        <w:t xml:space="preserve"> </w:t>
      </w:r>
      <w:r>
        <w:rPr>
          <w:rFonts w:cs="Times New Roman"/>
          <w:sz w:val="22"/>
        </w:rPr>
        <w:t xml:space="preserve">  </w:t>
      </w:r>
      <w:r w:rsidRPr="00D82B61">
        <w:rPr>
          <w:rFonts w:cs="Times New Roman"/>
          <w:sz w:val="22"/>
        </w:rPr>
        <w:t>No</w:t>
      </w:r>
      <w:r>
        <w:rPr>
          <w:rFonts w:cs="Times New Roman"/>
          <w:sz w:val="22"/>
        </w:rPr>
        <w:t xml:space="preserve">                                  </w:t>
      </w:r>
    </w:p>
    <w:p w:rsidR="003A602E" w:rsidRDefault="003A602E" w:rsidP="002A7E51">
      <w:pPr>
        <w:rPr>
          <w:ins w:id="164" w:author="Rodrigo NovaChavez (AGAH)" w:date="2015-07-30T11:59:00Z"/>
          <w:rFonts w:cs="Times New Roman"/>
          <w:b/>
          <w:sz w:val="22"/>
        </w:rPr>
      </w:pPr>
    </w:p>
    <w:p w:rsidR="003A602E" w:rsidRPr="009433F9" w:rsidRDefault="003A602E" w:rsidP="003A602E">
      <w:pPr>
        <w:pStyle w:val="ListParagraph"/>
        <w:ind w:left="360"/>
        <w:rPr>
          <w:ins w:id="165" w:author="Rodrigo NovaChavez (AGAH)" w:date="2015-07-30T11:59:00Z"/>
          <w:rFonts w:cs="Times New Roman"/>
          <w:b/>
          <w:sz w:val="22"/>
          <w:lang w:val="en-US"/>
        </w:rPr>
        <w:pPrChange w:id="166" w:author="Rodrigo NovaChavez (AGAH)" w:date="2015-07-30T11:59:00Z">
          <w:pPr>
            <w:pStyle w:val="ListParagraph"/>
            <w:numPr>
              <w:numId w:val="1"/>
            </w:numPr>
            <w:ind w:left="360" w:hanging="360"/>
          </w:pPr>
        </w:pPrChange>
      </w:pPr>
      <w:ins w:id="167" w:author="Rodrigo NovaChavez (AGAH)" w:date="2015-07-30T11:59:00Z">
        <w:r w:rsidRPr="009433F9">
          <w:rPr>
            <w:rFonts w:cs="Times New Roman"/>
            <w:b/>
            <w:sz w:val="22"/>
            <w:lang w:val="en-US"/>
          </w:rPr>
          <w:t xml:space="preserve">Has your country identified the risk factors for FMD </w:t>
        </w:r>
        <w:commentRangeStart w:id="168"/>
        <w:r w:rsidRPr="009433F9">
          <w:rPr>
            <w:rFonts w:cs="Times New Roman"/>
            <w:b/>
            <w:sz w:val="22"/>
            <w:lang w:val="en-US"/>
          </w:rPr>
          <w:t>spread</w:t>
        </w:r>
        <w:commentRangeEnd w:id="168"/>
        <w:r>
          <w:rPr>
            <w:rStyle w:val="CommentReference"/>
          </w:rPr>
          <w:commentReference w:id="168"/>
        </w:r>
        <w:r w:rsidRPr="009433F9">
          <w:rPr>
            <w:rFonts w:cs="Times New Roman"/>
            <w:b/>
            <w:sz w:val="22"/>
            <w:lang w:val="en-US"/>
          </w:rPr>
          <w:t>?</w:t>
        </w:r>
      </w:ins>
    </w:p>
    <w:p w:rsidR="003A602E" w:rsidRPr="00D82B61" w:rsidRDefault="003A602E" w:rsidP="003A602E">
      <w:pPr>
        <w:pStyle w:val="ListParagraph"/>
        <w:rPr>
          <w:ins w:id="169" w:author="Rodrigo NovaChavez (AGAH)" w:date="2015-07-30T11:59:00Z"/>
          <w:rFonts w:cs="Times New Roman"/>
          <w:sz w:val="22"/>
        </w:rPr>
      </w:pPr>
      <w:ins w:id="170" w:author="Rodrigo NovaChavez (AGAH)" w:date="2015-07-30T11:59:00Z">
        <w:r w:rsidRPr="00D82B61">
          <w:rPr>
            <w:rFonts w:cs="Times New Roman"/>
            <w:sz w:val="22"/>
          </w:rPr>
          <w:t xml:space="preserve">Yes </w:t>
        </w:r>
        <w:r w:rsidRPr="00D82B61">
          <w:rPr>
            <w:rFonts w:cs="Times New Roman"/>
            <w:sz w:val="22"/>
          </w:rPr>
          <w:tab/>
          <w:t xml:space="preserve">                    </w:t>
        </w:r>
        <w:r>
          <w:rPr>
            <w:rFonts w:cs="Times New Roman"/>
            <w:sz w:val="22"/>
          </w:rPr>
          <w:t xml:space="preserve">     </w:t>
        </w:r>
        <w:r w:rsidRPr="00D82B61">
          <w:rPr>
            <w:rFonts w:cs="Times New Roman"/>
            <w:sz w:val="22"/>
          </w:rPr>
          <w:t xml:space="preserve"> </w:t>
        </w:r>
        <w:r>
          <w:rPr>
            <w:rFonts w:cs="Times New Roman"/>
            <w:sz w:val="22"/>
          </w:rPr>
          <w:t xml:space="preserve">  </w:t>
        </w:r>
        <w:r w:rsidRPr="00D82B61">
          <w:rPr>
            <w:rFonts w:cs="Times New Roman"/>
            <w:sz w:val="22"/>
          </w:rPr>
          <w:t>No</w:t>
        </w:r>
        <w:r>
          <w:rPr>
            <w:rFonts w:cs="Times New Roman"/>
            <w:sz w:val="22"/>
          </w:rPr>
          <w:t xml:space="preserve">                                  </w:t>
        </w:r>
      </w:ins>
    </w:p>
    <w:p w:rsidR="003A602E" w:rsidRDefault="003A602E" w:rsidP="002A7E51">
      <w:pPr>
        <w:rPr>
          <w:ins w:id="171" w:author="Rodrigo NovaChavez (AGAH)" w:date="2015-07-30T11:59:00Z"/>
          <w:rFonts w:cs="Times New Roman"/>
          <w:b/>
          <w:sz w:val="22"/>
        </w:rPr>
      </w:pPr>
    </w:p>
    <w:p w:rsidR="00C72F50" w:rsidRPr="00787489" w:rsidRDefault="00E54416" w:rsidP="002A7E51">
      <w:pPr>
        <w:rPr>
          <w:rFonts w:cs="Times New Roman"/>
          <w:b/>
          <w:sz w:val="22"/>
        </w:rPr>
      </w:pPr>
      <w:r w:rsidRPr="00787489">
        <w:rPr>
          <w:rFonts w:cs="Times New Roman"/>
          <w:b/>
          <w:sz w:val="22"/>
        </w:rPr>
        <w:t xml:space="preserve">If </w:t>
      </w:r>
      <w:ins w:id="172" w:author="Rodrigo NovaChavez (AGAH)" w:date="2015-07-30T11:58:00Z">
        <w:r w:rsidR="003A602E">
          <w:rPr>
            <w:rFonts w:cs="Times New Roman"/>
            <w:b/>
            <w:sz w:val="22"/>
          </w:rPr>
          <w:t xml:space="preserve">answered </w:t>
        </w:r>
      </w:ins>
      <w:r w:rsidRPr="00787489">
        <w:rPr>
          <w:rFonts w:cs="Times New Roman"/>
          <w:b/>
          <w:sz w:val="22"/>
        </w:rPr>
        <w:t>yes</w:t>
      </w:r>
      <w:ins w:id="173" w:author="Rodrigo NovaChavez (AGAH)" w:date="2015-07-30T11:58:00Z">
        <w:r w:rsidR="003A602E">
          <w:rPr>
            <w:rFonts w:cs="Times New Roman"/>
            <w:b/>
            <w:sz w:val="22"/>
          </w:rPr>
          <w:t xml:space="preserve"> to one or both</w:t>
        </w:r>
      </w:ins>
      <w:r w:rsidRPr="00787489">
        <w:rPr>
          <w:rFonts w:cs="Times New Roman"/>
          <w:b/>
          <w:sz w:val="22"/>
        </w:rPr>
        <w:t>, w</w:t>
      </w:r>
      <w:r w:rsidR="00C72F50" w:rsidRPr="00787489">
        <w:rPr>
          <w:rFonts w:cs="Times New Roman"/>
          <w:b/>
          <w:sz w:val="22"/>
        </w:rPr>
        <w:t>hich risk factors</w:t>
      </w:r>
      <w:r w:rsidR="002A7E51">
        <w:rPr>
          <w:rFonts w:cs="Times New Roman"/>
          <w:b/>
          <w:sz w:val="22"/>
        </w:rPr>
        <w:t xml:space="preserve"> (maximum five)</w:t>
      </w:r>
      <w:r w:rsidR="00C72F50" w:rsidRPr="00787489">
        <w:rPr>
          <w:rFonts w:cs="Times New Roman"/>
          <w:b/>
          <w:sz w:val="22"/>
        </w:rPr>
        <w:t xml:space="preserve"> have been identified? (</w:t>
      </w:r>
      <w:r w:rsidR="00C72F50" w:rsidRPr="00787489">
        <w:rPr>
          <w:rFonts w:cs="Times New Roman"/>
          <w:b/>
          <w:i/>
          <w:sz w:val="22"/>
        </w:rPr>
        <w:t xml:space="preserve">Please, </w:t>
      </w:r>
      <w:r w:rsidRPr="00787489">
        <w:rPr>
          <w:rFonts w:cs="Times New Roman"/>
          <w:b/>
          <w:i/>
          <w:sz w:val="22"/>
        </w:rPr>
        <w:t xml:space="preserve">use </w:t>
      </w:r>
      <w:r w:rsidR="002D2A48" w:rsidRPr="00787489">
        <w:rPr>
          <w:rFonts w:cs="Times New Roman"/>
          <w:b/>
          <w:i/>
          <w:sz w:val="22"/>
        </w:rPr>
        <w:t xml:space="preserve">the appropriate column and fill </w:t>
      </w:r>
      <w:r w:rsidRPr="00787489">
        <w:rPr>
          <w:rFonts w:cs="Times New Roman"/>
          <w:b/>
          <w:i/>
          <w:sz w:val="22"/>
        </w:rPr>
        <w:t>one box for each risk factor</w:t>
      </w:r>
      <w:r w:rsidR="00C72F50" w:rsidRPr="00787489">
        <w:rPr>
          <w:rFonts w:cs="Times New Roman"/>
          <w:b/>
          <w:sz w:val="22"/>
        </w:rPr>
        <w:t>)</w:t>
      </w:r>
    </w:p>
    <w:p w:rsidR="00FD3F3A" w:rsidRDefault="00687C26" w:rsidP="00FD3F3A">
      <w:pPr>
        <w:pStyle w:val="ListParagraph"/>
        <w:ind w:left="0"/>
        <w:rPr>
          <w:rFonts w:cs="Times New Roman"/>
          <w:sz w:val="22"/>
        </w:rPr>
      </w:pPr>
      <w:r>
        <w:rPr>
          <w:rFonts w:cs="Times New Roman"/>
          <w:sz w:val="22"/>
        </w:rPr>
        <w:t>IF</w:t>
      </w:r>
      <w:r w:rsidR="0094635D">
        <w:rPr>
          <w:rFonts w:cs="Times New Roman"/>
          <w:sz w:val="22"/>
        </w:rPr>
        <w:t xml:space="preserve"> NOT, GO TO QUESTION 1</w:t>
      </w:r>
      <w:ins w:id="174" w:author="Rodrigo NovaChavez (AGAH)" w:date="2015-07-30T17:39:00Z">
        <w:r w:rsidR="008608E4">
          <w:rPr>
            <w:rFonts w:cs="Times New Roman"/>
            <w:sz w:val="22"/>
          </w:rPr>
          <w:t>8</w:t>
        </w:r>
      </w:ins>
      <w:del w:id="175" w:author="Rodrigo NovaChavez (AGAH)" w:date="2015-07-30T17:39:00Z">
        <w:r w:rsidR="0094635D" w:rsidDel="008608E4">
          <w:rPr>
            <w:rFonts w:cs="Times New Roman"/>
            <w:sz w:val="22"/>
          </w:rPr>
          <w:delText>7</w:delText>
        </w:r>
      </w:del>
    </w:p>
    <w:p w:rsidR="00FD3F3A" w:rsidRPr="00744A38" w:rsidRDefault="00FD3F3A" w:rsidP="00C72F50">
      <w:pPr>
        <w:ind w:firstLine="720"/>
        <w:rPr>
          <w:rFonts w:cs="Times New Roman"/>
          <w:sz w:val="22"/>
        </w:rPr>
      </w:pPr>
    </w:p>
    <w:p w:rsidR="00C72F50" w:rsidRDefault="00C72F50" w:rsidP="00C72F50">
      <w:pPr>
        <w:ind w:left="709"/>
      </w:pPr>
    </w:p>
    <w:tbl>
      <w:tblPr>
        <w:tblStyle w:val="TableGrid"/>
        <w:tblW w:w="0" w:type="auto"/>
        <w:tblInd w:w="709" w:type="dxa"/>
        <w:tblLook w:val="04A0" w:firstRow="1" w:lastRow="0" w:firstColumn="1" w:lastColumn="0" w:noHBand="0" w:noVBand="1"/>
      </w:tblPr>
      <w:tblGrid>
        <w:gridCol w:w="4529"/>
        <w:gridCol w:w="4475"/>
      </w:tblGrid>
      <w:tr w:rsidR="00E54416" w:rsidRPr="00047B22" w:rsidTr="00E54416">
        <w:tc>
          <w:tcPr>
            <w:tcW w:w="4856" w:type="dxa"/>
          </w:tcPr>
          <w:p w:rsidR="00E54416" w:rsidRPr="00047B22" w:rsidRDefault="00E54416" w:rsidP="00047B22">
            <w:pPr>
              <w:jc w:val="center"/>
              <w:rPr>
                <w:b/>
              </w:rPr>
            </w:pPr>
            <w:r w:rsidRPr="00047B22">
              <w:rPr>
                <w:b/>
              </w:rPr>
              <w:t xml:space="preserve">Risk factors for </w:t>
            </w:r>
            <w:r w:rsidR="00FD3F3A" w:rsidRPr="00047B22">
              <w:rPr>
                <w:b/>
              </w:rPr>
              <w:t>introduction</w:t>
            </w:r>
          </w:p>
        </w:tc>
        <w:tc>
          <w:tcPr>
            <w:tcW w:w="4857" w:type="dxa"/>
          </w:tcPr>
          <w:p w:rsidR="00E54416" w:rsidRPr="00047B22" w:rsidRDefault="00E54416" w:rsidP="00047B22">
            <w:pPr>
              <w:jc w:val="center"/>
              <w:rPr>
                <w:b/>
              </w:rPr>
            </w:pPr>
            <w:r w:rsidRPr="00047B22">
              <w:rPr>
                <w:b/>
              </w:rPr>
              <w:t>Risk factors for spread</w:t>
            </w:r>
          </w:p>
        </w:tc>
      </w:tr>
      <w:tr w:rsidR="00E54416" w:rsidTr="00E54416">
        <w:tc>
          <w:tcPr>
            <w:tcW w:w="4856" w:type="dxa"/>
          </w:tcPr>
          <w:p w:rsidR="00E54416" w:rsidRDefault="00E54416" w:rsidP="00C72F50"/>
        </w:tc>
        <w:tc>
          <w:tcPr>
            <w:tcW w:w="4857" w:type="dxa"/>
          </w:tcPr>
          <w:p w:rsidR="00E54416" w:rsidRDefault="00E54416" w:rsidP="00C72F50"/>
        </w:tc>
      </w:tr>
      <w:tr w:rsidR="00E54416" w:rsidTr="00E54416">
        <w:tc>
          <w:tcPr>
            <w:tcW w:w="4856" w:type="dxa"/>
          </w:tcPr>
          <w:p w:rsidR="00E54416" w:rsidRDefault="00E54416" w:rsidP="00C72F50"/>
        </w:tc>
        <w:tc>
          <w:tcPr>
            <w:tcW w:w="4857" w:type="dxa"/>
          </w:tcPr>
          <w:p w:rsidR="00E54416" w:rsidRDefault="00E54416" w:rsidP="00C72F50"/>
        </w:tc>
      </w:tr>
      <w:tr w:rsidR="00E54416" w:rsidTr="00E54416">
        <w:tc>
          <w:tcPr>
            <w:tcW w:w="4856" w:type="dxa"/>
          </w:tcPr>
          <w:p w:rsidR="00E54416" w:rsidRDefault="00E54416" w:rsidP="00C72F50"/>
        </w:tc>
        <w:tc>
          <w:tcPr>
            <w:tcW w:w="4857" w:type="dxa"/>
          </w:tcPr>
          <w:p w:rsidR="00E54416" w:rsidRDefault="00E54416" w:rsidP="00C72F50"/>
        </w:tc>
      </w:tr>
      <w:tr w:rsidR="00E54416" w:rsidTr="00E54416">
        <w:tc>
          <w:tcPr>
            <w:tcW w:w="4856" w:type="dxa"/>
          </w:tcPr>
          <w:p w:rsidR="00E54416" w:rsidRDefault="00E54416" w:rsidP="00C72F50"/>
        </w:tc>
        <w:tc>
          <w:tcPr>
            <w:tcW w:w="4857" w:type="dxa"/>
          </w:tcPr>
          <w:p w:rsidR="00E54416" w:rsidRDefault="00E54416" w:rsidP="00C72F50"/>
        </w:tc>
      </w:tr>
      <w:tr w:rsidR="00E54416" w:rsidTr="00E54416">
        <w:tc>
          <w:tcPr>
            <w:tcW w:w="4856" w:type="dxa"/>
          </w:tcPr>
          <w:p w:rsidR="00E54416" w:rsidRDefault="00E54416" w:rsidP="00C72F50"/>
        </w:tc>
        <w:tc>
          <w:tcPr>
            <w:tcW w:w="4857" w:type="dxa"/>
          </w:tcPr>
          <w:p w:rsidR="00E54416" w:rsidRDefault="00E54416" w:rsidP="00C72F50"/>
        </w:tc>
      </w:tr>
    </w:tbl>
    <w:p w:rsidR="00E54416" w:rsidRDefault="00E54416" w:rsidP="00C72F50">
      <w:pPr>
        <w:ind w:left="709"/>
      </w:pPr>
    </w:p>
    <w:p w:rsidR="00E54416" w:rsidRDefault="00E54416" w:rsidP="00C72F50">
      <w:pPr>
        <w:ind w:left="709"/>
      </w:pPr>
    </w:p>
    <w:p w:rsidR="00740ADF" w:rsidDel="008A3B41" w:rsidRDefault="00740ADF" w:rsidP="00C72F50">
      <w:pPr>
        <w:pStyle w:val="ListParagraph"/>
        <w:rPr>
          <w:del w:id="176" w:author="Rodrigo NovaChavez (AGAH)" w:date="2015-07-30T10:03:00Z"/>
        </w:rPr>
      </w:pPr>
    </w:p>
    <w:p w:rsidR="00CD2A70" w:rsidRDefault="00CD2A70" w:rsidP="008A3B41">
      <w:pPr>
        <w:pPrChange w:id="177" w:author="Rodrigo NovaChavez (AGAH)" w:date="2015-07-30T10:03:00Z">
          <w:pPr>
            <w:pStyle w:val="ListParagraph"/>
            <w:numPr>
              <w:numId w:val="1"/>
            </w:numPr>
            <w:ind w:left="360" w:hanging="360"/>
          </w:pPr>
        </w:pPrChange>
      </w:pPr>
      <w:r w:rsidRPr="00740ADF">
        <w:t>Risk hotspots are defined as geographical areas, production sectors, age categories or practices conducted by people that pose a particular high risk of FMD transmission or that suffer a great impact from FMD infection. Risk hotspots are determined based on the collation of surveillance information from different sources such as value-chain analysis, impact assessment, serological studies, etc.</w:t>
      </w:r>
    </w:p>
    <w:p w:rsidR="00EC12F3" w:rsidRPr="008A3B41" w:rsidRDefault="00C72F50" w:rsidP="008A3B41">
      <w:pPr>
        <w:pStyle w:val="ListParagraph"/>
        <w:numPr>
          <w:ilvl w:val="0"/>
          <w:numId w:val="1"/>
        </w:numPr>
        <w:rPr>
          <w:rFonts w:cs="Times New Roman"/>
          <w:b/>
          <w:sz w:val="22"/>
          <w:lang w:val="en-US"/>
          <w:rPrChange w:id="178" w:author="Rodrigo NovaChavez (AGAH)" w:date="2015-07-30T10:03:00Z">
            <w:rPr>
              <w:lang w:val="en-US"/>
            </w:rPr>
          </w:rPrChange>
        </w:rPr>
        <w:pPrChange w:id="179" w:author="Rodrigo NovaChavez (AGAH)" w:date="2015-07-30T10:03:00Z">
          <w:pPr/>
        </w:pPrChange>
      </w:pPr>
      <w:r w:rsidRPr="008A3B41">
        <w:rPr>
          <w:rFonts w:cs="Times New Roman"/>
          <w:b/>
          <w:sz w:val="22"/>
          <w:lang w:val="en-US"/>
          <w:rPrChange w:id="180" w:author="Rodrigo NovaChavez (AGAH)" w:date="2015-07-30T10:03:00Z">
            <w:rPr>
              <w:lang w:val="en-US"/>
            </w:rPr>
          </w:rPrChange>
        </w:rPr>
        <w:t xml:space="preserve">Has your country determined </w:t>
      </w:r>
      <w:r w:rsidR="00EC12F3" w:rsidRPr="008A3B41">
        <w:rPr>
          <w:rFonts w:cs="Times New Roman"/>
          <w:b/>
          <w:sz w:val="22"/>
          <w:lang w:val="en-US"/>
          <w:rPrChange w:id="181" w:author="Rodrigo NovaChavez (AGAH)" w:date="2015-07-30T10:03:00Z">
            <w:rPr>
              <w:lang w:val="en-US"/>
            </w:rPr>
          </w:rPrChange>
        </w:rPr>
        <w:t>risk hotspots for FMD?</w:t>
      </w:r>
    </w:p>
    <w:p w:rsidR="00EC12F3" w:rsidRDefault="00C72F50" w:rsidP="00EC12F3">
      <w:pPr>
        <w:pStyle w:val="ListParagraph"/>
        <w:rPr>
          <w:rFonts w:cs="Times New Roman"/>
          <w:sz w:val="22"/>
        </w:rPr>
      </w:pPr>
      <w:r>
        <w:rPr>
          <w:rFonts w:cs="Times New Roman"/>
          <w:noProof/>
          <w:sz w:val="22"/>
          <w:lang w:val="en-US"/>
        </w:rPr>
        <mc:AlternateContent>
          <mc:Choice Requires="wps">
            <w:drawing>
              <wp:anchor distT="0" distB="0" distL="114300" distR="114300" simplePos="0" relativeHeight="252605440" behindDoc="0" locked="0" layoutInCell="1" allowOverlap="1" wp14:anchorId="6CDAB937" wp14:editId="1E00566A">
                <wp:simplePos x="0" y="0"/>
                <wp:positionH relativeFrom="column">
                  <wp:posOffset>2199005</wp:posOffset>
                </wp:positionH>
                <wp:positionV relativeFrom="paragraph">
                  <wp:posOffset>147955</wp:posOffset>
                </wp:positionV>
                <wp:extent cx="212090" cy="169545"/>
                <wp:effectExtent l="0" t="0" r="16510" b="20955"/>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EC12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73.15pt;margin-top:11.65pt;width:16.7pt;height:13.35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">
                <v:textbox>
                  <w:txbxContent>
                    <w:p w:rsidR="000038DC" w:rsidRPr="006E2E9C" w:rsidRDefault="000038DC" w:rsidP="00EC12F3">
                      <w:pPr>
                        <w:rPr>
                          <w:lang w:val="en-US"/>
                        </w:rPr>
                      </w:pPr>
                    </w:p>
                  </w:txbxContent>
                </v:textbox>
              </v:shape>
            </w:pict>
          </mc:Fallback>
        </mc:AlternateContent>
      </w:r>
      <w:r w:rsidR="00EC12F3">
        <w:rPr>
          <w:rFonts w:cs="Times New Roman"/>
          <w:noProof/>
          <w:sz w:val="22"/>
          <w:lang w:val="en-US"/>
        </w:rPr>
        <mc:AlternateContent>
          <mc:Choice Requires="wps">
            <w:drawing>
              <wp:anchor distT="0" distB="0" distL="114300" distR="114300" simplePos="0" relativeHeight="252604416" behindDoc="0" locked="0" layoutInCell="1" allowOverlap="1" wp14:anchorId="0DFFD57C" wp14:editId="2AADB9A2">
                <wp:simplePos x="0" y="0"/>
                <wp:positionH relativeFrom="column">
                  <wp:posOffset>819150</wp:posOffset>
                </wp:positionH>
                <wp:positionV relativeFrom="paragraph">
                  <wp:posOffset>151765</wp:posOffset>
                </wp:positionV>
                <wp:extent cx="212090" cy="169545"/>
                <wp:effectExtent l="0" t="0" r="16510" b="20955"/>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EC12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64.5pt;margin-top:11.95pt;width:16.7pt;height:13.35pt;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">
                <v:textbox>
                  <w:txbxContent>
                    <w:p w:rsidR="000038DC" w:rsidRPr="006E2E9C" w:rsidRDefault="000038DC" w:rsidP="00EC12F3">
                      <w:pPr>
                        <w:rPr>
                          <w:lang w:val="en-US"/>
                        </w:rPr>
                      </w:pPr>
                    </w:p>
                  </w:txbxContent>
                </v:textbox>
              </v:shape>
            </w:pict>
          </mc:Fallback>
        </mc:AlternateContent>
      </w:r>
    </w:p>
    <w:p w:rsidR="00EC12F3" w:rsidRPr="00D82B61" w:rsidRDefault="00EC12F3" w:rsidP="00EC12F3">
      <w:pPr>
        <w:pStyle w:val="ListParagraph"/>
        <w:rPr>
          <w:rFonts w:cs="Times New Roman"/>
          <w:sz w:val="22"/>
        </w:rPr>
      </w:pPr>
      <w:r w:rsidRPr="00D82B61">
        <w:rPr>
          <w:rFonts w:cs="Times New Roman"/>
          <w:sz w:val="22"/>
        </w:rPr>
        <w:t xml:space="preserve">Yes </w:t>
      </w:r>
      <w:r w:rsidRPr="00D82B61">
        <w:rPr>
          <w:rFonts w:cs="Times New Roman"/>
          <w:sz w:val="22"/>
        </w:rPr>
        <w:tab/>
        <w:t xml:space="preserve">                    </w:t>
      </w:r>
      <w:r>
        <w:rPr>
          <w:rFonts w:cs="Times New Roman"/>
          <w:sz w:val="22"/>
        </w:rPr>
        <w:t xml:space="preserve">     </w:t>
      </w:r>
      <w:r w:rsidRPr="00D82B61">
        <w:rPr>
          <w:rFonts w:cs="Times New Roman"/>
          <w:sz w:val="22"/>
        </w:rPr>
        <w:t xml:space="preserve"> </w:t>
      </w:r>
      <w:r>
        <w:rPr>
          <w:rFonts w:cs="Times New Roman"/>
          <w:sz w:val="22"/>
        </w:rPr>
        <w:t xml:space="preserve">  </w:t>
      </w:r>
      <w:r w:rsidRPr="00D82B61">
        <w:rPr>
          <w:rFonts w:cs="Times New Roman"/>
          <w:sz w:val="22"/>
        </w:rPr>
        <w:t>No</w:t>
      </w:r>
      <w:r>
        <w:rPr>
          <w:rFonts w:cs="Times New Roman"/>
          <w:sz w:val="22"/>
        </w:rPr>
        <w:t xml:space="preserve">                                  </w:t>
      </w:r>
    </w:p>
    <w:p w:rsidR="00EC12F3" w:rsidRPr="00787489" w:rsidRDefault="00C43D7F" w:rsidP="00EC12F3">
      <w:pPr>
        <w:ind w:firstLine="720"/>
        <w:rPr>
          <w:rFonts w:cs="Times New Roman"/>
          <w:b/>
          <w:sz w:val="22"/>
        </w:rPr>
      </w:pPr>
      <w:r w:rsidRPr="00787489">
        <w:rPr>
          <w:rFonts w:cs="Times New Roman"/>
          <w:b/>
          <w:sz w:val="22"/>
        </w:rPr>
        <w:lastRenderedPageBreak/>
        <w:t xml:space="preserve">If yes, could you please list a maximum of five risk </w:t>
      </w:r>
      <w:r w:rsidR="00EC12F3" w:rsidRPr="00787489">
        <w:rPr>
          <w:rFonts w:cs="Times New Roman"/>
          <w:b/>
          <w:sz w:val="22"/>
        </w:rPr>
        <w:t>hotspots</w:t>
      </w:r>
      <w:r w:rsidRPr="00787489">
        <w:rPr>
          <w:rFonts w:cs="Times New Roman"/>
          <w:b/>
          <w:sz w:val="22"/>
        </w:rPr>
        <w:t xml:space="preserve"> that </w:t>
      </w:r>
      <w:r w:rsidR="00EC12F3" w:rsidRPr="00787489">
        <w:rPr>
          <w:rFonts w:cs="Times New Roman"/>
          <w:b/>
          <w:sz w:val="22"/>
        </w:rPr>
        <w:t xml:space="preserve">have been identified? </w:t>
      </w:r>
    </w:p>
    <w:p w:rsidR="00FD3F3A" w:rsidRDefault="00687C26" w:rsidP="00FD3F3A">
      <w:pPr>
        <w:pStyle w:val="ListParagraph"/>
        <w:ind w:left="0"/>
        <w:rPr>
          <w:rFonts w:cs="Times New Roman"/>
          <w:sz w:val="22"/>
        </w:rPr>
      </w:pPr>
      <w:r>
        <w:rPr>
          <w:rFonts w:cs="Times New Roman"/>
          <w:sz w:val="22"/>
        </w:rPr>
        <w:t>IF</w:t>
      </w:r>
      <w:r w:rsidR="008B1A37">
        <w:rPr>
          <w:rFonts w:cs="Times New Roman"/>
          <w:sz w:val="22"/>
        </w:rPr>
        <w:t xml:space="preserve"> NOT, GO TO QUESTION 1</w:t>
      </w:r>
      <w:ins w:id="182" w:author="Rodrigo NovaChavez (AGAH)" w:date="2015-07-30T17:39:00Z">
        <w:r w:rsidR="008608E4">
          <w:rPr>
            <w:rFonts w:cs="Times New Roman"/>
            <w:sz w:val="22"/>
          </w:rPr>
          <w:t>9</w:t>
        </w:r>
      </w:ins>
      <w:del w:id="183" w:author="Rodrigo NovaChavez (AGAH)" w:date="2015-07-30T17:39:00Z">
        <w:r w:rsidR="008B1A37" w:rsidDel="008608E4">
          <w:rPr>
            <w:rFonts w:cs="Times New Roman"/>
            <w:sz w:val="22"/>
          </w:rPr>
          <w:delText>8</w:delText>
        </w:r>
      </w:del>
    </w:p>
    <w:p w:rsidR="00C43D7F" w:rsidRDefault="00C43D7F" w:rsidP="00EC12F3">
      <w:pPr>
        <w:ind w:firstLine="720"/>
        <w:rPr>
          <w:rFonts w:cs="Times New Roman"/>
          <w:sz w:val="22"/>
        </w:rPr>
      </w:pPr>
    </w:p>
    <w:tbl>
      <w:tblPr>
        <w:tblStyle w:val="TableGrid"/>
        <w:tblW w:w="0" w:type="auto"/>
        <w:tblLook w:val="04A0" w:firstRow="1" w:lastRow="0" w:firstColumn="1" w:lastColumn="0" w:noHBand="0" w:noVBand="1"/>
      </w:tblPr>
      <w:tblGrid>
        <w:gridCol w:w="817"/>
        <w:gridCol w:w="8896"/>
      </w:tblGrid>
      <w:tr w:rsidR="00C43D7F" w:rsidTr="00047B22">
        <w:tc>
          <w:tcPr>
            <w:tcW w:w="817" w:type="dxa"/>
          </w:tcPr>
          <w:p w:rsidR="00C43D7F" w:rsidRDefault="00C43D7F" w:rsidP="00EC12F3">
            <w:pPr>
              <w:rPr>
                <w:rFonts w:cs="Times New Roman"/>
                <w:sz w:val="22"/>
              </w:rPr>
            </w:pPr>
          </w:p>
        </w:tc>
        <w:tc>
          <w:tcPr>
            <w:tcW w:w="8896" w:type="dxa"/>
          </w:tcPr>
          <w:p w:rsidR="00C43D7F" w:rsidRPr="00047B22" w:rsidRDefault="00C43D7F" w:rsidP="00047B22">
            <w:pPr>
              <w:jc w:val="center"/>
              <w:rPr>
                <w:rFonts w:cs="Times New Roman"/>
                <w:b/>
                <w:sz w:val="22"/>
              </w:rPr>
            </w:pPr>
            <w:r w:rsidRPr="00047B22">
              <w:rPr>
                <w:rFonts w:cs="Times New Roman"/>
                <w:b/>
                <w:sz w:val="22"/>
              </w:rPr>
              <w:t>Risk hotspots</w:t>
            </w:r>
          </w:p>
        </w:tc>
      </w:tr>
      <w:tr w:rsidR="00C43D7F" w:rsidTr="00047B22">
        <w:tc>
          <w:tcPr>
            <w:tcW w:w="817" w:type="dxa"/>
          </w:tcPr>
          <w:p w:rsidR="00C43D7F" w:rsidRPr="00047B22" w:rsidRDefault="00C43D7F" w:rsidP="00047B22">
            <w:pPr>
              <w:jc w:val="center"/>
              <w:rPr>
                <w:rFonts w:cs="Times New Roman"/>
                <w:b/>
                <w:sz w:val="22"/>
              </w:rPr>
            </w:pPr>
            <w:r w:rsidRPr="00047B22">
              <w:rPr>
                <w:rFonts w:cs="Times New Roman"/>
                <w:b/>
                <w:sz w:val="22"/>
              </w:rPr>
              <w:t>1</w:t>
            </w:r>
          </w:p>
        </w:tc>
        <w:tc>
          <w:tcPr>
            <w:tcW w:w="8896" w:type="dxa"/>
          </w:tcPr>
          <w:p w:rsidR="00C43D7F" w:rsidRDefault="00C43D7F" w:rsidP="00EC12F3">
            <w:pPr>
              <w:rPr>
                <w:rFonts w:cs="Times New Roman"/>
                <w:sz w:val="22"/>
              </w:rPr>
            </w:pPr>
          </w:p>
        </w:tc>
      </w:tr>
      <w:tr w:rsidR="00C43D7F" w:rsidTr="00047B22">
        <w:tc>
          <w:tcPr>
            <w:tcW w:w="817" w:type="dxa"/>
          </w:tcPr>
          <w:p w:rsidR="00C43D7F" w:rsidRPr="00047B22" w:rsidRDefault="00C43D7F" w:rsidP="00047B22">
            <w:pPr>
              <w:jc w:val="center"/>
              <w:rPr>
                <w:rFonts w:cs="Times New Roman"/>
                <w:b/>
                <w:sz w:val="22"/>
              </w:rPr>
            </w:pPr>
            <w:r w:rsidRPr="00047B22">
              <w:rPr>
                <w:rFonts w:cs="Times New Roman"/>
                <w:b/>
                <w:sz w:val="22"/>
              </w:rPr>
              <w:t>2</w:t>
            </w:r>
          </w:p>
        </w:tc>
        <w:tc>
          <w:tcPr>
            <w:tcW w:w="8896" w:type="dxa"/>
          </w:tcPr>
          <w:p w:rsidR="00C43D7F" w:rsidRDefault="00C43D7F" w:rsidP="00EC12F3">
            <w:pPr>
              <w:rPr>
                <w:rFonts w:cs="Times New Roman"/>
                <w:sz w:val="22"/>
              </w:rPr>
            </w:pPr>
          </w:p>
        </w:tc>
      </w:tr>
      <w:tr w:rsidR="00C43D7F" w:rsidTr="00047B22">
        <w:tc>
          <w:tcPr>
            <w:tcW w:w="817" w:type="dxa"/>
          </w:tcPr>
          <w:p w:rsidR="00C43D7F" w:rsidRPr="00047B22" w:rsidRDefault="00C43D7F" w:rsidP="00047B22">
            <w:pPr>
              <w:jc w:val="center"/>
              <w:rPr>
                <w:rFonts w:cs="Times New Roman"/>
                <w:b/>
                <w:sz w:val="22"/>
              </w:rPr>
            </w:pPr>
            <w:r w:rsidRPr="00047B22">
              <w:rPr>
                <w:rFonts w:cs="Times New Roman"/>
                <w:b/>
                <w:sz w:val="22"/>
              </w:rPr>
              <w:t>3</w:t>
            </w:r>
          </w:p>
        </w:tc>
        <w:tc>
          <w:tcPr>
            <w:tcW w:w="8896" w:type="dxa"/>
          </w:tcPr>
          <w:p w:rsidR="00C43D7F" w:rsidRDefault="00C43D7F" w:rsidP="00EC12F3">
            <w:pPr>
              <w:rPr>
                <w:rFonts w:cs="Times New Roman"/>
                <w:sz w:val="22"/>
              </w:rPr>
            </w:pPr>
          </w:p>
        </w:tc>
      </w:tr>
      <w:tr w:rsidR="00C43D7F" w:rsidTr="00047B22">
        <w:tc>
          <w:tcPr>
            <w:tcW w:w="817" w:type="dxa"/>
          </w:tcPr>
          <w:p w:rsidR="00C43D7F" w:rsidRPr="00047B22" w:rsidRDefault="00C43D7F" w:rsidP="00047B22">
            <w:pPr>
              <w:jc w:val="center"/>
              <w:rPr>
                <w:rFonts w:cs="Times New Roman"/>
                <w:b/>
                <w:sz w:val="22"/>
              </w:rPr>
            </w:pPr>
            <w:r w:rsidRPr="00047B22">
              <w:rPr>
                <w:rFonts w:cs="Times New Roman"/>
                <w:b/>
                <w:sz w:val="22"/>
              </w:rPr>
              <w:t>4</w:t>
            </w:r>
          </w:p>
        </w:tc>
        <w:tc>
          <w:tcPr>
            <w:tcW w:w="8896" w:type="dxa"/>
          </w:tcPr>
          <w:p w:rsidR="00C43D7F" w:rsidRDefault="00C43D7F" w:rsidP="00EC12F3">
            <w:pPr>
              <w:rPr>
                <w:rFonts w:cs="Times New Roman"/>
                <w:sz w:val="22"/>
              </w:rPr>
            </w:pPr>
          </w:p>
        </w:tc>
      </w:tr>
      <w:tr w:rsidR="00C43D7F" w:rsidTr="00047B22">
        <w:tc>
          <w:tcPr>
            <w:tcW w:w="817" w:type="dxa"/>
          </w:tcPr>
          <w:p w:rsidR="00C43D7F" w:rsidRPr="00047B22" w:rsidRDefault="00C43D7F" w:rsidP="00047B22">
            <w:pPr>
              <w:jc w:val="center"/>
              <w:rPr>
                <w:rFonts w:cs="Times New Roman"/>
                <w:b/>
                <w:sz w:val="22"/>
              </w:rPr>
            </w:pPr>
            <w:r w:rsidRPr="00047B22">
              <w:rPr>
                <w:rFonts w:cs="Times New Roman"/>
                <w:b/>
                <w:sz w:val="22"/>
              </w:rPr>
              <w:t>5</w:t>
            </w:r>
          </w:p>
        </w:tc>
        <w:tc>
          <w:tcPr>
            <w:tcW w:w="8896" w:type="dxa"/>
          </w:tcPr>
          <w:p w:rsidR="00C43D7F" w:rsidRDefault="00C43D7F" w:rsidP="00EC12F3">
            <w:pPr>
              <w:rPr>
                <w:rFonts w:cs="Times New Roman"/>
                <w:sz w:val="22"/>
              </w:rPr>
            </w:pPr>
          </w:p>
        </w:tc>
      </w:tr>
    </w:tbl>
    <w:p w:rsidR="00C43D7F" w:rsidRDefault="00C43D7F" w:rsidP="00EC12F3">
      <w:pPr>
        <w:ind w:firstLine="720"/>
        <w:rPr>
          <w:rFonts w:cs="Times New Roman"/>
          <w:sz w:val="22"/>
        </w:rPr>
      </w:pPr>
    </w:p>
    <w:p w:rsidR="00C43D7F" w:rsidRDefault="00C43D7F" w:rsidP="00EC12F3">
      <w:pPr>
        <w:ind w:firstLine="720"/>
        <w:rPr>
          <w:rFonts w:cs="Times New Roman"/>
          <w:sz w:val="22"/>
        </w:rPr>
      </w:pPr>
    </w:p>
    <w:p w:rsidR="00C43D7F" w:rsidRDefault="00C43D7F" w:rsidP="00EC12F3">
      <w:pPr>
        <w:ind w:firstLine="720"/>
        <w:rPr>
          <w:rFonts w:cs="Times New Roman"/>
          <w:sz w:val="22"/>
        </w:rPr>
      </w:pPr>
    </w:p>
    <w:p w:rsidR="007E7C77" w:rsidRPr="00717D04" w:rsidRDefault="007E7C77" w:rsidP="007E7C77">
      <w:pPr>
        <w:rPr>
          <w:rFonts w:cs="Times New Roman"/>
          <w:sz w:val="22"/>
          <w:u w:val="single"/>
          <w:lang w:val="en-US"/>
        </w:rPr>
      </w:pPr>
      <w:r w:rsidRPr="00717D04">
        <w:rPr>
          <w:rFonts w:cs="Times New Roman"/>
          <w:sz w:val="22"/>
          <w:u w:val="single"/>
          <w:lang w:val="en-US"/>
        </w:rPr>
        <w:t>FMD CONTROL:</w:t>
      </w:r>
    </w:p>
    <w:p w:rsidR="004F6E76" w:rsidRPr="00787489" w:rsidRDefault="004F6E76" w:rsidP="00047B22">
      <w:pPr>
        <w:numPr>
          <w:ilvl w:val="0"/>
          <w:numId w:val="1"/>
        </w:numPr>
        <w:spacing w:after="0" w:line="240" w:lineRule="auto"/>
        <w:rPr>
          <w:rFonts w:cs="Times New Roman"/>
          <w:b/>
          <w:sz w:val="22"/>
          <w:lang w:val="en-US"/>
        </w:rPr>
      </w:pPr>
      <w:r w:rsidRPr="00787489">
        <w:rPr>
          <w:rFonts w:cs="Times New Roman"/>
          <w:b/>
          <w:sz w:val="22"/>
        </w:rPr>
        <w:t>Are you familiar with Progressive Control Pathway for FMD control (PCP-FMD)?</w:t>
      </w:r>
    </w:p>
    <w:p w:rsidR="004F6E76" w:rsidRPr="00744A38" w:rsidRDefault="004F6E76" w:rsidP="004F6E76">
      <w:pPr>
        <w:spacing w:after="0" w:line="240" w:lineRule="auto"/>
        <w:ind w:left="720"/>
        <w:rPr>
          <w:rFonts w:cs="Times New Roman"/>
          <w:sz w:val="22"/>
          <w:lang w:val="en-US"/>
        </w:rPr>
      </w:pPr>
    </w:p>
    <w:p w:rsidR="004F6E76" w:rsidRPr="006A6008" w:rsidRDefault="004F6E76" w:rsidP="004F6E76">
      <w:pPr>
        <w:pStyle w:val="ListParagraph"/>
        <w:rPr>
          <w:rFonts w:cs="Times New Roman"/>
          <w:sz w:val="22"/>
          <w:lang w:val="en-US"/>
        </w:rPr>
      </w:pPr>
      <w:r>
        <w:rPr>
          <w:rFonts w:cs="Times New Roman"/>
          <w:noProof/>
          <w:sz w:val="22"/>
          <w:lang w:val="en-US"/>
        </w:rPr>
        <mc:AlternateContent>
          <mc:Choice Requires="wps">
            <w:drawing>
              <wp:anchor distT="0" distB="0" distL="114300" distR="114300" simplePos="0" relativeHeight="252667904" behindDoc="0" locked="0" layoutInCell="1" allowOverlap="1" wp14:anchorId="65B74F8B" wp14:editId="44738394">
                <wp:simplePos x="0" y="0"/>
                <wp:positionH relativeFrom="column">
                  <wp:posOffset>864870</wp:posOffset>
                </wp:positionH>
                <wp:positionV relativeFrom="paragraph">
                  <wp:posOffset>-3175</wp:posOffset>
                </wp:positionV>
                <wp:extent cx="212090" cy="169545"/>
                <wp:effectExtent l="0" t="0" r="16510" b="20955"/>
                <wp:wrapNone/>
                <wp:docPr id="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4F6E7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68.1pt;margin-top:-.25pt;width:16.7pt;height:13.35pt;z-index:25266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">
                <v:textbox>
                  <w:txbxContent>
                    <w:p w:rsidR="000038DC" w:rsidRPr="006E2E9C" w:rsidRDefault="000038DC" w:rsidP="004F6E76">
                      <w:pPr>
                        <w:rPr>
                          <w:lang w:val="en-US"/>
                        </w:rPr>
                      </w:pPr>
                    </w:p>
                  </w:txbxContent>
                </v:textbox>
              </v:shape>
            </w:pict>
          </mc:Fallback>
        </mc:AlternateContent>
      </w:r>
      <w:r>
        <w:rPr>
          <w:rFonts w:cs="Times New Roman"/>
          <w:noProof/>
          <w:sz w:val="22"/>
          <w:lang w:val="en-US"/>
        </w:rPr>
        <mc:AlternateContent>
          <mc:Choice Requires="wps">
            <w:drawing>
              <wp:anchor distT="0" distB="0" distL="114300" distR="114300" simplePos="0" relativeHeight="252668928" behindDoc="0" locked="0" layoutInCell="1" allowOverlap="1" wp14:anchorId="1E8B96D1" wp14:editId="6C257F6E">
                <wp:simplePos x="0" y="0"/>
                <wp:positionH relativeFrom="column">
                  <wp:posOffset>2291715</wp:posOffset>
                </wp:positionH>
                <wp:positionV relativeFrom="paragraph">
                  <wp:posOffset>0</wp:posOffset>
                </wp:positionV>
                <wp:extent cx="212090" cy="169545"/>
                <wp:effectExtent l="0" t="0" r="16510" b="20955"/>
                <wp:wrapNone/>
                <wp:docPr id="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4F6E7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80.45pt;margin-top:0;width:16.7pt;height:13.35pt;z-index:25266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">
                <v:textbox>
                  <w:txbxContent>
                    <w:p w:rsidR="000038DC" w:rsidRPr="006E2E9C" w:rsidRDefault="000038DC" w:rsidP="004F6E76">
                      <w:pPr>
                        <w:rPr>
                          <w:lang w:val="en-US"/>
                        </w:rPr>
                      </w:pPr>
                    </w:p>
                  </w:txbxContent>
                </v:textbox>
              </v:shape>
            </w:pict>
          </mc:Fallback>
        </mc:AlternateContent>
      </w:r>
      <w:r w:rsidRPr="006A6008">
        <w:rPr>
          <w:rFonts w:cs="Times New Roman"/>
          <w:sz w:val="22"/>
          <w:lang w:val="en-US"/>
        </w:rPr>
        <w:t>Yes</w:t>
      </w:r>
      <w:r w:rsidRPr="006A6008">
        <w:rPr>
          <w:rFonts w:cs="Times New Roman"/>
          <w:sz w:val="22"/>
          <w:lang w:val="en-US"/>
        </w:rPr>
        <w:tab/>
        <w:t xml:space="preserve">    </w:t>
      </w:r>
      <w:r w:rsidRPr="006A6008">
        <w:rPr>
          <w:rFonts w:cs="Times New Roman"/>
          <w:sz w:val="22"/>
          <w:lang w:val="en-US"/>
        </w:rPr>
        <w:tab/>
        <w:t xml:space="preserve">                No </w:t>
      </w:r>
      <w:r w:rsidRPr="006A6008">
        <w:rPr>
          <w:rFonts w:cs="Times New Roman"/>
          <w:sz w:val="22"/>
          <w:lang w:val="en-US"/>
        </w:rPr>
        <w:tab/>
      </w:r>
      <w:r w:rsidRPr="006A6008">
        <w:rPr>
          <w:rFonts w:cs="Times New Roman"/>
          <w:sz w:val="22"/>
          <w:lang w:val="en-US"/>
        </w:rPr>
        <w:tab/>
      </w:r>
    </w:p>
    <w:p w:rsidR="004F6E76" w:rsidRDefault="004F6E76" w:rsidP="00047B22">
      <w:pPr>
        <w:pStyle w:val="ListParagraph"/>
        <w:ind w:left="360"/>
        <w:rPr>
          <w:rFonts w:cs="Times New Roman"/>
          <w:sz w:val="22"/>
        </w:rPr>
      </w:pPr>
    </w:p>
    <w:p w:rsidR="004F6E76" w:rsidRDefault="004F6E76" w:rsidP="00047B22">
      <w:pPr>
        <w:pStyle w:val="ListParagraph"/>
        <w:ind w:left="360"/>
        <w:rPr>
          <w:rFonts w:cs="Times New Roman"/>
          <w:sz w:val="22"/>
        </w:rPr>
      </w:pPr>
    </w:p>
    <w:p w:rsidR="00FD3F3A" w:rsidRDefault="00FD3F3A" w:rsidP="00047B22">
      <w:pPr>
        <w:pStyle w:val="ListParagraph"/>
        <w:ind w:left="360"/>
        <w:rPr>
          <w:rFonts w:cs="Times New Roman"/>
          <w:sz w:val="22"/>
        </w:rPr>
      </w:pPr>
    </w:p>
    <w:p w:rsidR="00FD3F3A" w:rsidRPr="00047B22" w:rsidRDefault="00FD3F3A" w:rsidP="00047B22">
      <w:pPr>
        <w:pStyle w:val="ListParagraph"/>
        <w:ind w:left="360"/>
        <w:rPr>
          <w:rFonts w:cs="Times New Roman"/>
          <w:sz w:val="22"/>
        </w:rPr>
      </w:pPr>
    </w:p>
    <w:p w:rsidR="00CD2A70" w:rsidRPr="008A3B41" w:rsidDel="005F4375" w:rsidRDefault="00CD2A70" w:rsidP="008A3B41">
      <w:pPr>
        <w:rPr>
          <w:del w:id="184" w:author="Rodrigo NovaChavez (AGAH)" w:date="2015-07-30T17:25:00Z"/>
          <w:rFonts w:cs="Times New Roman"/>
          <w:bCs/>
          <w:sz w:val="22"/>
          <w:rPrChange w:id="185" w:author="Rodrigo NovaChavez (AGAH)" w:date="2015-07-30T10:03:00Z">
            <w:rPr>
              <w:del w:id="186" w:author="Rodrigo NovaChavez (AGAH)" w:date="2015-07-30T17:25:00Z"/>
            </w:rPr>
          </w:rPrChange>
        </w:rPr>
        <w:pPrChange w:id="187" w:author="Rodrigo NovaChavez (AGAH)" w:date="2015-07-30T10:03:00Z">
          <w:pPr>
            <w:pStyle w:val="ListParagraph"/>
            <w:numPr>
              <w:numId w:val="1"/>
            </w:numPr>
            <w:ind w:left="360" w:hanging="360"/>
          </w:pPr>
        </w:pPrChange>
      </w:pPr>
      <w:del w:id="188" w:author="Rodrigo NovaChavez (AGAH)" w:date="2015-07-30T17:25:00Z">
        <w:r w:rsidRPr="008A3B41" w:rsidDel="005F4375">
          <w:rPr>
            <w:rFonts w:cs="Times New Roman"/>
            <w:sz w:val="22"/>
            <w:rPrChange w:id="189" w:author="Rodrigo NovaChavez (AGAH)" w:date="2015-07-30T10:03:00Z">
              <w:rPr/>
            </w:rPrChange>
          </w:rPr>
          <w:delText>Risk-based Control Plan is</w:delText>
        </w:r>
        <w:r w:rsidRPr="008A3B41" w:rsidDel="005F4375">
          <w:rPr>
            <w:rFonts w:cs="Times New Roman"/>
            <w:bCs/>
            <w:sz w:val="22"/>
            <w:rPrChange w:id="190" w:author="Rodrigo NovaChavez (AGAH)" w:date="2015-07-30T10:03:00Z">
              <w:rPr/>
            </w:rPrChange>
          </w:rPr>
          <w:delText xml:space="preserve"> </w:delText>
        </w:r>
        <w:r w:rsidR="005A30EB" w:rsidRPr="008A3B41" w:rsidDel="005F4375">
          <w:rPr>
            <w:rFonts w:cs="Times New Roman"/>
            <w:bCs/>
            <w:sz w:val="22"/>
            <w:rPrChange w:id="191" w:author="Rodrigo NovaChavez (AGAH)" w:date="2015-07-30T10:03:00Z">
              <w:rPr/>
            </w:rPrChange>
          </w:rPr>
          <w:delText>a c</w:delText>
        </w:r>
        <w:r w:rsidRPr="008A3B41" w:rsidDel="005F4375">
          <w:rPr>
            <w:rFonts w:cs="Times New Roman"/>
            <w:bCs/>
            <w:sz w:val="22"/>
            <w:rPrChange w:id="192" w:author="Rodrigo NovaChavez (AGAH)" w:date="2015-07-30T10:03:00Z">
              <w:rPr/>
            </w:rPrChange>
          </w:rPr>
          <w:delText xml:space="preserve">ontrol plan where </w:delText>
        </w:r>
        <w:r w:rsidR="005A30EB" w:rsidRPr="008A3B41" w:rsidDel="005F4375">
          <w:rPr>
            <w:rFonts w:cs="Times New Roman"/>
            <w:bCs/>
            <w:sz w:val="22"/>
            <w:rPrChange w:id="193" w:author="Rodrigo NovaChavez (AGAH)" w:date="2015-07-30T10:03:00Z">
              <w:rPr/>
            </w:rPrChange>
          </w:rPr>
          <w:delText xml:space="preserve">the </w:delText>
        </w:r>
        <w:r w:rsidR="00487F81" w:rsidRPr="008A3B41" w:rsidDel="005F4375">
          <w:rPr>
            <w:rFonts w:cs="Times New Roman"/>
            <w:bCs/>
            <w:sz w:val="22"/>
            <w:rPrChange w:id="194" w:author="Rodrigo NovaChavez (AGAH)" w:date="2015-07-30T10:03:00Z">
              <w:rPr/>
            </w:rPrChange>
          </w:rPr>
          <w:delText>implementation</w:delText>
        </w:r>
        <w:r w:rsidR="005A30EB" w:rsidRPr="008A3B41" w:rsidDel="005F4375">
          <w:rPr>
            <w:rFonts w:cs="Times New Roman"/>
            <w:bCs/>
            <w:sz w:val="22"/>
            <w:rPrChange w:id="195" w:author="Rodrigo NovaChavez (AGAH)" w:date="2015-07-30T10:03:00Z">
              <w:rPr/>
            </w:rPrChange>
          </w:rPr>
          <w:delText xml:space="preserve"> of intervention </w:delText>
        </w:r>
        <w:r w:rsidRPr="008A3B41" w:rsidDel="005F4375">
          <w:rPr>
            <w:rFonts w:cs="Times New Roman"/>
            <w:bCs/>
            <w:sz w:val="22"/>
            <w:rPrChange w:id="196" w:author="Rodrigo NovaChavez (AGAH)" w:date="2015-07-30T10:03:00Z">
              <w:rPr/>
            </w:rPrChange>
          </w:rPr>
          <w:delText>measures target risk hotspots</w:delText>
        </w:r>
        <w:r w:rsidR="005A30EB" w:rsidRPr="008A3B41" w:rsidDel="005F4375">
          <w:rPr>
            <w:rFonts w:cs="Times New Roman"/>
            <w:bCs/>
            <w:sz w:val="22"/>
            <w:rPrChange w:id="197" w:author="Rodrigo NovaChavez (AGAH)" w:date="2015-07-30T10:03:00Z">
              <w:rPr/>
            </w:rPrChange>
          </w:rPr>
          <w:delText>. These measures are selected according the</w:delText>
        </w:r>
        <w:r w:rsidRPr="008A3B41" w:rsidDel="005F4375">
          <w:rPr>
            <w:rFonts w:cs="Times New Roman"/>
            <w:bCs/>
            <w:sz w:val="22"/>
            <w:rPrChange w:id="198" w:author="Rodrigo NovaChavez (AGAH)" w:date="2015-07-30T10:03:00Z">
              <w:rPr/>
            </w:rPrChange>
          </w:rPr>
          <w:delText xml:space="preserve">ir effectiveness at reducing the probability </w:delText>
        </w:r>
        <w:r w:rsidR="005A30EB" w:rsidRPr="008A3B41" w:rsidDel="005F4375">
          <w:rPr>
            <w:rFonts w:cs="Times New Roman"/>
            <w:bCs/>
            <w:sz w:val="22"/>
            <w:rPrChange w:id="199" w:author="Rodrigo NovaChavez (AGAH)" w:date="2015-07-30T10:03:00Z">
              <w:rPr/>
            </w:rPrChange>
          </w:rPr>
          <w:delText xml:space="preserve">of occurrence and spread </w:delText>
        </w:r>
        <w:r w:rsidRPr="008A3B41" w:rsidDel="005F4375">
          <w:rPr>
            <w:rFonts w:cs="Times New Roman"/>
            <w:bCs/>
            <w:sz w:val="22"/>
            <w:rPrChange w:id="200" w:author="Rodrigo NovaChavez (AGAH)" w:date="2015-07-30T10:03:00Z">
              <w:rPr/>
            </w:rPrChange>
          </w:rPr>
          <w:delText>of FMD.</w:delText>
        </w:r>
        <w:r w:rsidR="005A30EB" w:rsidRPr="008A3B41" w:rsidDel="005F4375">
          <w:rPr>
            <w:rFonts w:cs="Times New Roman"/>
            <w:bCs/>
            <w:sz w:val="22"/>
            <w:rPrChange w:id="201" w:author="Rodrigo NovaChavez (AGAH)" w:date="2015-07-30T10:03:00Z">
              <w:rPr/>
            </w:rPrChange>
          </w:rPr>
          <w:delText>as well as the impact of an outbreak.</w:delText>
        </w:r>
        <w:r w:rsidRPr="008A3B41" w:rsidDel="005F4375">
          <w:rPr>
            <w:rFonts w:cs="Times New Roman"/>
            <w:bCs/>
            <w:sz w:val="22"/>
            <w:rPrChange w:id="202" w:author="Rodrigo NovaChavez (AGAH)" w:date="2015-07-30T10:03:00Z">
              <w:rPr/>
            </w:rPrChange>
          </w:rPr>
          <w:delText xml:space="preserve"> Usually these </w:delText>
        </w:r>
        <w:r w:rsidR="005A30EB" w:rsidRPr="008A3B41" w:rsidDel="005F4375">
          <w:rPr>
            <w:rFonts w:cs="Times New Roman"/>
            <w:bCs/>
            <w:sz w:val="22"/>
            <w:rPrChange w:id="203" w:author="Rodrigo NovaChavez (AGAH)" w:date="2015-07-30T10:03:00Z">
              <w:rPr/>
            </w:rPrChange>
          </w:rPr>
          <w:delText xml:space="preserve">measures </w:delText>
        </w:r>
        <w:r w:rsidRPr="008A3B41" w:rsidDel="005F4375">
          <w:rPr>
            <w:rFonts w:cs="Times New Roman"/>
            <w:bCs/>
            <w:sz w:val="22"/>
            <w:rPrChange w:id="204" w:author="Rodrigo NovaChavez (AGAH)" w:date="2015-07-30T10:03:00Z">
              <w:rPr/>
            </w:rPrChange>
          </w:rPr>
          <w:delText>will be identified through risk analysis</w:delText>
        </w:r>
        <w:r w:rsidR="005A30EB" w:rsidRPr="008A3B41" w:rsidDel="005F4375">
          <w:rPr>
            <w:rFonts w:cs="Times New Roman"/>
            <w:bCs/>
            <w:sz w:val="22"/>
            <w:rPrChange w:id="205" w:author="Rodrigo NovaChavez (AGAH)" w:date="2015-07-30T10:03:00Z">
              <w:rPr/>
            </w:rPrChange>
          </w:rPr>
          <w:delText>.</w:delText>
        </w:r>
      </w:del>
    </w:p>
    <w:p w:rsidR="007E7C77" w:rsidRPr="008A3B41" w:rsidDel="005F4375" w:rsidRDefault="007E7C77" w:rsidP="008A3B41">
      <w:pPr>
        <w:pStyle w:val="ListParagraph"/>
        <w:numPr>
          <w:ilvl w:val="0"/>
          <w:numId w:val="1"/>
        </w:numPr>
        <w:rPr>
          <w:del w:id="206" w:author="Rodrigo NovaChavez (AGAH)" w:date="2015-07-30T17:25:00Z"/>
          <w:rFonts w:cs="Times New Roman"/>
          <w:b/>
          <w:sz w:val="22"/>
          <w:rPrChange w:id="207" w:author="Rodrigo NovaChavez (AGAH)" w:date="2015-07-30T10:04:00Z">
            <w:rPr>
              <w:del w:id="208" w:author="Rodrigo NovaChavez (AGAH)" w:date="2015-07-30T17:25:00Z"/>
            </w:rPr>
          </w:rPrChange>
        </w:rPr>
        <w:pPrChange w:id="209" w:author="Rodrigo NovaChavez (AGAH)" w:date="2015-07-30T10:04:00Z">
          <w:pPr/>
        </w:pPrChange>
      </w:pPr>
      <w:del w:id="210" w:author="Rodrigo NovaChavez (AGAH)" w:date="2015-07-30T17:25:00Z">
        <w:r w:rsidRPr="008A3B41" w:rsidDel="005F4375">
          <w:rPr>
            <w:rFonts w:cs="Times New Roman"/>
            <w:b/>
            <w:sz w:val="22"/>
            <w:rPrChange w:id="211" w:author="Rodrigo NovaChavez (AGAH)" w:date="2015-07-30T10:04:00Z">
              <w:rPr/>
            </w:rPrChange>
          </w:rPr>
          <w:delText xml:space="preserve">Does your country have a written and government endorsed FMD </w:delText>
        </w:r>
        <w:commentRangeStart w:id="212"/>
        <w:r w:rsidRPr="008A3B41" w:rsidDel="005F4375">
          <w:rPr>
            <w:rFonts w:cs="Times New Roman"/>
            <w:b/>
            <w:sz w:val="22"/>
            <w:rPrChange w:id="213" w:author="Rodrigo NovaChavez (AGAH)" w:date="2015-07-30T10:04:00Z">
              <w:rPr/>
            </w:rPrChange>
          </w:rPr>
          <w:delText>control</w:delText>
        </w:r>
        <w:commentRangeEnd w:id="212"/>
        <w:r w:rsidR="00670574" w:rsidDel="005F4375">
          <w:rPr>
            <w:rStyle w:val="CommentReference"/>
          </w:rPr>
          <w:commentReference w:id="212"/>
        </w:r>
        <w:r w:rsidRPr="008A3B41" w:rsidDel="005F4375">
          <w:rPr>
            <w:rFonts w:cs="Times New Roman"/>
            <w:b/>
            <w:sz w:val="22"/>
            <w:rPrChange w:id="214" w:author="Rodrigo NovaChavez (AGAH)" w:date="2015-07-30T10:04:00Z">
              <w:rPr/>
            </w:rPrChange>
          </w:rPr>
          <w:delText xml:space="preserve"> strategy?</w:delText>
        </w:r>
      </w:del>
    </w:p>
    <w:p w:rsidR="007E7C77" w:rsidRPr="00D82B61" w:rsidDel="005F4375" w:rsidRDefault="00C72F50" w:rsidP="007E7C77">
      <w:pPr>
        <w:pStyle w:val="ListParagraph"/>
        <w:rPr>
          <w:del w:id="215" w:author="Rodrigo NovaChavez (AGAH)" w:date="2015-07-30T17:25:00Z"/>
          <w:rFonts w:cs="Times New Roman"/>
          <w:sz w:val="22"/>
        </w:rPr>
      </w:pPr>
      <w:del w:id="216" w:author="Rodrigo NovaChavez (AGAH)" w:date="2015-07-30T17:25:00Z">
        <w:r w:rsidDel="005F4375">
          <w:rPr>
            <w:rFonts w:cs="Times New Roman"/>
            <w:noProof/>
            <w:sz w:val="22"/>
            <w:lang w:val="en-US"/>
          </w:rPr>
          <mc:AlternateContent>
            <mc:Choice Requires="wps">
              <w:drawing>
                <wp:anchor distT="0" distB="0" distL="114300" distR="114300" simplePos="0" relativeHeight="252593152" behindDoc="0" locked="0" layoutInCell="1" allowOverlap="1" wp14:anchorId="5A482B4A" wp14:editId="1DB19305">
                  <wp:simplePos x="0" y="0"/>
                  <wp:positionH relativeFrom="column">
                    <wp:posOffset>741680</wp:posOffset>
                  </wp:positionH>
                  <wp:positionV relativeFrom="paragraph">
                    <wp:posOffset>158750</wp:posOffset>
                  </wp:positionV>
                  <wp:extent cx="212090" cy="169545"/>
                  <wp:effectExtent l="0" t="0" r="16510" b="20955"/>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7E7C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58.4pt;margin-top:12.5pt;width:16.7pt;height:13.35pt;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">
                  <v:textbox>
                    <w:txbxContent>
                      <w:p w:rsidR="000038DC" w:rsidRPr="006E2E9C" w:rsidRDefault="000038DC" w:rsidP="007E7C77">
                        <w:pPr>
                          <w:rPr>
                            <w:lang w:val="en-US"/>
                          </w:rPr>
                        </w:pPr>
                      </w:p>
                    </w:txbxContent>
                  </v:textbox>
                </v:shape>
              </w:pict>
            </mc:Fallback>
          </mc:AlternateContent>
        </w:r>
      </w:del>
    </w:p>
    <w:p w:rsidR="00487F81" w:rsidDel="005F4375" w:rsidRDefault="007E7C77" w:rsidP="00C72F50">
      <w:pPr>
        <w:pStyle w:val="ListParagraph"/>
        <w:rPr>
          <w:del w:id="217" w:author="Rodrigo NovaChavez (AGAH)" w:date="2015-07-30T17:25:00Z"/>
          <w:rFonts w:cs="Times New Roman"/>
          <w:sz w:val="22"/>
        </w:rPr>
      </w:pPr>
      <w:del w:id="218" w:author="Rodrigo NovaChavez (AGAH)" w:date="2015-07-30T17:25:00Z">
        <w:r w:rsidRPr="00744A38" w:rsidDel="005F4375">
          <w:rPr>
            <w:rFonts w:cs="Times New Roman"/>
            <w:sz w:val="22"/>
          </w:rPr>
          <w:delText>Yes</w:delText>
        </w:r>
        <w:r w:rsidR="00C72F50" w:rsidDel="005F4375">
          <w:rPr>
            <w:rFonts w:cs="Times New Roman"/>
            <w:sz w:val="22"/>
          </w:rPr>
          <w:delText xml:space="preserve">        </w:delText>
        </w:r>
        <w:r w:rsidRPr="00744A38" w:rsidDel="005F4375">
          <w:rPr>
            <w:rFonts w:cs="Times New Roman"/>
            <w:sz w:val="22"/>
          </w:rPr>
          <w:delText xml:space="preserve">    </w:delText>
        </w:r>
        <w:r w:rsidDel="005F4375">
          <w:rPr>
            <w:rFonts w:cs="Times New Roman"/>
            <w:sz w:val="22"/>
          </w:rPr>
          <w:delText xml:space="preserve">, which year was it </w:delText>
        </w:r>
        <w:r w:rsidR="00FB7900" w:rsidDel="005F4375">
          <w:rPr>
            <w:rFonts w:cs="Times New Roman"/>
            <w:sz w:val="22"/>
          </w:rPr>
          <w:delText>implemented</w:delText>
        </w:r>
        <w:r w:rsidDel="005F4375">
          <w:rPr>
            <w:rFonts w:cs="Times New Roman"/>
            <w:sz w:val="22"/>
          </w:rPr>
          <w:delText xml:space="preserve">? ________;   </w:delText>
        </w:r>
      </w:del>
    </w:p>
    <w:p w:rsidR="007E7C77" w:rsidRPr="00C72F50" w:rsidDel="005F4375" w:rsidRDefault="00487F81" w:rsidP="00C72F50">
      <w:pPr>
        <w:pStyle w:val="ListParagraph"/>
        <w:rPr>
          <w:del w:id="219" w:author="Rodrigo NovaChavez (AGAH)" w:date="2015-07-30T17:25:00Z"/>
          <w:rFonts w:cs="Times New Roman"/>
          <w:sz w:val="22"/>
        </w:rPr>
      </w:pPr>
      <w:del w:id="220" w:author="Rodrigo NovaChavez (AGAH)" w:date="2015-07-30T17:25:00Z">
        <w:r w:rsidDel="005F4375">
          <w:rPr>
            <w:rFonts w:cs="Times New Roman"/>
            <w:noProof/>
            <w:sz w:val="22"/>
            <w:lang w:val="en-US"/>
          </w:rPr>
          <mc:AlternateContent>
            <mc:Choice Requires="wps">
              <w:drawing>
                <wp:anchor distT="0" distB="0" distL="114300" distR="114300" simplePos="0" relativeHeight="252592128" behindDoc="0" locked="0" layoutInCell="1" allowOverlap="1" wp14:anchorId="4C3F58BF" wp14:editId="353C6397">
                  <wp:simplePos x="0" y="0"/>
                  <wp:positionH relativeFrom="column">
                    <wp:posOffset>741045</wp:posOffset>
                  </wp:positionH>
                  <wp:positionV relativeFrom="paragraph">
                    <wp:posOffset>44450</wp:posOffset>
                  </wp:positionV>
                  <wp:extent cx="212090" cy="169545"/>
                  <wp:effectExtent l="0" t="0" r="16510" b="20955"/>
                  <wp:wrapNone/>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7E7C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58.35pt;margin-top:3.5pt;width:16.7pt;height:13.35pt;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">
                  <v:textbox>
                    <w:txbxContent>
                      <w:p w:rsidR="000038DC" w:rsidRPr="006E2E9C" w:rsidRDefault="000038DC" w:rsidP="007E7C77">
                        <w:pPr>
                          <w:rPr>
                            <w:lang w:val="en-US"/>
                          </w:rPr>
                        </w:pPr>
                      </w:p>
                    </w:txbxContent>
                  </v:textbox>
                </v:shape>
              </w:pict>
            </mc:Fallback>
          </mc:AlternateContent>
        </w:r>
        <w:r w:rsidR="007E7C77" w:rsidRPr="00744A38" w:rsidDel="005F4375">
          <w:rPr>
            <w:rFonts w:cs="Times New Roman"/>
            <w:sz w:val="22"/>
          </w:rPr>
          <w:delText xml:space="preserve">No </w:delText>
        </w:r>
        <w:r w:rsidR="007E7C77" w:rsidRPr="00744A38" w:rsidDel="005F4375">
          <w:rPr>
            <w:rFonts w:cs="Times New Roman"/>
            <w:sz w:val="22"/>
          </w:rPr>
          <w:tab/>
        </w:r>
        <w:r w:rsidR="007E7C77" w:rsidRPr="00744A38" w:rsidDel="005F4375">
          <w:rPr>
            <w:rFonts w:cs="Times New Roman"/>
            <w:sz w:val="22"/>
          </w:rPr>
          <w:tab/>
        </w:r>
        <w:r w:rsidR="00C72F50" w:rsidDel="005F4375">
          <w:rPr>
            <w:rFonts w:cs="Times New Roman"/>
            <w:sz w:val="22"/>
          </w:rPr>
          <w:tab/>
        </w:r>
        <w:r w:rsidR="00C72F50" w:rsidDel="005F4375">
          <w:rPr>
            <w:rFonts w:cs="Times New Roman"/>
            <w:sz w:val="22"/>
          </w:rPr>
          <w:tab/>
        </w:r>
        <w:r w:rsidR="00C72F50" w:rsidDel="005F4375">
          <w:rPr>
            <w:rFonts w:cs="Times New Roman"/>
            <w:sz w:val="22"/>
          </w:rPr>
          <w:tab/>
        </w:r>
      </w:del>
    </w:p>
    <w:p w:rsidR="00FD3F3A" w:rsidDel="005F4375" w:rsidRDefault="00FD3F3A" w:rsidP="007E7C77">
      <w:pPr>
        <w:ind w:left="720"/>
        <w:jc w:val="both"/>
        <w:rPr>
          <w:del w:id="221" w:author="Rodrigo NovaChavez (AGAH)" w:date="2015-07-30T17:25:00Z"/>
          <w:rFonts w:cs="Times New Roman"/>
          <w:sz w:val="22"/>
        </w:rPr>
      </w:pPr>
    </w:p>
    <w:p w:rsidR="009D5D13" w:rsidDel="005F4375" w:rsidRDefault="00687C26" w:rsidP="009D5D13">
      <w:pPr>
        <w:pStyle w:val="ListParagraph"/>
        <w:ind w:left="0"/>
        <w:rPr>
          <w:del w:id="222" w:author="Rodrigo NovaChavez (AGAH)" w:date="2015-07-30T17:25:00Z"/>
          <w:rFonts w:cs="Times New Roman"/>
          <w:sz w:val="22"/>
        </w:rPr>
      </w:pPr>
      <w:del w:id="223" w:author="Rodrigo NovaChavez (AGAH)" w:date="2015-07-30T17:25:00Z">
        <w:r w:rsidDel="005F4375">
          <w:rPr>
            <w:rFonts w:cs="Times New Roman"/>
            <w:sz w:val="22"/>
          </w:rPr>
          <w:delText>IF</w:delText>
        </w:r>
        <w:r w:rsidR="00487F81" w:rsidDel="005F4375">
          <w:rPr>
            <w:rFonts w:cs="Times New Roman"/>
            <w:sz w:val="22"/>
          </w:rPr>
          <w:delText xml:space="preserve"> NOT, GO TO QUESTION 20</w:delText>
        </w:r>
      </w:del>
    </w:p>
    <w:p w:rsidR="007E7C77" w:rsidRPr="00787489" w:rsidDel="005F4375" w:rsidRDefault="007E7C77" w:rsidP="007E7C77">
      <w:pPr>
        <w:ind w:left="720"/>
        <w:jc w:val="both"/>
        <w:rPr>
          <w:del w:id="224" w:author="Rodrigo NovaChavez (AGAH)" w:date="2015-07-30T17:25:00Z"/>
          <w:rFonts w:cs="Times New Roman"/>
          <w:b/>
          <w:sz w:val="22"/>
        </w:rPr>
      </w:pPr>
      <w:del w:id="225" w:author="Rodrigo NovaChavez (AGAH)" w:date="2015-07-30T17:25:00Z">
        <w:r w:rsidRPr="00787489" w:rsidDel="005F4375">
          <w:rPr>
            <w:rFonts w:cs="Times New Roman"/>
            <w:b/>
            <w:sz w:val="22"/>
          </w:rPr>
          <w:delText xml:space="preserve">If yes, is this control plan </w:delText>
        </w:r>
        <w:r w:rsidR="0084488A" w:rsidRPr="00787489" w:rsidDel="005F4375">
          <w:rPr>
            <w:rFonts w:cs="Times New Roman"/>
            <w:b/>
            <w:sz w:val="22"/>
          </w:rPr>
          <w:delText>developed along the lines of a Risk-Based S</w:delText>
        </w:r>
        <w:r w:rsidR="00B9397D" w:rsidRPr="00787489" w:rsidDel="005F4375">
          <w:rPr>
            <w:rFonts w:cs="Times New Roman"/>
            <w:b/>
            <w:sz w:val="22"/>
          </w:rPr>
          <w:delText>trategy?</w:delText>
        </w:r>
      </w:del>
    </w:p>
    <w:p w:rsidR="00FD3F3A" w:rsidRPr="00744A38" w:rsidDel="005F4375" w:rsidRDefault="00FD3F3A" w:rsidP="007E7C77">
      <w:pPr>
        <w:ind w:left="720"/>
        <w:jc w:val="both"/>
        <w:rPr>
          <w:del w:id="226" w:author="Rodrigo NovaChavez (AGAH)" w:date="2015-07-30T17:25:00Z"/>
          <w:rFonts w:cs="Times New Roman"/>
          <w:sz w:val="22"/>
        </w:rPr>
      </w:pPr>
    </w:p>
    <w:p w:rsidR="007E7C77" w:rsidRPr="00744A38" w:rsidRDefault="007E7C77" w:rsidP="007E7C77">
      <w:pPr>
        <w:ind w:left="720"/>
        <w:rPr>
          <w:rFonts w:cs="Times New Roman"/>
          <w:sz w:val="22"/>
        </w:rPr>
      </w:pPr>
      <w:del w:id="227" w:author="Rodrigo NovaChavez (AGAH)" w:date="2015-07-30T17:25:00Z">
        <w:r w:rsidRPr="00744A38" w:rsidDel="005F4375">
          <w:rPr>
            <w:rFonts w:cs="Times New Roman"/>
            <w:sz w:val="22"/>
          </w:rPr>
          <w:delText>Yes</w:delText>
        </w:r>
        <w:r w:rsidRPr="00744A38" w:rsidDel="005F4375">
          <w:rPr>
            <w:rFonts w:cs="Times New Roman"/>
            <w:sz w:val="22"/>
          </w:rPr>
          <w:tab/>
          <w:delText xml:space="preserve">                            </w:delText>
        </w:r>
        <w:r w:rsidRPr="00744A38" w:rsidDel="005F4375">
          <w:rPr>
            <w:rFonts w:cs="Times New Roman"/>
            <w:sz w:val="22"/>
          </w:rPr>
          <w:tab/>
          <w:delText xml:space="preserve">                        No </w:delText>
        </w:r>
        <w:r w:rsidRPr="00744A38" w:rsidDel="005F4375">
          <w:rPr>
            <w:rFonts w:cs="Times New Roman"/>
            <w:sz w:val="22"/>
          </w:rPr>
          <w:tab/>
        </w:r>
        <w:r w:rsidRPr="00744A38" w:rsidDel="005F4375">
          <w:rPr>
            <w:rFonts w:cs="Times New Roman"/>
            <w:sz w:val="22"/>
          </w:rPr>
          <w:tab/>
        </w:r>
        <w:r w:rsidRPr="00744A38" w:rsidDel="005F4375">
          <w:rPr>
            <w:rFonts w:cs="Times New Roman"/>
            <w:sz w:val="22"/>
          </w:rPr>
          <w:tab/>
        </w:r>
        <w:r w:rsidRPr="00744A38" w:rsidDel="005F4375">
          <w:rPr>
            <w:rFonts w:cs="Times New Roman"/>
            <w:sz w:val="22"/>
          </w:rPr>
          <w:tab/>
        </w:r>
        <w:r w:rsidRPr="00744A38" w:rsidDel="005F4375">
          <w:rPr>
            <w:rFonts w:cs="Times New Roman"/>
            <w:sz w:val="22"/>
          </w:rPr>
          <w:tab/>
        </w:r>
      </w:del>
    </w:p>
    <w:p w:rsidR="007E7C77" w:rsidRDefault="007E7C77" w:rsidP="007E7C77">
      <w:pPr>
        <w:spacing w:after="0" w:line="240" w:lineRule="auto"/>
        <w:rPr>
          <w:rFonts w:cs="Times New Roman"/>
          <w:sz w:val="22"/>
          <w:u w:val="single"/>
        </w:rPr>
      </w:pPr>
    </w:p>
    <w:p w:rsidR="004F6E76" w:rsidRDefault="004F6E76" w:rsidP="00047B22">
      <w:pPr>
        <w:spacing w:after="0" w:line="360" w:lineRule="auto"/>
        <w:jc w:val="both"/>
        <w:rPr>
          <w:rFonts w:ascii="Verdana" w:hAnsi="Verdana"/>
          <w:sz w:val="20"/>
          <w:szCs w:val="20"/>
          <w:lang w:val="en-US"/>
        </w:rPr>
      </w:pPr>
    </w:p>
    <w:p w:rsidR="004F6E76" w:rsidRPr="00487F81" w:rsidRDefault="004F6E76" w:rsidP="00047B22">
      <w:pPr>
        <w:spacing w:after="0" w:line="360" w:lineRule="auto"/>
        <w:jc w:val="both"/>
        <w:rPr>
          <w:rFonts w:ascii="Verdana" w:hAnsi="Verdana"/>
          <w:sz w:val="20"/>
          <w:szCs w:val="20"/>
          <w:lang w:val="en-US"/>
        </w:rPr>
      </w:pPr>
    </w:p>
    <w:p w:rsidR="004F6E76" w:rsidRPr="00487F81" w:rsidRDefault="004F6E76" w:rsidP="00047B22">
      <w:pPr>
        <w:pStyle w:val="ListParagraph"/>
        <w:numPr>
          <w:ilvl w:val="0"/>
          <w:numId w:val="1"/>
        </w:numPr>
        <w:spacing w:after="0" w:line="360" w:lineRule="auto"/>
        <w:jc w:val="both"/>
        <w:rPr>
          <w:rFonts w:ascii="Verdana" w:hAnsi="Verdana"/>
          <w:sz w:val="20"/>
          <w:szCs w:val="20"/>
          <w:lang w:val="en-US"/>
        </w:rPr>
      </w:pPr>
      <w:commentRangeStart w:id="228"/>
      <w:r w:rsidRPr="00487F81">
        <w:rPr>
          <w:rFonts w:ascii="Verdana" w:hAnsi="Verdana"/>
          <w:sz w:val="20"/>
          <w:szCs w:val="20"/>
          <w:lang w:val="en-US"/>
        </w:rPr>
        <w:t xml:space="preserve">What is/are the short term (1-3 years) and long term (5 – 10 years) objective(s) for controlling FMD in your country? </w:t>
      </w:r>
    </w:p>
    <w:p w:rsidR="004F6E76" w:rsidRPr="00487F81" w:rsidRDefault="004F6E76" w:rsidP="004F6E76">
      <w:pPr>
        <w:pStyle w:val="ListParagraph"/>
        <w:numPr>
          <w:ilvl w:val="1"/>
          <w:numId w:val="34"/>
        </w:numPr>
        <w:spacing w:after="0" w:line="360" w:lineRule="auto"/>
        <w:jc w:val="both"/>
        <w:rPr>
          <w:rFonts w:ascii="Verdana" w:hAnsi="Verdana"/>
          <w:sz w:val="20"/>
          <w:szCs w:val="20"/>
          <w:lang w:val="en-US"/>
        </w:rPr>
      </w:pPr>
      <w:del w:id="229" w:author="Rodrigo NovaChavez (AGAH)" w:date="2015-07-30T12:17:00Z">
        <w:r w:rsidRPr="00487F81" w:rsidDel="006A18DD">
          <w:rPr>
            <w:rFonts w:ascii="Verdana" w:hAnsi="Verdana"/>
            <w:sz w:val="20"/>
            <w:szCs w:val="20"/>
            <w:lang w:val="en-US"/>
          </w:rPr>
          <w:lastRenderedPageBreak/>
          <w:delText>Long term 5 – 10 years</w:delText>
        </w:r>
      </w:del>
    </w:p>
    <w:tbl>
      <w:tblPr>
        <w:tblStyle w:val="TableGrid"/>
        <w:tblW w:w="0" w:type="auto"/>
        <w:tblLook w:val="04A0" w:firstRow="1" w:lastRow="0" w:firstColumn="1" w:lastColumn="0" w:noHBand="0" w:noVBand="1"/>
      </w:tblPr>
      <w:tblGrid>
        <w:gridCol w:w="4856"/>
        <w:gridCol w:w="4857"/>
      </w:tblGrid>
      <w:tr w:rsidR="00487F81" w:rsidRPr="00487F81" w:rsidTr="004F6E76">
        <w:tc>
          <w:tcPr>
            <w:tcW w:w="4856" w:type="dxa"/>
          </w:tcPr>
          <w:p w:rsidR="004F6E76" w:rsidRPr="00487F81" w:rsidRDefault="004F6E76" w:rsidP="00047B22">
            <w:pPr>
              <w:pStyle w:val="ListParagraph"/>
              <w:spacing w:line="360" w:lineRule="auto"/>
              <w:ind w:left="0"/>
              <w:jc w:val="center"/>
              <w:rPr>
                <w:rFonts w:ascii="Verdana" w:hAnsi="Verdana"/>
                <w:sz w:val="20"/>
                <w:szCs w:val="20"/>
                <w:lang w:val="en-US"/>
              </w:rPr>
            </w:pPr>
            <w:r w:rsidRPr="00487F81">
              <w:rPr>
                <w:rFonts w:ascii="Verdana" w:hAnsi="Verdana"/>
                <w:sz w:val="20"/>
                <w:szCs w:val="20"/>
                <w:lang w:val="en-US"/>
              </w:rPr>
              <w:t>Period</w:t>
            </w:r>
          </w:p>
        </w:tc>
        <w:tc>
          <w:tcPr>
            <w:tcW w:w="4857" w:type="dxa"/>
          </w:tcPr>
          <w:p w:rsidR="004F6E76" w:rsidRPr="00487F81" w:rsidRDefault="004F6E76" w:rsidP="00047B22">
            <w:pPr>
              <w:pStyle w:val="ListParagraph"/>
              <w:spacing w:line="360" w:lineRule="auto"/>
              <w:ind w:left="0"/>
              <w:jc w:val="center"/>
              <w:rPr>
                <w:rFonts w:ascii="Verdana" w:hAnsi="Verdana"/>
                <w:sz w:val="20"/>
                <w:szCs w:val="20"/>
                <w:lang w:val="en-US"/>
              </w:rPr>
            </w:pPr>
            <w:r w:rsidRPr="00487F81">
              <w:rPr>
                <w:rFonts w:ascii="Verdana" w:hAnsi="Verdana"/>
                <w:sz w:val="20"/>
                <w:szCs w:val="20"/>
                <w:lang w:val="en-US"/>
              </w:rPr>
              <w:t>Objective(s)</w:t>
            </w:r>
          </w:p>
        </w:tc>
      </w:tr>
      <w:tr w:rsidR="00487F81" w:rsidRPr="00487F81" w:rsidTr="004F6E76">
        <w:tc>
          <w:tcPr>
            <w:tcW w:w="4856" w:type="dxa"/>
          </w:tcPr>
          <w:p w:rsidR="004F6E76" w:rsidRPr="00487F81" w:rsidRDefault="004F6E76" w:rsidP="00047B22">
            <w:pPr>
              <w:pStyle w:val="ListParagraph"/>
              <w:spacing w:line="360" w:lineRule="auto"/>
              <w:ind w:left="0"/>
              <w:jc w:val="both"/>
              <w:rPr>
                <w:rFonts w:ascii="Verdana" w:hAnsi="Verdana"/>
                <w:sz w:val="20"/>
                <w:szCs w:val="20"/>
                <w:lang w:val="en-US"/>
              </w:rPr>
            </w:pPr>
            <w:commentRangeStart w:id="230"/>
            <w:commentRangeStart w:id="231"/>
            <w:r w:rsidRPr="00487F81">
              <w:rPr>
                <w:rFonts w:ascii="Verdana" w:hAnsi="Verdana"/>
                <w:sz w:val="20"/>
                <w:szCs w:val="20"/>
                <w:lang w:val="en-US"/>
              </w:rPr>
              <w:t>Short term 1-3 years</w:t>
            </w:r>
          </w:p>
          <w:p w:rsidR="004F6E76" w:rsidRPr="00487F81" w:rsidRDefault="004F6E76" w:rsidP="004F6E76">
            <w:pPr>
              <w:pStyle w:val="ListParagraph"/>
              <w:spacing w:line="360" w:lineRule="auto"/>
              <w:ind w:left="0"/>
              <w:jc w:val="both"/>
              <w:rPr>
                <w:rFonts w:ascii="Verdana" w:hAnsi="Verdana"/>
                <w:sz w:val="20"/>
                <w:szCs w:val="20"/>
                <w:lang w:val="en-US"/>
              </w:rPr>
            </w:pPr>
          </w:p>
        </w:tc>
        <w:tc>
          <w:tcPr>
            <w:tcW w:w="4857" w:type="dxa"/>
          </w:tcPr>
          <w:p w:rsidR="006A18DD" w:rsidRPr="006A18DD" w:rsidRDefault="006A18DD" w:rsidP="006A18DD">
            <w:pPr>
              <w:pStyle w:val="ListParagraph"/>
              <w:numPr>
                <w:ilvl w:val="0"/>
                <w:numId w:val="40"/>
              </w:numPr>
              <w:spacing w:line="360" w:lineRule="auto"/>
              <w:jc w:val="both"/>
              <w:rPr>
                <w:ins w:id="232" w:author="Rodrigo NovaChavez (AGAH)" w:date="2015-07-30T12:17:00Z"/>
                <w:rFonts w:ascii="Verdana" w:hAnsi="Verdana"/>
                <w:sz w:val="20"/>
                <w:szCs w:val="20"/>
                <w:lang w:val="en-US"/>
              </w:rPr>
              <w:pPrChange w:id="233" w:author="Rodrigo NovaChavez (AGAH)" w:date="2015-07-30T12:17:00Z">
                <w:pPr>
                  <w:pStyle w:val="ListParagraph"/>
                  <w:spacing w:line="360" w:lineRule="auto"/>
                  <w:jc w:val="both"/>
                </w:pPr>
              </w:pPrChange>
            </w:pPr>
            <w:ins w:id="234" w:author="Rodrigo NovaChavez (AGAH)" w:date="2015-07-30T12:17:00Z">
              <w:r w:rsidRPr="006A18DD">
                <w:rPr>
                  <w:rFonts w:ascii="Verdana" w:hAnsi="Verdana"/>
                  <w:sz w:val="20"/>
                  <w:szCs w:val="20"/>
                  <w:lang w:val="en-US"/>
                </w:rPr>
                <w:t>Eradication of FMD virus</w:t>
              </w:r>
            </w:ins>
          </w:p>
          <w:p w:rsidR="006A18DD" w:rsidRPr="006A18DD" w:rsidRDefault="006A18DD" w:rsidP="006A18DD">
            <w:pPr>
              <w:pStyle w:val="ListParagraph"/>
              <w:numPr>
                <w:ilvl w:val="0"/>
                <w:numId w:val="40"/>
              </w:numPr>
              <w:spacing w:line="360" w:lineRule="auto"/>
              <w:jc w:val="both"/>
              <w:rPr>
                <w:ins w:id="235" w:author="Rodrigo NovaChavez (AGAH)" w:date="2015-07-30T12:17:00Z"/>
                <w:rFonts w:ascii="Verdana" w:hAnsi="Verdana"/>
                <w:sz w:val="20"/>
                <w:szCs w:val="20"/>
                <w:lang w:val="en-US"/>
              </w:rPr>
              <w:pPrChange w:id="236" w:author="Rodrigo NovaChavez (AGAH)" w:date="2015-07-30T12:17:00Z">
                <w:pPr>
                  <w:pStyle w:val="ListParagraph"/>
                  <w:spacing w:line="360" w:lineRule="auto"/>
                  <w:jc w:val="both"/>
                </w:pPr>
              </w:pPrChange>
            </w:pPr>
            <w:ins w:id="237" w:author="Rodrigo NovaChavez (AGAH)" w:date="2015-07-30T12:17:00Z">
              <w:r w:rsidRPr="006A18DD">
                <w:rPr>
                  <w:rFonts w:ascii="Verdana" w:hAnsi="Verdana"/>
                  <w:sz w:val="20"/>
                  <w:szCs w:val="20"/>
                  <w:lang w:val="en-US"/>
                </w:rPr>
                <w:t xml:space="preserve">Control of clinical FMD </w:t>
              </w:r>
            </w:ins>
          </w:p>
          <w:p w:rsidR="006A18DD" w:rsidRPr="006A18DD" w:rsidRDefault="006A18DD" w:rsidP="006A18DD">
            <w:pPr>
              <w:pStyle w:val="ListParagraph"/>
              <w:numPr>
                <w:ilvl w:val="0"/>
                <w:numId w:val="40"/>
              </w:numPr>
              <w:spacing w:line="360" w:lineRule="auto"/>
              <w:jc w:val="both"/>
              <w:rPr>
                <w:ins w:id="238" w:author="Rodrigo NovaChavez (AGAH)" w:date="2015-07-30T12:17:00Z"/>
                <w:rFonts w:ascii="Verdana" w:hAnsi="Verdana"/>
                <w:sz w:val="20"/>
                <w:szCs w:val="20"/>
                <w:lang w:val="en-US"/>
              </w:rPr>
              <w:pPrChange w:id="239" w:author="Rodrigo NovaChavez (AGAH)" w:date="2015-07-30T12:17:00Z">
                <w:pPr>
                  <w:pStyle w:val="ListParagraph"/>
                  <w:spacing w:line="360" w:lineRule="auto"/>
                  <w:jc w:val="both"/>
                </w:pPr>
              </w:pPrChange>
            </w:pPr>
            <w:ins w:id="240" w:author="Rodrigo NovaChavez (AGAH)" w:date="2015-07-30T12:17:00Z">
              <w:r w:rsidRPr="006A18DD">
                <w:rPr>
                  <w:rFonts w:ascii="Verdana" w:hAnsi="Verdana"/>
                  <w:sz w:val="20"/>
                  <w:szCs w:val="20"/>
                  <w:lang w:val="en-US"/>
                </w:rPr>
                <w:t xml:space="preserve">Apply for disease free zone </w:t>
              </w:r>
            </w:ins>
          </w:p>
          <w:p w:rsidR="006A18DD" w:rsidRPr="006A18DD" w:rsidRDefault="006A18DD" w:rsidP="006A18DD">
            <w:pPr>
              <w:pStyle w:val="ListParagraph"/>
              <w:numPr>
                <w:ilvl w:val="0"/>
                <w:numId w:val="40"/>
              </w:numPr>
              <w:spacing w:line="360" w:lineRule="auto"/>
              <w:jc w:val="both"/>
              <w:rPr>
                <w:ins w:id="241" w:author="Rodrigo NovaChavez (AGAH)" w:date="2015-07-30T12:17:00Z"/>
                <w:rFonts w:ascii="Verdana" w:hAnsi="Verdana"/>
                <w:sz w:val="20"/>
                <w:szCs w:val="20"/>
                <w:lang w:val="en-US"/>
              </w:rPr>
              <w:pPrChange w:id="242" w:author="Rodrigo NovaChavez (AGAH)" w:date="2015-07-30T12:17:00Z">
                <w:pPr>
                  <w:pStyle w:val="ListParagraph"/>
                  <w:spacing w:line="360" w:lineRule="auto"/>
                  <w:jc w:val="both"/>
                </w:pPr>
              </w:pPrChange>
            </w:pPr>
            <w:ins w:id="243" w:author="Rodrigo NovaChavez (AGAH)" w:date="2015-07-30T12:17:00Z">
              <w:r w:rsidRPr="006A18DD">
                <w:rPr>
                  <w:rFonts w:ascii="Verdana" w:hAnsi="Verdana"/>
                  <w:sz w:val="20"/>
                  <w:szCs w:val="20"/>
                  <w:lang w:val="en-US"/>
                </w:rPr>
                <w:t xml:space="preserve">Apply for official OIE recognition of FMD free with vaccination </w:t>
              </w:r>
            </w:ins>
          </w:p>
          <w:p w:rsidR="006A18DD" w:rsidRPr="006A18DD" w:rsidRDefault="006A18DD" w:rsidP="006A18DD">
            <w:pPr>
              <w:pStyle w:val="ListParagraph"/>
              <w:numPr>
                <w:ilvl w:val="0"/>
                <w:numId w:val="40"/>
              </w:numPr>
              <w:spacing w:line="360" w:lineRule="auto"/>
              <w:jc w:val="both"/>
              <w:rPr>
                <w:ins w:id="244" w:author="Rodrigo NovaChavez (AGAH)" w:date="2015-07-30T12:17:00Z"/>
                <w:rFonts w:ascii="Verdana" w:hAnsi="Verdana"/>
                <w:sz w:val="20"/>
                <w:szCs w:val="20"/>
                <w:lang w:val="en-US"/>
              </w:rPr>
              <w:pPrChange w:id="245" w:author="Rodrigo NovaChavez (AGAH)" w:date="2015-07-30T12:17:00Z">
                <w:pPr>
                  <w:pStyle w:val="ListParagraph"/>
                  <w:spacing w:line="360" w:lineRule="auto"/>
                  <w:jc w:val="both"/>
                </w:pPr>
              </w:pPrChange>
            </w:pPr>
            <w:ins w:id="246" w:author="Rodrigo NovaChavez (AGAH)" w:date="2015-07-30T12:17:00Z">
              <w:r w:rsidRPr="006A18DD">
                <w:rPr>
                  <w:rFonts w:ascii="Verdana" w:hAnsi="Verdana"/>
                  <w:sz w:val="20"/>
                  <w:szCs w:val="20"/>
                  <w:lang w:val="en-US"/>
                </w:rPr>
                <w:t xml:space="preserve">Apply for official OIE recognition of FMD free without vaccination </w:t>
              </w:r>
            </w:ins>
          </w:p>
          <w:p w:rsidR="004F6E76" w:rsidRPr="00487F81" w:rsidRDefault="006A18DD" w:rsidP="006A18DD">
            <w:pPr>
              <w:pStyle w:val="ListParagraph"/>
              <w:numPr>
                <w:ilvl w:val="0"/>
                <w:numId w:val="40"/>
              </w:numPr>
              <w:spacing w:line="360" w:lineRule="auto"/>
              <w:jc w:val="both"/>
              <w:rPr>
                <w:rFonts w:ascii="Verdana" w:hAnsi="Verdana"/>
                <w:sz w:val="20"/>
                <w:szCs w:val="20"/>
                <w:lang w:val="en-US"/>
              </w:rPr>
              <w:pPrChange w:id="247" w:author="Rodrigo NovaChavez (AGAH)" w:date="2015-07-30T12:17:00Z">
                <w:pPr>
                  <w:pStyle w:val="ListParagraph"/>
                  <w:spacing w:line="360" w:lineRule="auto"/>
                  <w:ind w:left="0"/>
                  <w:jc w:val="both"/>
                </w:pPr>
              </w:pPrChange>
            </w:pPr>
            <w:ins w:id="248" w:author="Rodrigo NovaChavez (AGAH)" w:date="2015-07-30T12:17:00Z">
              <w:r w:rsidRPr="006A18DD">
                <w:rPr>
                  <w:rFonts w:ascii="Verdana" w:hAnsi="Verdana"/>
                  <w:sz w:val="20"/>
                  <w:szCs w:val="20"/>
                  <w:lang w:val="en-US"/>
                </w:rPr>
                <w:t>Other …</w:t>
              </w:r>
            </w:ins>
          </w:p>
        </w:tc>
      </w:tr>
      <w:tr w:rsidR="00A85920" w:rsidRPr="00487F81" w:rsidTr="004F6E76">
        <w:tc>
          <w:tcPr>
            <w:tcW w:w="4856" w:type="dxa"/>
          </w:tcPr>
          <w:p w:rsidR="004F6E76" w:rsidRPr="00487F81" w:rsidRDefault="004F6E76" w:rsidP="00047B22">
            <w:pPr>
              <w:pStyle w:val="ListParagraph"/>
              <w:spacing w:line="360" w:lineRule="auto"/>
              <w:ind w:left="0"/>
              <w:jc w:val="both"/>
              <w:rPr>
                <w:rFonts w:ascii="Verdana" w:hAnsi="Verdana"/>
                <w:sz w:val="20"/>
                <w:szCs w:val="20"/>
                <w:lang w:val="en-US"/>
              </w:rPr>
            </w:pPr>
            <w:r w:rsidRPr="00487F81">
              <w:rPr>
                <w:rFonts w:ascii="Verdana" w:hAnsi="Verdana"/>
                <w:sz w:val="20"/>
                <w:szCs w:val="20"/>
                <w:lang w:val="en-US"/>
              </w:rPr>
              <w:t>Long term 5 – 10 years</w:t>
            </w:r>
          </w:p>
          <w:p w:rsidR="004F6E76" w:rsidRPr="00487F81" w:rsidRDefault="004F6E76" w:rsidP="004F6E76">
            <w:pPr>
              <w:pStyle w:val="ListParagraph"/>
              <w:spacing w:line="360" w:lineRule="auto"/>
              <w:ind w:left="0"/>
              <w:jc w:val="both"/>
              <w:rPr>
                <w:rFonts w:ascii="Verdana" w:hAnsi="Verdana"/>
                <w:sz w:val="20"/>
                <w:szCs w:val="20"/>
                <w:lang w:val="en-US"/>
              </w:rPr>
            </w:pPr>
          </w:p>
        </w:tc>
        <w:tc>
          <w:tcPr>
            <w:tcW w:w="4857" w:type="dxa"/>
          </w:tcPr>
          <w:p w:rsidR="006A18DD" w:rsidRPr="006A18DD" w:rsidRDefault="006A18DD" w:rsidP="006A18DD">
            <w:pPr>
              <w:pStyle w:val="ListParagraph"/>
              <w:numPr>
                <w:ilvl w:val="0"/>
                <w:numId w:val="40"/>
              </w:numPr>
              <w:spacing w:line="360" w:lineRule="auto"/>
              <w:jc w:val="both"/>
              <w:rPr>
                <w:ins w:id="249" w:author="Rodrigo NovaChavez (AGAH)" w:date="2015-07-30T12:18:00Z"/>
                <w:rFonts w:ascii="Verdana" w:hAnsi="Verdana"/>
                <w:sz w:val="20"/>
                <w:szCs w:val="20"/>
                <w:lang w:val="en-US"/>
              </w:rPr>
            </w:pPr>
            <w:ins w:id="250" w:author="Rodrigo NovaChavez (AGAH)" w:date="2015-07-30T12:18:00Z">
              <w:r w:rsidRPr="006A18DD">
                <w:rPr>
                  <w:rFonts w:ascii="Verdana" w:hAnsi="Verdana"/>
                  <w:sz w:val="20"/>
                  <w:szCs w:val="20"/>
                  <w:lang w:val="en-US"/>
                </w:rPr>
                <w:t>Eradication of FMD virus</w:t>
              </w:r>
            </w:ins>
          </w:p>
          <w:p w:rsidR="006A18DD" w:rsidRPr="006A18DD" w:rsidRDefault="006A18DD" w:rsidP="006A18DD">
            <w:pPr>
              <w:pStyle w:val="ListParagraph"/>
              <w:numPr>
                <w:ilvl w:val="0"/>
                <w:numId w:val="40"/>
              </w:numPr>
              <w:spacing w:line="360" w:lineRule="auto"/>
              <w:jc w:val="both"/>
              <w:rPr>
                <w:ins w:id="251" w:author="Rodrigo NovaChavez (AGAH)" w:date="2015-07-30T12:18:00Z"/>
                <w:rFonts w:ascii="Verdana" w:hAnsi="Verdana"/>
                <w:sz w:val="20"/>
                <w:szCs w:val="20"/>
                <w:lang w:val="en-US"/>
              </w:rPr>
            </w:pPr>
            <w:ins w:id="252" w:author="Rodrigo NovaChavez (AGAH)" w:date="2015-07-30T12:18:00Z">
              <w:r w:rsidRPr="006A18DD">
                <w:rPr>
                  <w:rFonts w:ascii="Verdana" w:hAnsi="Verdana"/>
                  <w:sz w:val="20"/>
                  <w:szCs w:val="20"/>
                  <w:lang w:val="en-US"/>
                </w:rPr>
                <w:t xml:space="preserve">Control of clinical FMD </w:t>
              </w:r>
            </w:ins>
          </w:p>
          <w:p w:rsidR="006A18DD" w:rsidRPr="006A18DD" w:rsidRDefault="006A18DD" w:rsidP="006A18DD">
            <w:pPr>
              <w:pStyle w:val="ListParagraph"/>
              <w:numPr>
                <w:ilvl w:val="0"/>
                <w:numId w:val="40"/>
              </w:numPr>
              <w:spacing w:line="360" w:lineRule="auto"/>
              <w:jc w:val="both"/>
              <w:rPr>
                <w:ins w:id="253" w:author="Rodrigo NovaChavez (AGAH)" w:date="2015-07-30T12:18:00Z"/>
                <w:rFonts w:ascii="Verdana" w:hAnsi="Verdana"/>
                <w:sz w:val="20"/>
                <w:szCs w:val="20"/>
                <w:lang w:val="en-US"/>
              </w:rPr>
            </w:pPr>
            <w:ins w:id="254" w:author="Rodrigo NovaChavez (AGAH)" w:date="2015-07-30T12:18:00Z">
              <w:r w:rsidRPr="006A18DD">
                <w:rPr>
                  <w:rFonts w:ascii="Verdana" w:hAnsi="Verdana"/>
                  <w:sz w:val="20"/>
                  <w:szCs w:val="20"/>
                  <w:lang w:val="en-US"/>
                </w:rPr>
                <w:t xml:space="preserve">Apply for disease free zone </w:t>
              </w:r>
            </w:ins>
          </w:p>
          <w:p w:rsidR="006A18DD" w:rsidRPr="006A18DD" w:rsidRDefault="006A18DD" w:rsidP="006A18DD">
            <w:pPr>
              <w:pStyle w:val="ListParagraph"/>
              <w:numPr>
                <w:ilvl w:val="0"/>
                <w:numId w:val="40"/>
              </w:numPr>
              <w:spacing w:line="360" w:lineRule="auto"/>
              <w:jc w:val="both"/>
              <w:rPr>
                <w:ins w:id="255" w:author="Rodrigo NovaChavez (AGAH)" w:date="2015-07-30T12:18:00Z"/>
                <w:rFonts w:ascii="Verdana" w:hAnsi="Verdana"/>
                <w:sz w:val="20"/>
                <w:szCs w:val="20"/>
                <w:lang w:val="en-US"/>
              </w:rPr>
            </w:pPr>
            <w:ins w:id="256" w:author="Rodrigo NovaChavez (AGAH)" w:date="2015-07-30T12:18:00Z">
              <w:r w:rsidRPr="006A18DD">
                <w:rPr>
                  <w:rFonts w:ascii="Verdana" w:hAnsi="Verdana"/>
                  <w:sz w:val="20"/>
                  <w:szCs w:val="20"/>
                  <w:lang w:val="en-US"/>
                </w:rPr>
                <w:t xml:space="preserve">Apply for official OIE recognition of FMD free with vaccination </w:t>
              </w:r>
            </w:ins>
          </w:p>
          <w:p w:rsidR="006A18DD" w:rsidRPr="006A18DD" w:rsidRDefault="006A18DD" w:rsidP="006A18DD">
            <w:pPr>
              <w:pStyle w:val="ListParagraph"/>
              <w:numPr>
                <w:ilvl w:val="0"/>
                <w:numId w:val="40"/>
              </w:numPr>
              <w:spacing w:line="360" w:lineRule="auto"/>
              <w:jc w:val="both"/>
              <w:rPr>
                <w:ins w:id="257" w:author="Rodrigo NovaChavez (AGAH)" w:date="2015-07-30T12:18:00Z"/>
                <w:rFonts w:ascii="Verdana" w:hAnsi="Verdana"/>
                <w:sz w:val="20"/>
                <w:szCs w:val="20"/>
                <w:lang w:val="en-US"/>
              </w:rPr>
            </w:pPr>
            <w:ins w:id="258" w:author="Rodrigo NovaChavez (AGAH)" w:date="2015-07-30T12:18:00Z">
              <w:r w:rsidRPr="006A18DD">
                <w:rPr>
                  <w:rFonts w:ascii="Verdana" w:hAnsi="Verdana"/>
                  <w:sz w:val="20"/>
                  <w:szCs w:val="20"/>
                  <w:lang w:val="en-US"/>
                </w:rPr>
                <w:t xml:space="preserve">Apply for official OIE recognition of FMD free without vaccination </w:t>
              </w:r>
            </w:ins>
          </w:p>
          <w:p w:rsidR="004F6E76" w:rsidRPr="00487F81" w:rsidRDefault="006A18DD" w:rsidP="006A18DD">
            <w:pPr>
              <w:pStyle w:val="ListParagraph"/>
              <w:spacing w:line="360" w:lineRule="auto"/>
              <w:ind w:left="0"/>
              <w:jc w:val="both"/>
              <w:rPr>
                <w:rFonts w:ascii="Verdana" w:hAnsi="Verdana"/>
                <w:sz w:val="20"/>
                <w:szCs w:val="20"/>
                <w:lang w:val="en-US"/>
              </w:rPr>
            </w:pPr>
            <w:ins w:id="259" w:author="Rodrigo NovaChavez (AGAH)" w:date="2015-07-30T12:18:00Z">
              <w:r w:rsidRPr="006A18DD">
                <w:rPr>
                  <w:rFonts w:ascii="Verdana" w:hAnsi="Verdana"/>
                  <w:sz w:val="20"/>
                  <w:szCs w:val="20"/>
                  <w:lang w:val="en-US"/>
                </w:rPr>
                <w:t>Other …</w:t>
              </w:r>
              <w:commentRangeEnd w:id="230"/>
              <w:r>
                <w:rPr>
                  <w:rStyle w:val="CommentReference"/>
                </w:rPr>
                <w:commentReference w:id="230"/>
              </w:r>
            </w:ins>
            <w:commentRangeEnd w:id="231"/>
            <w:ins w:id="260" w:author="Rodrigo NovaChavez (AGAH)" w:date="2015-07-30T12:19:00Z">
              <w:r>
                <w:rPr>
                  <w:rStyle w:val="CommentReference"/>
                </w:rPr>
                <w:commentReference w:id="231"/>
              </w:r>
            </w:ins>
          </w:p>
        </w:tc>
      </w:tr>
    </w:tbl>
    <w:p w:rsidR="004F6E76" w:rsidRPr="00487F81" w:rsidRDefault="004F6E76" w:rsidP="00047B22">
      <w:pPr>
        <w:pStyle w:val="ListParagraph"/>
        <w:spacing w:after="0" w:line="360" w:lineRule="auto"/>
        <w:ind w:left="0"/>
        <w:jc w:val="both"/>
        <w:rPr>
          <w:rFonts w:ascii="Verdana" w:hAnsi="Verdana"/>
          <w:sz w:val="20"/>
          <w:szCs w:val="20"/>
          <w:lang w:val="en-US"/>
        </w:rPr>
      </w:pPr>
    </w:p>
    <w:p w:rsidR="004F6E76" w:rsidRPr="00487F81" w:rsidRDefault="004F6E76" w:rsidP="00047B22">
      <w:pPr>
        <w:pStyle w:val="ListParagraph"/>
        <w:spacing w:after="0" w:line="360" w:lineRule="auto"/>
        <w:ind w:left="0"/>
        <w:jc w:val="both"/>
        <w:rPr>
          <w:rFonts w:ascii="Verdana" w:hAnsi="Verdana"/>
          <w:sz w:val="20"/>
          <w:szCs w:val="20"/>
          <w:lang w:val="en-US"/>
        </w:rPr>
      </w:pPr>
    </w:p>
    <w:p w:rsidR="004F6E76" w:rsidRPr="00487F81" w:rsidRDefault="004F6E76" w:rsidP="00047B22">
      <w:pPr>
        <w:pStyle w:val="ListParagraph"/>
        <w:spacing w:after="0" w:line="360" w:lineRule="auto"/>
        <w:ind w:left="0"/>
        <w:jc w:val="both"/>
        <w:rPr>
          <w:rFonts w:ascii="Verdana" w:hAnsi="Verdana"/>
          <w:sz w:val="20"/>
          <w:szCs w:val="20"/>
          <w:lang w:val="en-US"/>
        </w:rPr>
      </w:pPr>
    </w:p>
    <w:p w:rsidR="004F6E76" w:rsidRPr="00487F81" w:rsidDel="006A18DD" w:rsidRDefault="004F6E76" w:rsidP="00047B22">
      <w:pPr>
        <w:pStyle w:val="ListParagraph"/>
        <w:numPr>
          <w:ilvl w:val="0"/>
          <w:numId w:val="1"/>
        </w:numPr>
        <w:spacing w:after="0" w:line="360" w:lineRule="auto"/>
        <w:jc w:val="both"/>
        <w:rPr>
          <w:del w:id="261" w:author="Rodrigo NovaChavez (AGAH)" w:date="2015-07-30T12:17:00Z"/>
          <w:rFonts w:ascii="Verdana" w:hAnsi="Verdana"/>
          <w:sz w:val="20"/>
          <w:szCs w:val="20"/>
          <w:lang w:val="en-US"/>
        </w:rPr>
      </w:pPr>
      <w:del w:id="262" w:author="Rodrigo NovaChavez (AGAH)" w:date="2015-07-30T12:17:00Z">
        <w:r w:rsidRPr="00487F81" w:rsidDel="006A18DD">
          <w:rPr>
            <w:rFonts w:ascii="Verdana" w:hAnsi="Verdana"/>
            <w:sz w:val="20"/>
            <w:szCs w:val="20"/>
            <w:lang w:val="en-US"/>
          </w:rPr>
          <w:delText>How does your country monitor and evaluate its FMD control objectives?</w:delText>
        </w:r>
      </w:del>
    </w:p>
    <w:p w:rsidR="00A85920" w:rsidRPr="00487F81" w:rsidRDefault="00A85920" w:rsidP="00A85920">
      <w:pPr>
        <w:pStyle w:val="ListParagraph"/>
        <w:spacing w:after="0" w:line="360" w:lineRule="auto"/>
        <w:ind w:left="502"/>
        <w:jc w:val="both"/>
        <w:rPr>
          <w:rFonts w:ascii="Verdana" w:hAnsi="Verdana"/>
          <w:sz w:val="20"/>
          <w:szCs w:val="20"/>
          <w:lang w:val="en-US"/>
        </w:rPr>
      </w:pPr>
    </w:p>
    <w:p w:rsidR="004F6E76" w:rsidRPr="00487F81" w:rsidRDefault="004F6E76" w:rsidP="00047B22">
      <w:pPr>
        <w:spacing w:after="0" w:line="360" w:lineRule="auto"/>
        <w:jc w:val="both"/>
        <w:rPr>
          <w:rFonts w:ascii="Verdana" w:hAnsi="Verdana"/>
          <w:sz w:val="20"/>
          <w:szCs w:val="20"/>
          <w:lang w:val="en-US"/>
        </w:rPr>
      </w:pPr>
    </w:p>
    <w:p w:rsidR="004F6E76" w:rsidRPr="00487F81" w:rsidRDefault="004F6E76" w:rsidP="00047B22">
      <w:pPr>
        <w:pStyle w:val="ListParagraph"/>
        <w:numPr>
          <w:ilvl w:val="0"/>
          <w:numId w:val="1"/>
        </w:numPr>
        <w:spacing w:after="0" w:line="360" w:lineRule="auto"/>
        <w:jc w:val="both"/>
        <w:rPr>
          <w:rFonts w:ascii="Verdana" w:hAnsi="Verdana"/>
          <w:sz w:val="20"/>
          <w:szCs w:val="20"/>
          <w:lang w:val="en-US"/>
        </w:rPr>
      </w:pPr>
      <w:r w:rsidRPr="00487F81">
        <w:rPr>
          <w:rFonts w:ascii="Verdana" w:hAnsi="Verdana"/>
          <w:sz w:val="20"/>
          <w:szCs w:val="20"/>
          <w:lang w:val="en-US"/>
        </w:rPr>
        <w:t>What are the key indicators to know if your FMD control strategy is working?</w:t>
      </w:r>
    </w:p>
    <w:p w:rsidR="00A85920" w:rsidRPr="00487F81" w:rsidRDefault="00A85920" w:rsidP="00A85920">
      <w:pPr>
        <w:spacing w:after="0" w:line="360" w:lineRule="auto"/>
        <w:ind w:left="142"/>
        <w:jc w:val="both"/>
        <w:rPr>
          <w:rFonts w:ascii="Verdana" w:hAnsi="Verdana"/>
          <w:sz w:val="20"/>
          <w:szCs w:val="20"/>
          <w:lang w:val="en-US"/>
        </w:rPr>
      </w:pPr>
    </w:p>
    <w:p w:rsidR="004F6E76" w:rsidRPr="00487F81" w:rsidRDefault="004F6E76" w:rsidP="00047B22">
      <w:pPr>
        <w:spacing w:after="0" w:line="360" w:lineRule="auto"/>
        <w:jc w:val="both"/>
        <w:rPr>
          <w:rFonts w:ascii="Verdana" w:hAnsi="Verdana"/>
          <w:sz w:val="20"/>
          <w:szCs w:val="20"/>
          <w:lang w:val="en-US"/>
        </w:rPr>
      </w:pPr>
    </w:p>
    <w:p w:rsidR="004F6E76" w:rsidRPr="00487F81" w:rsidDel="006A18DD" w:rsidRDefault="004F6E76" w:rsidP="00047B22">
      <w:pPr>
        <w:pStyle w:val="ListParagraph"/>
        <w:numPr>
          <w:ilvl w:val="0"/>
          <w:numId w:val="1"/>
        </w:numPr>
        <w:spacing w:after="0" w:line="360" w:lineRule="auto"/>
        <w:jc w:val="both"/>
        <w:rPr>
          <w:del w:id="263" w:author="Rodrigo NovaChavez (AGAH)" w:date="2015-07-30T12:17:00Z"/>
          <w:rFonts w:ascii="Verdana" w:hAnsi="Verdana"/>
          <w:sz w:val="20"/>
          <w:szCs w:val="20"/>
          <w:lang w:val="en-US"/>
        </w:rPr>
      </w:pPr>
      <w:del w:id="264" w:author="Rodrigo NovaChavez (AGAH)" w:date="2015-07-30T12:17:00Z">
        <w:r w:rsidRPr="00487F81" w:rsidDel="006A18DD">
          <w:rPr>
            <w:rFonts w:ascii="Verdana" w:hAnsi="Verdana"/>
            <w:sz w:val="20"/>
            <w:szCs w:val="20"/>
            <w:lang w:val="en-US"/>
          </w:rPr>
          <w:delText>What are you targets for key indicators in 3-5 years’ time?</w:delText>
        </w:r>
        <w:commentRangeEnd w:id="228"/>
        <w:r w:rsidR="00FB7900" w:rsidDel="006A18DD">
          <w:rPr>
            <w:rStyle w:val="CommentReference"/>
          </w:rPr>
          <w:commentReference w:id="228"/>
        </w:r>
      </w:del>
    </w:p>
    <w:p w:rsidR="004F6E76" w:rsidRPr="001B37A4" w:rsidRDefault="004F6E76" w:rsidP="004F6E76">
      <w:pPr>
        <w:spacing w:after="0" w:line="360" w:lineRule="auto"/>
        <w:jc w:val="both"/>
        <w:rPr>
          <w:rFonts w:ascii="Verdana" w:hAnsi="Verdana"/>
          <w:sz w:val="20"/>
          <w:szCs w:val="20"/>
          <w:lang w:val="en-US"/>
        </w:rPr>
      </w:pPr>
    </w:p>
    <w:p w:rsidR="004F6E76" w:rsidRPr="00A9763D" w:rsidRDefault="004F6E76" w:rsidP="00A9763D">
      <w:pPr>
        <w:rPr>
          <w:rFonts w:cs="Times New Roman"/>
          <w:sz w:val="22"/>
          <w:lang w:val="en-US"/>
          <w:rPrChange w:id="265" w:author="Rodrigo NovaChavez (AGAH)" w:date="2015-07-30T11:31:00Z">
            <w:rPr>
              <w:lang w:val="en-US"/>
            </w:rPr>
          </w:rPrChange>
        </w:rPr>
        <w:pPrChange w:id="266" w:author="Rodrigo NovaChavez (AGAH)" w:date="2015-07-30T11:31:00Z">
          <w:pPr>
            <w:pStyle w:val="ListParagraph"/>
            <w:ind w:left="360"/>
          </w:pPr>
        </w:pPrChange>
      </w:pPr>
    </w:p>
    <w:p w:rsidR="002D456D" w:rsidRDefault="002D456D" w:rsidP="007E7C77">
      <w:pPr>
        <w:spacing w:after="0" w:line="240" w:lineRule="auto"/>
        <w:rPr>
          <w:rFonts w:cs="Times New Roman"/>
          <w:sz w:val="22"/>
          <w:u w:val="single"/>
        </w:rPr>
      </w:pPr>
    </w:p>
    <w:p w:rsidR="004F6E76" w:rsidRDefault="004F6E76" w:rsidP="007E7C77">
      <w:pPr>
        <w:spacing w:after="0" w:line="240" w:lineRule="auto"/>
        <w:rPr>
          <w:rFonts w:cs="Times New Roman"/>
          <w:sz w:val="22"/>
          <w:u w:val="single"/>
        </w:rPr>
      </w:pPr>
    </w:p>
    <w:p w:rsidR="004F6E76" w:rsidRDefault="004F6E76" w:rsidP="007E7C77">
      <w:pPr>
        <w:spacing w:after="0" w:line="240" w:lineRule="auto"/>
        <w:rPr>
          <w:rFonts w:cs="Times New Roman"/>
          <w:sz w:val="22"/>
          <w:u w:val="single"/>
        </w:rPr>
      </w:pPr>
    </w:p>
    <w:p w:rsidR="004F6E76" w:rsidRPr="006A6008" w:rsidRDefault="004F6E76" w:rsidP="00EF2D2F">
      <w:pPr>
        <w:rPr>
          <w:rFonts w:cs="Times New Roman"/>
          <w:sz w:val="22"/>
          <w:u w:val="single"/>
          <w:lang w:val="en-US"/>
        </w:rPr>
      </w:pPr>
    </w:p>
    <w:p w:rsidR="00EF2D2F" w:rsidRDefault="00EF2D2F" w:rsidP="00EF2D2F">
      <w:pPr>
        <w:rPr>
          <w:ins w:id="267" w:author="Rodrigo NovaChavez (AGAH)" w:date="2015-07-30T11:38:00Z"/>
          <w:rFonts w:cs="Times New Roman"/>
          <w:sz w:val="22"/>
          <w:u w:val="single"/>
          <w:lang w:val="es-ES_tradnl"/>
        </w:rPr>
      </w:pPr>
      <w:r w:rsidRPr="00A96FB8">
        <w:rPr>
          <w:rFonts w:cs="Times New Roman"/>
          <w:sz w:val="22"/>
          <w:u w:val="single"/>
          <w:lang w:val="es-ES_tradnl"/>
        </w:rPr>
        <w:t>SOCIO-ECONOMIC IMPACT:</w:t>
      </w:r>
    </w:p>
    <w:p w:rsidR="000038DC" w:rsidRPr="000038DC" w:rsidRDefault="000038DC" w:rsidP="00EF2D2F">
      <w:pPr>
        <w:rPr>
          <w:rFonts w:cs="Times New Roman"/>
          <w:sz w:val="22"/>
          <w:lang w:val="en-US"/>
          <w:rPrChange w:id="268" w:author="Rodrigo NovaChavez (AGAH)" w:date="2015-07-30T11:41:00Z">
            <w:rPr>
              <w:rFonts w:cs="Times New Roman"/>
              <w:sz w:val="22"/>
              <w:u w:val="single"/>
              <w:lang w:val="es-ES_tradnl"/>
            </w:rPr>
          </w:rPrChange>
        </w:rPr>
      </w:pPr>
      <w:commentRangeStart w:id="269"/>
      <w:ins w:id="270" w:author="Rodrigo NovaChavez (AGAH)" w:date="2015-07-30T11:41:00Z">
        <w:r w:rsidRPr="00977729">
          <w:rPr>
            <w:rFonts w:cs="Times New Roman"/>
            <w:sz w:val="22"/>
            <w:lang w:val="en-US"/>
          </w:rPr>
          <w:t xml:space="preserve">Social indicators include </w:t>
        </w:r>
      </w:ins>
      <w:ins w:id="271" w:author="Rodrigo NovaChavez (AGAH)" w:date="2015-07-30T11:51:00Z">
        <w:r w:rsidR="00672EDD">
          <w:rPr>
            <w:rFonts w:cs="Times New Roman"/>
            <w:sz w:val="22"/>
            <w:lang w:val="en-US"/>
          </w:rPr>
          <w:t xml:space="preserve">for example impact in </w:t>
        </w:r>
      </w:ins>
      <w:ins w:id="272" w:author="Rodrigo NovaChavez (AGAH)" w:date="2015-07-30T11:55:00Z">
        <w:r w:rsidR="00672EDD">
          <w:rPr>
            <w:rFonts w:cs="Times New Roman"/>
            <w:sz w:val="22"/>
            <w:lang w:val="en-US"/>
          </w:rPr>
          <w:t>p</w:t>
        </w:r>
        <w:r w:rsidR="00672EDD" w:rsidRPr="00672EDD">
          <w:rPr>
            <w:rFonts w:cs="Times New Roman"/>
            <w:sz w:val="22"/>
            <w:lang w:val="en-US"/>
          </w:rPr>
          <w:t>overty,</w:t>
        </w:r>
      </w:ins>
      <w:ins w:id="273" w:author="Rodrigo NovaChavez (AGAH)" w:date="2015-07-30T11:51:00Z">
        <w:r w:rsidR="00672EDD" w:rsidRPr="00672EDD">
          <w:rPr>
            <w:rFonts w:cs="Times New Roman"/>
            <w:sz w:val="22"/>
            <w:lang w:val="en-US"/>
          </w:rPr>
          <w:t xml:space="preserve"> whether related to income</w:t>
        </w:r>
        <w:r w:rsidR="00672EDD">
          <w:rPr>
            <w:rFonts w:cs="Times New Roman"/>
            <w:sz w:val="22"/>
            <w:lang w:val="en-US"/>
          </w:rPr>
          <w:t xml:space="preserve"> or social and living conditions, and </w:t>
        </w:r>
      </w:ins>
      <w:ins w:id="274" w:author="Rodrigo NovaChavez (AGAH)" w:date="2015-07-30T11:41:00Z">
        <w:r w:rsidRPr="00977729">
          <w:rPr>
            <w:rFonts w:cs="Times New Roman"/>
            <w:sz w:val="22"/>
            <w:lang w:val="en-US"/>
          </w:rPr>
          <w:t>access to adequate nutrition</w:t>
        </w:r>
      </w:ins>
      <w:ins w:id="275" w:author="Rodrigo NovaChavez (AGAH)" w:date="2015-07-30T11:52:00Z">
        <w:r w:rsidR="00672EDD">
          <w:rPr>
            <w:rFonts w:cs="Times New Roman"/>
            <w:sz w:val="22"/>
            <w:lang w:val="en-US"/>
          </w:rPr>
          <w:t xml:space="preserve">. </w:t>
        </w:r>
      </w:ins>
      <w:ins w:id="276" w:author="Rodrigo NovaChavez (AGAH)" w:date="2015-07-30T11:41:00Z">
        <w:r w:rsidRPr="000038DC">
          <w:rPr>
            <w:rFonts w:cs="Times New Roman"/>
            <w:sz w:val="22"/>
            <w:lang w:val="en-US"/>
            <w:rPrChange w:id="277" w:author="Rodrigo NovaChavez (AGAH)" w:date="2015-07-30T11:41:00Z">
              <w:rPr>
                <w:rFonts w:cs="Times New Roman"/>
                <w:sz w:val="22"/>
                <w:lang w:val="es-ES_tradnl"/>
              </w:rPr>
            </w:rPrChange>
          </w:rPr>
          <w:t xml:space="preserve">Economic indicators include </w:t>
        </w:r>
      </w:ins>
      <w:ins w:id="278" w:author="Rodrigo NovaChavez (AGAH)" w:date="2015-07-30T11:53:00Z">
        <w:r w:rsidR="00672EDD">
          <w:rPr>
            <w:rFonts w:cs="Times New Roman"/>
            <w:sz w:val="22"/>
            <w:lang w:val="en-US"/>
          </w:rPr>
          <w:t>public and private costs of an outbreak</w:t>
        </w:r>
      </w:ins>
      <w:ins w:id="279" w:author="Rodrigo NovaChavez (AGAH)" w:date="2015-07-30T11:54:00Z">
        <w:r w:rsidR="00672EDD">
          <w:rPr>
            <w:rFonts w:cs="Times New Roman"/>
            <w:sz w:val="22"/>
            <w:lang w:val="en-US"/>
          </w:rPr>
          <w:t xml:space="preserve">, as </w:t>
        </w:r>
      </w:ins>
      <w:commentRangeEnd w:id="269"/>
      <w:ins w:id="280" w:author="Rodrigo NovaChavez (AGAH)" w:date="2015-07-30T11:55:00Z">
        <w:r w:rsidR="003A602E">
          <w:rPr>
            <w:rStyle w:val="CommentReference"/>
          </w:rPr>
          <w:commentReference w:id="269"/>
        </w:r>
      </w:ins>
      <w:ins w:id="281" w:author="Rodrigo NovaChavez (AGAH)" w:date="2015-07-30T11:54:00Z">
        <w:r w:rsidR="00672EDD">
          <w:rPr>
            <w:rFonts w:cs="Times New Roman"/>
            <w:sz w:val="22"/>
            <w:lang w:val="en-US"/>
          </w:rPr>
          <w:t xml:space="preserve">well as the costs of the measures taken in order to control </w:t>
        </w:r>
      </w:ins>
      <w:ins w:id="282" w:author="Rodrigo NovaChavez (AGAH)" w:date="2015-07-30T11:55:00Z">
        <w:r w:rsidR="00672EDD">
          <w:rPr>
            <w:rFonts w:cs="Times New Roman"/>
            <w:sz w:val="22"/>
            <w:lang w:val="en-US"/>
          </w:rPr>
          <w:t xml:space="preserve">or prevent </w:t>
        </w:r>
      </w:ins>
      <w:ins w:id="283" w:author="Rodrigo NovaChavez (AGAH)" w:date="2015-07-30T11:54:00Z">
        <w:r w:rsidR="00672EDD">
          <w:rPr>
            <w:rFonts w:cs="Times New Roman"/>
            <w:sz w:val="22"/>
            <w:lang w:val="en-US"/>
          </w:rPr>
          <w:t>the disease and disease outbreaks</w:t>
        </w:r>
      </w:ins>
      <w:ins w:id="284" w:author="Rodrigo NovaChavez (AGAH)" w:date="2015-07-30T11:55:00Z">
        <w:r w:rsidR="00672EDD">
          <w:rPr>
            <w:rFonts w:cs="Times New Roman"/>
            <w:sz w:val="22"/>
            <w:lang w:val="en-US"/>
          </w:rPr>
          <w:t>.</w:t>
        </w:r>
      </w:ins>
    </w:p>
    <w:p w:rsidR="0026360E" w:rsidRPr="00A96FB8" w:rsidRDefault="0026360E" w:rsidP="00047B22">
      <w:pPr>
        <w:numPr>
          <w:ilvl w:val="0"/>
          <w:numId w:val="1"/>
        </w:numPr>
        <w:spacing w:after="0" w:line="240" w:lineRule="auto"/>
        <w:rPr>
          <w:rFonts w:cs="Times New Roman"/>
          <w:sz w:val="22"/>
        </w:rPr>
      </w:pPr>
      <w:r w:rsidRPr="00A96FB8">
        <w:rPr>
          <w:rFonts w:cs="Times New Roman"/>
          <w:b/>
          <w:sz w:val="22"/>
        </w:rPr>
        <w:lastRenderedPageBreak/>
        <w:t xml:space="preserve">Has </w:t>
      </w:r>
      <w:r w:rsidR="00E21737" w:rsidRPr="00A96FB8">
        <w:rPr>
          <w:rFonts w:cs="Times New Roman"/>
          <w:b/>
          <w:sz w:val="22"/>
        </w:rPr>
        <w:t>the</w:t>
      </w:r>
      <w:r w:rsidR="008F39F4" w:rsidRPr="00A96FB8">
        <w:rPr>
          <w:rFonts w:cs="Times New Roman"/>
          <w:b/>
          <w:sz w:val="22"/>
        </w:rPr>
        <w:t xml:space="preserve"> socio-economic </w:t>
      </w:r>
      <w:commentRangeStart w:id="285"/>
      <w:r w:rsidR="00560C5F" w:rsidRPr="00A96FB8">
        <w:rPr>
          <w:rFonts w:cs="Times New Roman"/>
          <w:b/>
          <w:sz w:val="22"/>
        </w:rPr>
        <w:t>impact</w:t>
      </w:r>
      <w:commentRangeEnd w:id="285"/>
      <w:r w:rsidR="00670574">
        <w:rPr>
          <w:rStyle w:val="CommentReference"/>
        </w:rPr>
        <w:commentReference w:id="285"/>
      </w:r>
      <w:r w:rsidR="00560C5F" w:rsidRPr="00A96FB8">
        <w:rPr>
          <w:rFonts w:cs="Times New Roman"/>
          <w:b/>
          <w:sz w:val="22"/>
        </w:rPr>
        <w:t xml:space="preserve"> </w:t>
      </w:r>
      <w:r w:rsidR="00E21737" w:rsidRPr="00A96FB8">
        <w:rPr>
          <w:rFonts w:cs="Times New Roman"/>
          <w:b/>
          <w:sz w:val="22"/>
        </w:rPr>
        <w:t xml:space="preserve">of FMD been </w:t>
      </w:r>
      <w:r w:rsidR="00F1590C" w:rsidRPr="00A96FB8">
        <w:rPr>
          <w:rFonts w:cs="Times New Roman"/>
          <w:b/>
          <w:sz w:val="22"/>
        </w:rPr>
        <w:t xml:space="preserve">assessed </w:t>
      </w:r>
      <w:r w:rsidR="00FF3998" w:rsidRPr="00A96FB8">
        <w:rPr>
          <w:rFonts w:cs="Times New Roman"/>
          <w:b/>
          <w:sz w:val="22"/>
        </w:rPr>
        <w:t>in your</w:t>
      </w:r>
      <w:r w:rsidRPr="00A96FB8">
        <w:rPr>
          <w:rFonts w:cs="Times New Roman"/>
          <w:b/>
          <w:sz w:val="22"/>
        </w:rPr>
        <w:t xml:space="preserve"> country?</w:t>
      </w:r>
      <w:r w:rsidRPr="00A96FB8">
        <w:rPr>
          <w:rFonts w:cs="Times New Roman"/>
          <w:b/>
          <w:sz w:val="22"/>
        </w:rPr>
        <w:tab/>
      </w:r>
      <w:r w:rsidR="00B9397D" w:rsidRPr="00A96FB8">
        <w:rPr>
          <w:rFonts w:cs="Times New Roman"/>
          <w:b/>
          <w:sz w:val="22"/>
        </w:rPr>
        <w:t>(</w:t>
      </w:r>
      <w:r w:rsidR="00B9397D" w:rsidRPr="00A96FB8">
        <w:rPr>
          <w:rFonts w:cs="Times New Roman"/>
          <w:b/>
          <w:i/>
          <w:sz w:val="22"/>
        </w:rPr>
        <w:t>exclusive</w:t>
      </w:r>
      <w:r w:rsidR="00B9397D" w:rsidRPr="00A96FB8">
        <w:rPr>
          <w:rFonts w:cs="Times New Roman"/>
          <w:sz w:val="22"/>
        </w:rPr>
        <w:t>)</w:t>
      </w:r>
      <w:r w:rsidRPr="00A96FB8">
        <w:rPr>
          <w:rFonts w:cs="Times New Roman"/>
          <w:sz w:val="22"/>
        </w:rPr>
        <w:tab/>
      </w:r>
      <w:r w:rsidRPr="00A96FB8">
        <w:rPr>
          <w:rFonts w:cs="Times New Roman"/>
          <w:sz w:val="22"/>
        </w:rPr>
        <w:tab/>
      </w:r>
    </w:p>
    <w:p w:rsidR="0026360E" w:rsidRPr="00744A38" w:rsidRDefault="0026360E" w:rsidP="0026360E">
      <w:pPr>
        <w:pStyle w:val="ListParagraph"/>
        <w:rPr>
          <w:rFonts w:cs="Times New Roman"/>
          <w:sz w:val="22"/>
        </w:rPr>
      </w:pPr>
      <w:r w:rsidRPr="00744A38">
        <w:rPr>
          <w:rFonts w:cs="Times New Roman"/>
          <w:sz w:val="22"/>
        </w:rPr>
        <w:t>Yes</w:t>
      </w:r>
      <w:r w:rsidRPr="00744A38">
        <w:rPr>
          <w:rFonts w:cs="Times New Roman"/>
          <w:sz w:val="22"/>
        </w:rPr>
        <w:tab/>
        <w:t xml:space="preserve">    </w:t>
      </w:r>
      <w:r w:rsidRPr="00744A38">
        <w:rPr>
          <w:rFonts w:cs="Times New Roman"/>
          <w:sz w:val="22"/>
        </w:rPr>
        <w:tab/>
        <w:t xml:space="preserve">               </w:t>
      </w:r>
      <w:r w:rsidR="00824D4A">
        <w:rPr>
          <w:rFonts w:cs="Times New Roman"/>
          <w:sz w:val="22"/>
        </w:rPr>
        <w:t xml:space="preserve"> No                      </w:t>
      </w:r>
      <w:r w:rsidRPr="00744A38">
        <w:rPr>
          <w:rFonts w:cs="Times New Roman"/>
          <w:sz w:val="22"/>
        </w:rPr>
        <w:tab/>
      </w:r>
      <w:r w:rsidRPr="00744A38">
        <w:rPr>
          <w:rFonts w:cs="Times New Roman"/>
          <w:sz w:val="22"/>
        </w:rPr>
        <w:tab/>
      </w:r>
    </w:p>
    <w:p w:rsidR="0026360E" w:rsidRDefault="0026360E" w:rsidP="0026360E">
      <w:pPr>
        <w:pStyle w:val="ListParagraph"/>
        <w:ind w:left="709"/>
        <w:rPr>
          <w:rFonts w:cs="Times New Roman"/>
          <w:sz w:val="22"/>
        </w:rPr>
      </w:pPr>
    </w:p>
    <w:p w:rsidR="00687C26" w:rsidRPr="00744A38" w:rsidRDefault="00687C26" w:rsidP="0026360E">
      <w:pPr>
        <w:pStyle w:val="ListParagraph"/>
        <w:ind w:left="709"/>
        <w:rPr>
          <w:rFonts w:cs="Times New Roman"/>
          <w:sz w:val="22"/>
        </w:rPr>
      </w:pPr>
      <w:r>
        <w:rPr>
          <w:rFonts w:cs="Times New Roman"/>
          <w:sz w:val="22"/>
        </w:rPr>
        <w:t>IF NOT, GO TO QUESTION 2</w:t>
      </w:r>
      <w:ins w:id="286" w:author="Rodrigo NovaChavez (AGAH)" w:date="2015-07-30T17:40:00Z">
        <w:r w:rsidR="008608E4">
          <w:rPr>
            <w:rFonts w:cs="Times New Roman"/>
            <w:sz w:val="22"/>
          </w:rPr>
          <w:t>3</w:t>
        </w:r>
      </w:ins>
      <w:del w:id="287" w:author="Rodrigo NovaChavez (AGAH)" w:date="2015-07-30T17:40:00Z">
        <w:r w:rsidR="007219D3" w:rsidDel="008608E4">
          <w:rPr>
            <w:rFonts w:cs="Times New Roman"/>
            <w:sz w:val="22"/>
          </w:rPr>
          <w:delText>5</w:delText>
        </w:r>
      </w:del>
    </w:p>
    <w:p w:rsidR="00D82B61" w:rsidRPr="00A62971" w:rsidRDefault="0026360E" w:rsidP="00A62971">
      <w:pPr>
        <w:pStyle w:val="ListParagraph"/>
        <w:ind w:left="709"/>
        <w:rPr>
          <w:rFonts w:cs="Times New Roman"/>
          <w:sz w:val="22"/>
        </w:rPr>
      </w:pPr>
      <w:r w:rsidRPr="00744A38">
        <w:rPr>
          <w:rFonts w:cs="Times New Roman"/>
          <w:sz w:val="22"/>
        </w:rPr>
        <w:t xml:space="preserve">If yes, </w:t>
      </w:r>
      <w:r w:rsidR="00E21737" w:rsidRPr="00A62971">
        <w:rPr>
          <w:rFonts w:cs="Times New Roman"/>
          <w:sz w:val="22"/>
        </w:rPr>
        <w:t>In w</w:t>
      </w:r>
      <w:r w:rsidR="00D82B61" w:rsidRPr="00A62971">
        <w:rPr>
          <w:rFonts w:cs="Times New Roman"/>
          <w:sz w:val="22"/>
        </w:rPr>
        <w:t>hich year</w:t>
      </w:r>
      <w:r w:rsidR="00FF3998" w:rsidRPr="00A62971">
        <w:rPr>
          <w:rFonts w:cs="Times New Roman"/>
          <w:sz w:val="22"/>
        </w:rPr>
        <w:t xml:space="preserve"> was</w:t>
      </w:r>
      <w:r w:rsidR="00E21737" w:rsidRPr="00A62971">
        <w:rPr>
          <w:rFonts w:cs="Times New Roman"/>
          <w:sz w:val="22"/>
        </w:rPr>
        <w:t xml:space="preserve"> </w:t>
      </w:r>
      <w:r w:rsidR="00F1590C" w:rsidRPr="00A62971">
        <w:rPr>
          <w:rFonts w:cs="Times New Roman"/>
          <w:sz w:val="22"/>
        </w:rPr>
        <w:t xml:space="preserve">conducted </w:t>
      </w:r>
      <w:r w:rsidR="00F1590C">
        <w:rPr>
          <w:rFonts w:cs="Times New Roman"/>
          <w:sz w:val="22"/>
        </w:rPr>
        <w:t>that</w:t>
      </w:r>
      <w:r w:rsidR="00F1590C" w:rsidRPr="00A62971">
        <w:rPr>
          <w:rFonts w:cs="Times New Roman"/>
          <w:sz w:val="22"/>
        </w:rPr>
        <w:t xml:space="preserve"> </w:t>
      </w:r>
      <w:r w:rsidR="00F1590C">
        <w:rPr>
          <w:rFonts w:cs="Times New Roman"/>
          <w:sz w:val="22"/>
        </w:rPr>
        <w:t>assessment</w:t>
      </w:r>
      <w:r w:rsidR="00D82B61" w:rsidRPr="00A62971">
        <w:rPr>
          <w:rFonts w:cs="Times New Roman"/>
          <w:sz w:val="22"/>
        </w:rPr>
        <w:t>?:_________________;</w:t>
      </w:r>
    </w:p>
    <w:p w:rsidR="00E92CEF" w:rsidRPr="00E92CEF" w:rsidRDefault="00E92CEF" w:rsidP="00B9397D">
      <w:pPr>
        <w:ind w:firstLine="709"/>
        <w:rPr>
          <w:rFonts w:cs="Times New Roman"/>
          <w:sz w:val="22"/>
        </w:rPr>
      </w:pPr>
      <w:r w:rsidRPr="00787489">
        <w:rPr>
          <w:rFonts w:cs="Times New Roman"/>
          <w:b/>
          <w:sz w:val="22"/>
        </w:rPr>
        <w:t>Which of the following sectors were included?</w:t>
      </w:r>
      <w:r w:rsidRPr="00E92CEF">
        <w:rPr>
          <w:rFonts w:cs="Times New Roman"/>
          <w:sz w:val="22"/>
        </w:rPr>
        <w:t xml:space="preserve"> </w:t>
      </w:r>
      <w:r w:rsidR="00B9397D">
        <w:rPr>
          <w:rFonts w:cs="Times New Roman"/>
          <w:sz w:val="22"/>
        </w:rPr>
        <w:t>(</w:t>
      </w:r>
      <w:r w:rsidR="00B9397D" w:rsidRPr="00B9397D">
        <w:rPr>
          <w:rFonts w:cs="Times New Roman"/>
          <w:i/>
          <w:sz w:val="22"/>
        </w:rPr>
        <w:t>Multiple choices</w:t>
      </w:r>
      <w:r w:rsidR="00B9397D">
        <w:rPr>
          <w:rFonts w:cs="Times New Roman"/>
          <w:sz w:val="22"/>
        </w:rPr>
        <w:t>)</w:t>
      </w:r>
    </w:p>
    <w:p w:rsidR="0026360E" w:rsidRPr="00744A38" w:rsidRDefault="009D465A" w:rsidP="00A02AD1">
      <w:pPr>
        <w:numPr>
          <w:ilvl w:val="0"/>
          <w:numId w:val="3"/>
        </w:numPr>
        <w:spacing w:after="0" w:line="240" w:lineRule="auto"/>
        <w:rPr>
          <w:rFonts w:cs="Times New Roman"/>
          <w:sz w:val="22"/>
        </w:rPr>
      </w:pPr>
      <w:r>
        <w:rPr>
          <w:rFonts w:cs="Times New Roman"/>
          <w:noProof/>
          <w:sz w:val="22"/>
          <w:lang w:val="en-US"/>
        </w:rPr>
        <mc:AlternateContent>
          <mc:Choice Requires="wps">
            <w:drawing>
              <wp:anchor distT="0" distB="0" distL="114300" distR="114300" simplePos="0" relativeHeight="252357632" behindDoc="0" locked="0" layoutInCell="1" allowOverlap="1" wp14:anchorId="386F1072" wp14:editId="17D6A5C8">
                <wp:simplePos x="0" y="0"/>
                <wp:positionH relativeFrom="column">
                  <wp:posOffset>2117090</wp:posOffset>
                </wp:positionH>
                <wp:positionV relativeFrom="paragraph">
                  <wp:posOffset>18415</wp:posOffset>
                </wp:positionV>
                <wp:extent cx="212090" cy="169545"/>
                <wp:effectExtent l="0" t="0" r="16510" b="20955"/>
                <wp:wrapNone/>
                <wp:docPr id="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66.7pt;margin-top:1.45pt;width:16.7pt;height:13.3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">
                <v:textbox>
                  <w:txbxContent>
                    <w:p w:rsidR="000038DC" w:rsidRPr="006E2E9C" w:rsidRDefault="000038DC" w:rsidP="0026360E">
                      <w:pPr>
                        <w:rPr>
                          <w:lang w:val="en-US"/>
                        </w:rPr>
                      </w:pPr>
                    </w:p>
                  </w:txbxContent>
                </v:textbox>
              </v:shape>
            </w:pict>
          </mc:Fallback>
        </mc:AlternateContent>
      </w:r>
      <w:r w:rsidR="0026360E" w:rsidRPr="00744A38">
        <w:rPr>
          <w:rFonts w:cs="Times New Roman"/>
          <w:sz w:val="22"/>
        </w:rPr>
        <w:t>Small holder</w:t>
      </w:r>
    </w:p>
    <w:p w:rsidR="0026360E" w:rsidRPr="00744A38" w:rsidRDefault="009D465A" w:rsidP="00A02AD1">
      <w:pPr>
        <w:numPr>
          <w:ilvl w:val="0"/>
          <w:numId w:val="3"/>
        </w:numPr>
        <w:spacing w:after="0" w:line="240" w:lineRule="auto"/>
        <w:rPr>
          <w:rFonts w:cs="Times New Roman"/>
          <w:sz w:val="22"/>
        </w:rPr>
      </w:pPr>
      <w:r>
        <w:rPr>
          <w:rFonts w:cs="Times New Roman"/>
          <w:noProof/>
          <w:sz w:val="22"/>
          <w:lang w:val="en-US"/>
        </w:rPr>
        <mc:AlternateContent>
          <mc:Choice Requires="wps">
            <w:drawing>
              <wp:anchor distT="0" distB="0" distL="114300" distR="114300" simplePos="0" relativeHeight="252362752" behindDoc="0" locked="0" layoutInCell="1" allowOverlap="1" wp14:anchorId="20A29E42" wp14:editId="199E1116">
                <wp:simplePos x="0" y="0"/>
                <wp:positionH relativeFrom="column">
                  <wp:posOffset>2116455</wp:posOffset>
                </wp:positionH>
                <wp:positionV relativeFrom="paragraph">
                  <wp:posOffset>17780</wp:posOffset>
                </wp:positionV>
                <wp:extent cx="212090" cy="169545"/>
                <wp:effectExtent l="0" t="0" r="16510" b="20955"/>
                <wp:wrapNone/>
                <wp:docPr id="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66.65pt;margin-top:1.4pt;width:16.7pt;height:13.35pt;z-index:25236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">
                <v:textbox>
                  <w:txbxContent>
                    <w:p w:rsidR="000038DC" w:rsidRPr="006E2E9C" w:rsidRDefault="000038DC" w:rsidP="0026360E">
                      <w:pPr>
                        <w:rPr>
                          <w:lang w:val="en-US"/>
                        </w:rPr>
                      </w:pPr>
                    </w:p>
                  </w:txbxContent>
                </v:textbox>
              </v:shape>
            </w:pict>
          </mc:Fallback>
        </mc:AlternateContent>
      </w:r>
      <w:r w:rsidR="0026360E" w:rsidRPr="00744A38">
        <w:rPr>
          <w:rFonts w:cs="Times New Roman"/>
          <w:sz w:val="22"/>
        </w:rPr>
        <w:t>Dairy production</w:t>
      </w:r>
    </w:p>
    <w:p w:rsidR="0026360E" w:rsidRDefault="009D465A" w:rsidP="00A02AD1">
      <w:pPr>
        <w:numPr>
          <w:ilvl w:val="0"/>
          <w:numId w:val="3"/>
        </w:numPr>
        <w:spacing w:after="0" w:line="240" w:lineRule="auto"/>
        <w:rPr>
          <w:rFonts w:cs="Times New Roman"/>
          <w:sz w:val="22"/>
        </w:rPr>
      </w:pPr>
      <w:r>
        <w:rPr>
          <w:rFonts w:cs="Times New Roman"/>
          <w:noProof/>
          <w:sz w:val="22"/>
          <w:lang w:val="en-US"/>
        </w:rPr>
        <mc:AlternateContent>
          <mc:Choice Requires="wps">
            <w:drawing>
              <wp:anchor distT="0" distB="0" distL="114300" distR="114300" simplePos="0" relativeHeight="252358656" behindDoc="0" locked="0" layoutInCell="1" allowOverlap="1" wp14:anchorId="60023AED" wp14:editId="509B904E">
                <wp:simplePos x="0" y="0"/>
                <wp:positionH relativeFrom="column">
                  <wp:posOffset>2118360</wp:posOffset>
                </wp:positionH>
                <wp:positionV relativeFrom="paragraph">
                  <wp:posOffset>10160</wp:posOffset>
                </wp:positionV>
                <wp:extent cx="212090" cy="169545"/>
                <wp:effectExtent l="0" t="0" r="16510" b="20955"/>
                <wp:wrapNone/>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66.8pt;margin-top:.8pt;width:16.7pt;height:13.3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">
                <v:textbox>
                  <w:txbxContent>
                    <w:p w:rsidR="000038DC" w:rsidRPr="006E2E9C" w:rsidRDefault="000038DC" w:rsidP="0026360E">
                      <w:pPr>
                        <w:rPr>
                          <w:lang w:val="en-US"/>
                        </w:rPr>
                      </w:pPr>
                    </w:p>
                  </w:txbxContent>
                </v:textbox>
              </v:shape>
            </w:pict>
          </mc:Fallback>
        </mc:AlternateContent>
      </w:r>
      <w:r w:rsidR="0026360E" w:rsidRPr="00744A38">
        <w:rPr>
          <w:rFonts w:cs="Times New Roman"/>
          <w:sz w:val="22"/>
        </w:rPr>
        <w:t>Beef production</w:t>
      </w:r>
    </w:p>
    <w:p w:rsidR="00E21737" w:rsidRPr="00744A38" w:rsidRDefault="009D465A" w:rsidP="00A02AD1">
      <w:pPr>
        <w:numPr>
          <w:ilvl w:val="0"/>
          <w:numId w:val="3"/>
        </w:numPr>
        <w:spacing w:after="0" w:line="240" w:lineRule="auto"/>
        <w:rPr>
          <w:rFonts w:cs="Times New Roman"/>
          <w:sz w:val="22"/>
        </w:rPr>
      </w:pPr>
      <w:r>
        <w:rPr>
          <w:rFonts w:cs="Times New Roman"/>
          <w:noProof/>
          <w:sz w:val="22"/>
          <w:lang w:val="en-US"/>
        </w:rPr>
        <mc:AlternateContent>
          <mc:Choice Requires="wps">
            <w:drawing>
              <wp:anchor distT="0" distB="0" distL="114300" distR="114300" simplePos="0" relativeHeight="252529664" behindDoc="0" locked="0" layoutInCell="1" allowOverlap="1" wp14:anchorId="7AFBE3FD" wp14:editId="2C665114">
                <wp:simplePos x="0" y="0"/>
                <wp:positionH relativeFrom="column">
                  <wp:posOffset>2118995</wp:posOffset>
                </wp:positionH>
                <wp:positionV relativeFrom="paragraph">
                  <wp:posOffset>18415</wp:posOffset>
                </wp:positionV>
                <wp:extent cx="212090" cy="169545"/>
                <wp:effectExtent l="0" t="0" r="16510" b="20955"/>
                <wp:wrapNone/>
                <wp:docPr id="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E2173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66.85pt;margin-top:1.45pt;width:16.7pt;height:13.3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">
                <v:textbox>
                  <w:txbxContent>
                    <w:p w:rsidR="000038DC" w:rsidRPr="006E2E9C" w:rsidRDefault="000038DC" w:rsidP="00E21737">
                      <w:pPr>
                        <w:rPr>
                          <w:lang w:val="en-US"/>
                        </w:rPr>
                      </w:pPr>
                    </w:p>
                  </w:txbxContent>
                </v:textbox>
              </v:shape>
            </w:pict>
          </mc:Fallback>
        </mc:AlternateContent>
      </w:r>
      <w:r>
        <w:rPr>
          <w:rFonts w:cs="Times New Roman"/>
          <w:noProof/>
          <w:sz w:val="22"/>
          <w:lang w:val="en-US"/>
        </w:rPr>
        <mc:AlternateContent>
          <mc:Choice Requires="wps">
            <w:drawing>
              <wp:anchor distT="0" distB="0" distL="114300" distR="114300" simplePos="0" relativeHeight="252360704" behindDoc="0" locked="0" layoutInCell="1" allowOverlap="1" wp14:anchorId="6C4142F5" wp14:editId="1EB290EA">
                <wp:simplePos x="0" y="0"/>
                <wp:positionH relativeFrom="column">
                  <wp:posOffset>1347470</wp:posOffset>
                </wp:positionH>
                <wp:positionV relativeFrom="paragraph">
                  <wp:posOffset>144145</wp:posOffset>
                </wp:positionV>
                <wp:extent cx="212090" cy="169545"/>
                <wp:effectExtent l="0" t="0" r="16510" b="20955"/>
                <wp:wrapNone/>
                <wp:docPr id="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06.1pt;margin-top:11.35pt;width:16.7pt;height:13.35pt;z-index:2523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">
                <v:textbox>
                  <w:txbxContent>
                    <w:p w:rsidR="000038DC" w:rsidRPr="006E2E9C" w:rsidRDefault="000038DC" w:rsidP="0026360E">
                      <w:pPr>
                        <w:rPr>
                          <w:lang w:val="en-US"/>
                        </w:rPr>
                      </w:pPr>
                    </w:p>
                  </w:txbxContent>
                </v:textbox>
              </v:shape>
            </w:pict>
          </mc:Fallback>
        </mc:AlternateContent>
      </w:r>
      <w:r w:rsidR="00E21737">
        <w:rPr>
          <w:rFonts w:cs="Times New Roman"/>
          <w:sz w:val="22"/>
        </w:rPr>
        <w:t>Small ruminants</w:t>
      </w:r>
    </w:p>
    <w:p w:rsidR="0026360E" w:rsidRPr="00744A38" w:rsidRDefault="009D465A" w:rsidP="00A02AD1">
      <w:pPr>
        <w:numPr>
          <w:ilvl w:val="0"/>
          <w:numId w:val="3"/>
        </w:numPr>
        <w:spacing w:after="0" w:line="240" w:lineRule="auto"/>
        <w:rPr>
          <w:rFonts w:cs="Times New Roman"/>
          <w:sz w:val="22"/>
        </w:rPr>
      </w:pPr>
      <w:r>
        <w:rPr>
          <w:rFonts w:cs="Times New Roman"/>
          <w:noProof/>
          <w:sz w:val="22"/>
          <w:lang w:val="en-US"/>
        </w:rPr>
        <mc:AlternateContent>
          <mc:Choice Requires="wps">
            <w:drawing>
              <wp:anchor distT="0" distB="0" distL="114300" distR="114300" simplePos="0" relativeHeight="252359680" behindDoc="0" locked="0" layoutInCell="1" allowOverlap="1" wp14:anchorId="436E27AA" wp14:editId="73F4899C">
                <wp:simplePos x="0" y="0"/>
                <wp:positionH relativeFrom="column">
                  <wp:posOffset>2538730</wp:posOffset>
                </wp:positionH>
                <wp:positionV relativeFrom="paragraph">
                  <wp:posOffset>152400</wp:posOffset>
                </wp:positionV>
                <wp:extent cx="212090" cy="169545"/>
                <wp:effectExtent l="0" t="0" r="16510" b="20955"/>
                <wp:wrapNone/>
                <wp:docPr id="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99.9pt;margin-top:12pt;width:16.7pt;height:13.35pt;z-index:2523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">
                <v:textbox>
                  <w:txbxContent>
                    <w:p w:rsidR="000038DC" w:rsidRPr="006E2E9C" w:rsidRDefault="000038DC" w:rsidP="0026360E">
                      <w:pPr>
                        <w:rPr>
                          <w:lang w:val="en-US"/>
                        </w:rPr>
                      </w:pPr>
                    </w:p>
                  </w:txbxContent>
                </v:textbox>
              </v:shape>
            </w:pict>
          </mc:Fallback>
        </mc:AlternateContent>
      </w:r>
      <w:r w:rsidR="0026360E" w:rsidRPr="00744A38">
        <w:rPr>
          <w:rFonts w:cs="Times New Roman"/>
          <w:sz w:val="22"/>
        </w:rPr>
        <w:t>Pigs</w:t>
      </w:r>
    </w:p>
    <w:p w:rsidR="0026360E" w:rsidRPr="00744A38" w:rsidRDefault="0026360E" w:rsidP="00A02AD1">
      <w:pPr>
        <w:numPr>
          <w:ilvl w:val="0"/>
          <w:numId w:val="3"/>
        </w:numPr>
        <w:spacing w:after="0" w:line="240" w:lineRule="auto"/>
        <w:rPr>
          <w:rFonts w:cs="Times New Roman"/>
          <w:sz w:val="22"/>
        </w:rPr>
      </w:pPr>
      <w:r w:rsidRPr="00744A38">
        <w:rPr>
          <w:rFonts w:cs="Times New Roman"/>
          <w:sz w:val="22"/>
        </w:rPr>
        <w:t>Mixed livestock systems</w:t>
      </w:r>
    </w:p>
    <w:p w:rsidR="0026360E" w:rsidRDefault="00F9726F" w:rsidP="00A02AD1">
      <w:pPr>
        <w:numPr>
          <w:ilvl w:val="0"/>
          <w:numId w:val="3"/>
        </w:numPr>
        <w:spacing w:after="0" w:line="240" w:lineRule="auto"/>
        <w:rPr>
          <w:rFonts w:cs="Times New Roman"/>
          <w:sz w:val="22"/>
        </w:rPr>
      </w:pPr>
      <w:r>
        <w:rPr>
          <w:rFonts w:cs="Times New Roman"/>
          <w:sz w:val="22"/>
        </w:rPr>
        <w:t>pastoralist</w:t>
      </w:r>
    </w:p>
    <w:p w:rsidR="00F1590C" w:rsidRPr="00744A38" w:rsidRDefault="00F1590C" w:rsidP="00A02AD1">
      <w:pPr>
        <w:numPr>
          <w:ilvl w:val="0"/>
          <w:numId w:val="3"/>
        </w:numPr>
        <w:spacing w:after="0" w:line="240" w:lineRule="auto"/>
        <w:rPr>
          <w:rFonts w:cs="Times New Roman"/>
          <w:sz w:val="22"/>
        </w:rPr>
      </w:pPr>
      <w:r>
        <w:rPr>
          <w:rFonts w:cs="Times New Roman"/>
          <w:sz w:val="22"/>
        </w:rPr>
        <w:t>Silvo</w:t>
      </w:r>
      <w:r w:rsidR="00F9726F">
        <w:rPr>
          <w:rFonts w:cs="Times New Roman"/>
          <w:sz w:val="22"/>
        </w:rPr>
        <w:t>-</w:t>
      </w:r>
      <w:r>
        <w:rPr>
          <w:rFonts w:cs="Times New Roman"/>
          <w:sz w:val="22"/>
        </w:rPr>
        <w:t>pastoralis</w:t>
      </w:r>
      <w:r w:rsidR="00F9726F">
        <w:rPr>
          <w:rFonts w:cs="Times New Roman"/>
          <w:sz w:val="22"/>
        </w:rPr>
        <w:t>t</w:t>
      </w:r>
    </w:p>
    <w:p w:rsidR="0026360E" w:rsidRDefault="0026360E" w:rsidP="0026360E">
      <w:pPr>
        <w:spacing w:after="0" w:line="240" w:lineRule="auto"/>
        <w:rPr>
          <w:rFonts w:cs="Times New Roman"/>
          <w:sz w:val="22"/>
          <w:lang w:val="en-US"/>
        </w:rPr>
      </w:pPr>
    </w:p>
    <w:p w:rsidR="00E92CEF" w:rsidRPr="00744A38" w:rsidRDefault="00E92CEF" w:rsidP="00E92CEF">
      <w:pPr>
        <w:spacing w:after="0" w:line="240" w:lineRule="auto"/>
        <w:rPr>
          <w:rFonts w:cs="Times New Roman"/>
          <w:sz w:val="22"/>
          <w:lang w:val="en-US"/>
        </w:rPr>
      </w:pPr>
      <w:r>
        <w:rPr>
          <w:rFonts w:cs="Times New Roman"/>
          <w:sz w:val="22"/>
          <w:lang w:val="en-US"/>
        </w:rPr>
        <w:t xml:space="preserve">             </w:t>
      </w:r>
      <w:r w:rsidRPr="00787489">
        <w:rPr>
          <w:rFonts w:cs="Times New Roman"/>
          <w:b/>
          <w:sz w:val="22"/>
          <w:lang w:val="en-US"/>
        </w:rPr>
        <w:t>Is the</w:t>
      </w:r>
      <w:r w:rsidR="00F1590C" w:rsidRPr="00787489">
        <w:rPr>
          <w:rFonts w:cs="Times New Roman"/>
          <w:b/>
          <w:sz w:val="22"/>
          <w:lang w:val="en-US"/>
        </w:rPr>
        <w:t xml:space="preserve">re any evidence of the socio-economic impact </w:t>
      </w:r>
      <w:r w:rsidR="00687C26" w:rsidRPr="00787489">
        <w:rPr>
          <w:rFonts w:cs="Times New Roman"/>
          <w:b/>
          <w:sz w:val="22"/>
          <w:lang w:val="en-US"/>
        </w:rPr>
        <w:t>assessment</w:t>
      </w:r>
      <w:r w:rsidRPr="00787489">
        <w:rPr>
          <w:rFonts w:cs="Times New Roman"/>
          <w:b/>
          <w:sz w:val="22"/>
          <w:lang w:val="en-US"/>
        </w:rPr>
        <w:t>?</w:t>
      </w:r>
      <w:r w:rsidR="00B9397D" w:rsidRPr="00787489">
        <w:rPr>
          <w:rFonts w:cs="Times New Roman"/>
          <w:b/>
          <w:sz w:val="22"/>
          <w:lang w:val="en-US"/>
        </w:rPr>
        <w:t xml:space="preserve"> </w:t>
      </w:r>
      <w:r w:rsidR="00B9397D" w:rsidRPr="00787489">
        <w:rPr>
          <w:rFonts w:cs="Times New Roman"/>
          <w:b/>
          <w:i/>
          <w:sz w:val="22"/>
          <w:lang w:val="en-US"/>
        </w:rPr>
        <w:t>(exclusive</w:t>
      </w:r>
      <w:r w:rsidR="00B9397D">
        <w:rPr>
          <w:rFonts w:cs="Times New Roman"/>
          <w:sz w:val="22"/>
          <w:lang w:val="en-US"/>
        </w:rPr>
        <w:t>)</w:t>
      </w:r>
    </w:p>
    <w:p w:rsidR="0026360E" w:rsidRPr="00744A38" w:rsidRDefault="00B9397D" w:rsidP="0026360E">
      <w:pPr>
        <w:pStyle w:val="ListParagraph"/>
        <w:rPr>
          <w:rFonts w:cs="Times New Roman"/>
          <w:sz w:val="22"/>
        </w:rPr>
      </w:pPr>
      <w:r>
        <w:rPr>
          <w:rFonts w:cs="Times New Roman"/>
          <w:noProof/>
          <w:sz w:val="22"/>
          <w:lang w:val="en-US"/>
        </w:rPr>
        <mc:AlternateContent>
          <mc:Choice Requires="wps">
            <w:drawing>
              <wp:anchor distT="0" distB="0" distL="114300" distR="114300" simplePos="0" relativeHeight="252363776" behindDoc="0" locked="0" layoutInCell="1" allowOverlap="1" wp14:anchorId="0750123F" wp14:editId="25D8B602">
                <wp:simplePos x="0" y="0"/>
                <wp:positionH relativeFrom="column">
                  <wp:posOffset>760730</wp:posOffset>
                </wp:positionH>
                <wp:positionV relativeFrom="paragraph">
                  <wp:posOffset>0</wp:posOffset>
                </wp:positionV>
                <wp:extent cx="212090" cy="169545"/>
                <wp:effectExtent l="0" t="0" r="16510" b="20955"/>
                <wp:wrapNone/>
                <wp:docPr id="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59.9pt;margin-top:0;width:16.7pt;height:13.35pt;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">
                <v:textbox>
                  <w:txbxContent>
                    <w:p w:rsidR="000038DC" w:rsidRPr="006E2E9C" w:rsidRDefault="000038DC" w:rsidP="0026360E">
                      <w:pPr>
                        <w:rPr>
                          <w:lang w:val="en-US"/>
                        </w:rPr>
                      </w:pPr>
                    </w:p>
                  </w:txbxContent>
                </v:textbox>
              </v:shape>
            </w:pict>
          </mc:Fallback>
        </mc:AlternateContent>
      </w:r>
      <w:r w:rsidR="009D465A">
        <w:rPr>
          <w:rFonts w:cs="Times New Roman"/>
          <w:noProof/>
          <w:sz w:val="22"/>
          <w:lang w:val="en-US"/>
        </w:rPr>
        <mc:AlternateContent>
          <mc:Choice Requires="wps">
            <w:drawing>
              <wp:anchor distT="0" distB="0" distL="114300" distR="114300" simplePos="0" relativeHeight="252364800" behindDoc="0" locked="0" layoutInCell="1" allowOverlap="1" wp14:anchorId="05CB2A45" wp14:editId="5E214DBD">
                <wp:simplePos x="0" y="0"/>
                <wp:positionH relativeFrom="column">
                  <wp:posOffset>2327910</wp:posOffset>
                </wp:positionH>
                <wp:positionV relativeFrom="paragraph">
                  <wp:posOffset>3175</wp:posOffset>
                </wp:positionV>
                <wp:extent cx="212090" cy="169545"/>
                <wp:effectExtent l="0" t="0" r="16510" b="20955"/>
                <wp:wrapNone/>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183.3pt;margin-top:.25pt;width:16.7pt;height:13.35pt;z-index:25236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">
                <v:textbox>
                  <w:txbxContent>
                    <w:p w:rsidR="000038DC" w:rsidRPr="006E2E9C" w:rsidRDefault="000038DC" w:rsidP="0026360E">
                      <w:pPr>
                        <w:rPr>
                          <w:lang w:val="en-US"/>
                        </w:rPr>
                      </w:pPr>
                    </w:p>
                  </w:txbxContent>
                </v:textbox>
              </v:shape>
            </w:pict>
          </mc:Fallback>
        </mc:AlternateContent>
      </w:r>
      <w:r w:rsidR="0026360E" w:rsidRPr="00744A38">
        <w:rPr>
          <w:rFonts w:cs="Times New Roman"/>
          <w:sz w:val="22"/>
        </w:rPr>
        <w:t>Yes</w:t>
      </w:r>
      <w:r w:rsidR="0026360E" w:rsidRPr="00744A38">
        <w:rPr>
          <w:rFonts w:cs="Times New Roman"/>
          <w:sz w:val="22"/>
        </w:rPr>
        <w:tab/>
        <w:t xml:space="preserve">    </w:t>
      </w:r>
      <w:r w:rsidR="0026360E" w:rsidRPr="00744A38">
        <w:rPr>
          <w:rFonts w:cs="Times New Roman"/>
          <w:sz w:val="22"/>
        </w:rPr>
        <w:tab/>
        <w:t xml:space="preserve">                No </w:t>
      </w:r>
      <w:r w:rsidR="0026360E" w:rsidRPr="00744A38">
        <w:rPr>
          <w:rFonts w:cs="Times New Roman"/>
          <w:sz w:val="22"/>
        </w:rPr>
        <w:tab/>
      </w:r>
      <w:r w:rsidR="0026360E" w:rsidRPr="00744A38">
        <w:rPr>
          <w:rFonts w:cs="Times New Roman"/>
          <w:sz w:val="22"/>
        </w:rPr>
        <w:tab/>
      </w:r>
    </w:p>
    <w:p w:rsidR="0026360E" w:rsidRDefault="0026360E" w:rsidP="0026360E">
      <w:pPr>
        <w:pStyle w:val="ListParagraph"/>
        <w:rPr>
          <w:rFonts w:cs="Times New Roman"/>
          <w:sz w:val="22"/>
        </w:rPr>
      </w:pPr>
    </w:p>
    <w:p w:rsidR="00F1590C" w:rsidRDefault="00F1590C" w:rsidP="0026360E">
      <w:pPr>
        <w:pStyle w:val="ListParagraph"/>
        <w:rPr>
          <w:rFonts w:cs="Times New Roman"/>
          <w:sz w:val="22"/>
        </w:rPr>
      </w:pPr>
    </w:p>
    <w:p w:rsidR="00F1590C" w:rsidRDefault="00F1590C" w:rsidP="0026360E">
      <w:pPr>
        <w:pStyle w:val="ListParagraph"/>
        <w:rPr>
          <w:rFonts w:cs="Times New Roman"/>
          <w:sz w:val="22"/>
        </w:rPr>
      </w:pPr>
    </w:p>
    <w:p w:rsidR="00F1590C" w:rsidRPr="00744A38" w:rsidRDefault="00F1590C" w:rsidP="0026360E">
      <w:pPr>
        <w:pStyle w:val="ListParagraph"/>
        <w:rPr>
          <w:rFonts w:cs="Times New Roman"/>
          <w:sz w:val="22"/>
        </w:rPr>
      </w:pPr>
    </w:p>
    <w:p w:rsidR="0026360E" w:rsidRDefault="0026360E" w:rsidP="0026360E">
      <w:pPr>
        <w:rPr>
          <w:ins w:id="288" w:author="Rodrigo NovaChavez (AGAH)" w:date="2015-07-30T12:23:00Z"/>
          <w:rFonts w:cs="Times New Roman"/>
          <w:sz w:val="22"/>
          <w:u w:val="single"/>
          <w:lang w:val="en-US"/>
        </w:rPr>
      </w:pPr>
      <w:r w:rsidRPr="00717D04">
        <w:rPr>
          <w:rFonts w:cs="Times New Roman"/>
          <w:sz w:val="22"/>
          <w:u w:val="single"/>
          <w:lang w:val="en-US"/>
        </w:rPr>
        <w:t>SEROSURVEILLANCE:</w:t>
      </w:r>
    </w:p>
    <w:p w:rsidR="00EA588D" w:rsidRDefault="00EA588D" w:rsidP="005B1F9F">
      <w:pPr>
        <w:jc w:val="both"/>
        <w:rPr>
          <w:ins w:id="289" w:author="Rodrigo NovaChavez (AGAH)" w:date="2015-07-30T13:48:00Z"/>
          <w:rFonts w:cs="Times New Roman"/>
          <w:sz w:val="22"/>
          <w:lang w:val="en-US"/>
        </w:rPr>
        <w:pPrChange w:id="290" w:author="Rodrigo NovaChavez (AGAH)" w:date="2015-07-30T13:46:00Z">
          <w:pPr/>
        </w:pPrChange>
      </w:pPr>
      <w:ins w:id="291" w:author="Rodrigo NovaChavez (AGAH)" w:date="2015-07-30T12:23:00Z">
        <w:r>
          <w:rPr>
            <w:rFonts w:cs="Times New Roman"/>
            <w:sz w:val="22"/>
            <w:lang w:val="en-US"/>
          </w:rPr>
          <w:t>Serosurveillance</w:t>
        </w:r>
      </w:ins>
      <w:ins w:id="292" w:author="Rodrigo NovaChavez (AGAH)" w:date="2015-07-30T13:44:00Z">
        <w:r w:rsidR="005B1F9F">
          <w:rPr>
            <w:rFonts w:cs="Times New Roman"/>
            <w:sz w:val="22"/>
            <w:lang w:val="en-US"/>
          </w:rPr>
          <w:t xml:space="preserve"> refers to </w:t>
        </w:r>
      </w:ins>
      <w:ins w:id="293" w:author="Rodrigo NovaChavez (AGAH)" w:date="2015-07-30T13:46:00Z">
        <w:r w:rsidR="005B1F9F">
          <w:rPr>
            <w:rFonts w:cs="Times New Roman"/>
            <w:sz w:val="22"/>
            <w:lang w:val="en-US"/>
          </w:rPr>
          <w:t xml:space="preserve">the </w:t>
        </w:r>
      </w:ins>
      <w:ins w:id="294" w:author="Rodrigo NovaChavez (AGAH)" w:date="2015-07-30T13:44:00Z">
        <w:r w:rsidR="005B1F9F">
          <w:rPr>
            <w:rFonts w:cs="Times New Roman"/>
            <w:sz w:val="22"/>
            <w:lang w:val="en-US"/>
          </w:rPr>
          <w:t>implement</w:t>
        </w:r>
      </w:ins>
      <w:ins w:id="295" w:author="Rodrigo NovaChavez (AGAH)" w:date="2015-07-30T13:46:00Z">
        <w:r w:rsidR="005B1F9F">
          <w:rPr>
            <w:rFonts w:cs="Times New Roman"/>
            <w:sz w:val="22"/>
            <w:lang w:val="en-US"/>
          </w:rPr>
          <w:t>ation</w:t>
        </w:r>
      </w:ins>
      <w:ins w:id="296" w:author="Rodrigo NovaChavez (AGAH)" w:date="2015-07-30T13:44:00Z">
        <w:r w:rsidR="005B1F9F">
          <w:rPr>
            <w:rFonts w:cs="Times New Roman"/>
            <w:sz w:val="22"/>
            <w:lang w:val="en-US"/>
          </w:rPr>
          <w:t xml:space="preserve"> a </w:t>
        </w:r>
      </w:ins>
      <w:ins w:id="297" w:author="Rodrigo NovaChavez (AGAH)" w:date="2015-07-30T13:46:00Z">
        <w:r w:rsidR="005B1F9F">
          <w:rPr>
            <w:rFonts w:cs="Times New Roman"/>
            <w:sz w:val="22"/>
            <w:lang w:val="en-US"/>
          </w:rPr>
          <w:t xml:space="preserve">a sampling protocol </w:t>
        </w:r>
      </w:ins>
      <w:ins w:id="298" w:author="Rodrigo NovaChavez (AGAH)" w:date="2015-07-30T13:47:00Z">
        <w:r w:rsidR="005B1F9F">
          <w:rPr>
            <w:rFonts w:cs="Times New Roman"/>
            <w:sz w:val="22"/>
            <w:lang w:val="en-US"/>
          </w:rPr>
          <w:t xml:space="preserve">aiming to gather </w:t>
        </w:r>
      </w:ins>
      <w:ins w:id="299" w:author="Rodrigo NovaChavez (AGAH)" w:date="2015-07-30T13:44:00Z">
        <w:r w:rsidR="005B1F9F" w:rsidRPr="005B1F9F">
          <w:rPr>
            <w:rFonts w:cs="Times New Roman"/>
            <w:sz w:val="22"/>
            <w:lang w:val="en-US"/>
          </w:rPr>
          <w:t xml:space="preserve">serological evidence </w:t>
        </w:r>
      </w:ins>
      <w:ins w:id="300" w:author="Rodrigo NovaChavez (AGAH)" w:date="2015-07-30T13:47:00Z">
        <w:r w:rsidR="005B1F9F">
          <w:rPr>
            <w:rFonts w:cs="Times New Roman"/>
            <w:sz w:val="22"/>
            <w:lang w:val="en-US"/>
          </w:rPr>
          <w:t>of</w:t>
        </w:r>
      </w:ins>
      <w:ins w:id="301" w:author="Rodrigo NovaChavez (AGAH)" w:date="2015-07-30T13:44:00Z">
        <w:r w:rsidR="005B1F9F" w:rsidRPr="005B1F9F">
          <w:rPr>
            <w:rFonts w:cs="Times New Roman"/>
            <w:sz w:val="22"/>
            <w:lang w:val="en-US"/>
          </w:rPr>
          <w:t xml:space="preserve"> FMD </w:t>
        </w:r>
      </w:ins>
      <w:ins w:id="302" w:author="Rodrigo NovaChavez (AGAH)" w:date="2015-07-30T13:47:00Z">
        <w:r w:rsidR="005B1F9F" w:rsidRPr="005B1F9F">
          <w:rPr>
            <w:rFonts w:cs="Times New Roman"/>
            <w:sz w:val="22"/>
            <w:lang w:val="en-US"/>
          </w:rPr>
          <w:t>virus circulation</w:t>
        </w:r>
      </w:ins>
      <w:ins w:id="303" w:author="Rodrigo NovaChavez (AGAH)" w:date="2015-07-30T13:44:00Z">
        <w:r w:rsidR="005B1F9F" w:rsidRPr="005B1F9F">
          <w:rPr>
            <w:rFonts w:cs="Times New Roman"/>
            <w:sz w:val="22"/>
            <w:lang w:val="en-US"/>
          </w:rPr>
          <w:t xml:space="preserve"> by </w:t>
        </w:r>
      </w:ins>
      <w:ins w:id="304" w:author="Rodrigo NovaChavez (AGAH)" w:date="2015-07-30T13:47:00Z">
        <w:r w:rsidR="005B1F9F">
          <w:rPr>
            <w:rFonts w:cs="Times New Roman"/>
            <w:sz w:val="22"/>
            <w:lang w:val="en-US"/>
          </w:rPr>
          <w:t>detection of</w:t>
        </w:r>
      </w:ins>
      <w:ins w:id="305" w:author="Rodrigo NovaChavez (AGAH)" w:date="2015-07-30T13:44:00Z">
        <w:r w:rsidR="005B1F9F" w:rsidRPr="005B1F9F">
          <w:rPr>
            <w:rFonts w:cs="Times New Roman"/>
            <w:sz w:val="22"/>
            <w:lang w:val="en-US"/>
          </w:rPr>
          <w:t xml:space="preserve"> antibodies against non-structural proteins (NSPs) of FMD</w:t>
        </w:r>
      </w:ins>
      <w:ins w:id="306" w:author="Rodrigo NovaChavez (AGAH)" w:date="2015-07-30T13:46:00Z">
        <w:r w:rsidR="005B1F9F">
          <w:rPr>
            <w:rFonts w:cs="Times New Roman"/>
            <w:sz w:val="22"/>
            <w:lang w:val="en-US"/>
          </w:rPr>
          <w:t xml:space="preserve"> virus</w:t>
        </w:r>
      </w:ins>
      <w:ins w:id="307" w:author="Rodrigo NovaChavez (AGAH)" w:date="2015-07-30T13:47:00Z">
        <w:r w:rsidR="005B1F9F">
          <w:rPr>
            <w:rFonts w:cs="Times New Roman"/>
            <w:sz w:val="22"/>
            <w:lang w:val="en-US"/>
          </w:rPr>
          <w:t xml:space="preserve"> in serum samples</w:t>
        </w:r>
      </w:ins>
      <w:ins w:id="308" w:author="Rodrigo NovaChavez (AGAH)" w:date="2015-07-30T13:46:00Z">
        <w:r w:rsidR="005B1F9F">
          <w:rPr>
            <w:rFonts w:cs="Times New Roman"/>
            <w:sz w:val="22"/>
            <w:lang w:val="en-US"/>
          </w:rPr>
          <w:t>, which is used</w:t>
        </w:r>
      </w:ins>
      <w:ins w:id="309" w:author="Rodrigo NovaChavez (AGAH)" w:date="2015-07-30T13:44:00Z">
        <w:r w:rsidR="005B1F9F" w:rsidRPr="005B1F9F">
          <w:rPr>
            <w:rFonts w:cs="Times New Roman"/>
            <w:sz w:val="22"/>
            <w:lang w:val="en-US"/>
          </w:rPr>
          <w:t xml:space="preserve"> as an </w:t>
        </w:r>
        <w:r w:rsidR="005B1F9F">
          <w:rPr>
            <w:rFonts w:cs="Times New Roman"/>
            <w:sz w:val="22"/>
            <w:lang w:val="en-US"/>
          </w:rPr>
          <w:t>indicator of virus exposure</w:t>
        </w:r>
      </w:ins>
      <w:ins w:id="310" w:author="Rodrigo NovaChavez (AGAH)" w:date="2015-07-30T13:48:00Z">
        <w:r w:rsidR="005B1F9F">
          <w:rPr>
            <w:rFonts w:cs="Times New Roman"/>
            <w:i/>
            <w:sz w:val="22"/>
            <w:lang w:val="en-US"/>
          </w:rPr>
          <w:t>.</w:t>
        </w:r>
      </w:ins>
    </w:p>
    <w:p w:rsidR="005B1F9F" w:rsidRPr="005B1F9F" w:rsidRDefault="005B1F9F" w:rsidP="005B1F9F">
      <w:pPr>
        <w:jc w:val="both"/>
        <w:rPr>
          <w:rFonts w:cs="Times New Roman"/>
          <w:sz w:val="22"/>
          <w:lang w:val="en-US"/>
          <w:rPrChange w:id="311" w:author="Rodrigo NovaChavez (AGAH)" w:date="2015-07-30T13:48:00Z">
            <w:rPr>
              <w:rFonts w:cs="Times New Roman"/>
              <w:sz w:val="22"/>
              <w:u w:val="single"/>
              <w:lang w:val="en-US"/>
            </w:rPr>
          </w:rPrChange>
        </w:rPr>
        <w:pPrChange w:id="312" w:author="Rodrigo NovaChavez (AGAH)" w:date="2015-07-30T13:46:00Z">
          <w:pPr/>
        </w:pPrChange>
      </w:pPr>
    </w:p>
    <w:p w:rsidR="0026360E" w:rsidRPr="00787489" w:rsidRDefault="00B9397D" w:rsidP="00047B22">
      <w:pPr>
        <w:numPr>
          <w:ilvl w:val="0"/>
          <w:numId w:val="1"/>
        </w:numPr>
        <w:spacing w:after="0" w:line="240" w:lineRule="auto"/>
        <w:rPr>
          <w:rFonts w:cs="Times New Roman"/>
          <w:b/>
          <w:sz w:val="22"/>
        </w:rPr>
      </w:pPr>
      <w:r w:rsidRPr="00787489">
        <w:rPr>
          <w:rFonts w:cs="Times New Roman"/>
          <w:b/>
          <w:sz w:val="22"/>
        </w:rPr>
        <w:t xml:space="preserve">Has your country </w:t>
      </w:r>
      <w:r w:rsidR="003F7B09" w:rsidRPr="00787489">
        <w:rPr>
          <w:rFonts w:cs="Times New Roman"/>
          <w:b/>
          <w:sz w:val="22"/>
        </w:rPr>
        <w:t xml:space="preserve">conducted </w:t>
      </w:r>
      <w:r w:rsidR="00740BE8" w:rsidRPr="00787489">
        <w:rPr>
          <w:rFonts w:cs="Times New Roman"/>
          <w:b/>
          <w:sz w:val="22"/>
        </w:rPr>
        <w:t>non-structural protein (</w:t>
      </w:r>
      <w:r w:rsidR="003F7B09" w:rsidRPr="00787489">
        <w:rPr>
          <w:rFonts w:cs="Times New Roman"/>
          <w:b/>
          <w:sz w:val="22"/>
        </w:rPr>
        <w:t>NSP</w:t>
      </w:r>
      <w:r w:rsidR="00740BE8" w:rsidRPr="00787489">
        <w:rPr>
          <w:rFonts w:cs="Times New Roman"/>
          <w:b/>
          <w:sz w:val="22"/>
        </w:rPr>
        <w:t>)</w:t>
      </w:r>
      <w:r w:rsidR="003F7B09" w:rsidRPr="00787489">
        <w:rPr>
          <w:rFonts w:cs="Times New Roman"/>
          <w:b/>
          <w:sz w:val="22"/>
        </w:rPr>
        <w:t xml:space="preserve"> serological surveillance with the purpose of estimating the </w:t>
      </w:r>
      <w:r w:rsidR="00F1590C" w:rsidRPr="00787489">
        <w:rPr>
          <w:rFonts w:cs="Times New Roman"/>
          <w:b/>
          <w:sz w:val="22"/>
        </w:rPr>
        <w:t xml:space="preserve">true </w:t>
      </w:r>
      <w:r w:rsidR="003F7B09" w:rsidRPr="00787489">
        <w:rPr>
          <w:rFonts w:cs="Times New Roman"/>
          <w:b/>
          <w:sz w:val="22"/>
        </w:rPr>
        <w:t>prevalence of FMD viral circulation? (</w:t>
      </w:r>
      <w:r w:rsidR="003F7B09" w:rsidRPr="00787489">
        <w:rPr>
          <w:rFonts w:cs="Times New Roman"/>
          <w:b/>
          <w:i/>
          <w:sz w:val="22"/>
        </w:rPr>
        <w:t>exclusive)</w:t>
      </w:r>
      <w:r w:rsidR="0026360E" w:rsidRPr="00787489">
        <w:rPr>
          <w:rFonts w:cs="Times New Roman"/>
          <w:b/>
          <w:sz w:val="22"/>
        </w:rPr>
        <w:tab/>
      </w:r>
      <w:r w:rsidR="0026360E" w:rsidRPr="00787489">
        <w:rPr>
          <w:rFonts w:cs="Times New Roman"/>
          <w:b/>
          <w:sz w:val="22"/>
        </w:rPr>
        <w:tab/>
      </w:r>
      <w:r w:rsidR="0026360E" w:rsidRPr="00787489">
        <w:rPr>
          <w:rFonts w:cs="Times New Roman"/>
          <w:b/>
          <w:sz w:val="22"/>
        </w:rPr>
        <w:tab/>
      </w:r>
      <w:r w:rsidR="0026360E" w:rsidRPr="00787489">
        <w:rPr>
          <w:rFonts w:cs="Times New Roman"/>
          <w:b/>
          <w:sz w:val="22"/>
        </w:rPr>
        <w:tab/>
      </w:r>
      <w:r w:rsidR="0026360E" w:rsidRPr="00787489">
        <w:rPr>
          <w:rFonts w:cs="Times New Roman"/>
          <w:b/>
          <w:sz w:val="22"/>
        </w:rPr>
        <w:tab/>
      </w:r>
    </w:p>
    <w:p w:rsidR="004A75E7" w:rsidRPr="004A75E7" w:rsidRDefault="009D465A" w:rsidP="004A75E7">
      <w:pPr>
        <w:pStyle w:val="ListParagraph"/>
        <w:rPr>
          <w:rFonts w:cs="Times New Roman"/>
          <w:sz w:val="22"/>
        </w:rPr>
      </w:pPr>
      <w:r>
        <w:rPr>
          <w:rFonts w:cs="Times New Roman"/>
          <w:noProof/>
          <w:sz w:val="22"/>
          <w:lang w:val="en-US"/>
        </w:rPr>
        <mc:AlternateContent>
          <mc:Choice Requires="wps">
            <w:drawing>
              <wp:anchor distT="0" distB="0" distL="114300" distR="114300" simplePos="0" relativeHeight="252366848" behindDoc="0" locked="0" layoutInCell="1" allowOverlap="1" wp14:anchorId="3EB04019" wp14:editId="0A97E344">
                <wp:simplePos x="0" y="0"/>
                <wp:positionH relativeFrom="column">
                  <wp:posOffset>2327910</wp:posOffset>
                </wp:positionH>
                <wp:positionV relativeFrom="paragraph">
                  <wp:posOffset>3175</wp:posOffset>
                </wp:positionV>
                <wp:extent cx="212090" cy="169545"/>
                <wp:effectExtent l="0" t="0" r="16510" b="20955"/>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183.3pt;margin-top:.25pt;width:16.7pt;height:13.35pt;z-index:25236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">
                <v:textbox>
                  <w:txbxContent>
                    <w:p w:rsidR="000038DC" w:rsidRPr="006E2E9C" w:rsidRDefault="000038DC" w:rsidP="0026360E">
                      <w:pPr>
                        <w:rPr>
                          <w:lang w:val="en-US"/>
                        </w:rPr>
                      </w:pPr>
                    </w:p>
                  </w:txbxContent>
                </v:textbox>
              </v:shape>
            </w:pict>
          </mc:Fallback>
        </mc:AlternateContent>
      </w:r>
      <w:r>
        <w:rPr>
          <w:rFonts w:cs="Times New Roman"/>
          <w:noProof/>
          <w:sz w:val="22"/>
          <w:lang w:val="en-US"/>
        </w:rPr>
        <mc:AlternateContent>
          <mc:Choice Requires="wps">
            <w:drawing>
              <wp:anchor distT="0" distB="0" distL="114300" distR="114300" simplePos="0" relativeHeight="252365824" behindDoc="0" locked="0" layoutInCell="1" allowOverlap="1" wp14:anchorId="7FF6558E" wp14:editId="283D2F16">
                <wp:simplePos x="0" y="0"/>
                <wp:positionH relativeFrom="column">
                  <wp:posOffset>891540</wp:posOffset>
                </wp:positionH>
                <wp:positionV relativeFrom="paragraph">
                  <wp:posOffset>0</wp:posOffset>
                </wp:positionV>
                <wp:extent cx="212090" cy="169545"/>
                <wp:effectExtent l="0" t="0" r="16510" b="20955"/>
                <wp:wrapNone/>
                <wp:docPr id="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70.2pt;margin-top:0;width:16.7pt;height:13.35pt;z-index:25236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">
                <v:textbox>
                  <w:txbxContent>
                    <w:p w:rsidR="000038DC" w:rsidRPr="006E2E9C" w:rsidRDefault="000038DC" w:rsidP="0026360E">
                      <w:pPr>
                        <w:rPr>
                          <w:lang w:val="en-US"/>
                        </w:rPr>
                      </w:pPr>
                    </w:p>
                  </w:txbxContent>
                </v:textbox>
              </v:shape>
            </w:pict>
          </mc:Fallback>
        </mc:AlternateContent>
      </w:r>
      <w:r w:rsidR="004A75E7">
        <w:rPr>
          <w:rFonts w:cs="Times New Roman"/>
          <w:sz w:val="22"/>
        </w:rPr>
        <w:t>Yes</w:t>
      </w:r>
      <w:r w:rsidR="004A75E7">
        <w:rPr>
          <w:rFonts w:cs="Times New Roman"/>
          <w:sz w:val="22"/>
        </w:rPr>
        <w:tab/>
        <w:t xml:space="preserve">    </w:t>
      </w:r>
      <w:r w:rsidR="004A75E7">
        <w:rPr>
          <w:rFonts w:cs="Times New Roman"/>
          <w:sz w:val="22"/>
        </w:rPr>
        <w:tab/>
        <w:t xml:space="preserve">                No </w:t>
      </w:r>
    </w:p>
    <w:p w:rsidR="00F9726F" w:rsidRDefault="00F9726F" w:rsidP="003F7B09">
      <w:pPr>
        <w:ind w:left="709"/>
        <w:rPr>
          <w:rFonts w:cs="Times New Roman"/>
          <w:sz w:val="22"/>
        </w:rPr>
      </w:pPr>
    </w:p>
    <w:p w:rsidR="00F9726F" w:rsidRDefault="00F9726F" w:rsidP="00F9726F">
      <w:pPr>
        <w:pStyle w:val="ListParagraph"/>
        <w:ind w:left="0"/>
        <w:rPr>
          <w:rFonts w:cs="Times New Roman"/>
          <w:sz w:val="22"/>
        </w:rPr>
      </w:pPr>
      <w:r>
        <w:rPr>
          <w:rFonts w:cs="Times New Roman"/>
          <w:sz w:val="22"/>
        </w:rPr>
        <w:t>IF NOT, GO TO QUESTION 2</w:t>
      </w:r>
      <w:ins w:id="313" w:author="Rodrigo NovaChavez (AGAH)" w:date="2015-07-30T17:40:00Z">
        <w:r w:rsidR="008608E4">
          <w:rPr>
            <w:rFonts w:cs="Times New Roman"/>
            <w:sz w:val="22"/>
          </w:rPr>
          <w:t>6</w:t>
        </w:r>
      </w:ins>
      <w:del w:id="314" w:author="Rodrigo NovaChavez (AGAH)" w:date="2015-07-30T17:40:00Z">
        <w:r w:rsidR="007219D3" w:rsidDel="008608E4">
          <w:rPr>
            <w:rFonts w:cs="Times New Roman"/>
            <w:sz w:val="22"/>
          </w:rPr>
          <w:delText>8</w:delText>
        </w:r>
      </w:del>
    </w:p>
    <w:p w:rsidR="00F9726F" w:rsidRPr="00787489" w:rsidRDefault="00F9726F" w:rsidP="003F7B09">
      <w:pPr>
        <w:ind w:left="709"/>
        <w:rPr>
          <w:rFonts w:cs="Times New Roman"/>
          <w:b/>
          <w:sz w:val="22"/>
        </w:rPr>
      </w:pPr>
    </w:p>
    <w:p w:rsidR="00A74519" w:rsidRPr="00787489" w:rsidRDefault="00F1590C" w:rsidP="003F7B09">
      <w:pPr>
        <w:ind w:left="709"/>
        <w:rPr>
          <w:rFonts w:cs="Times New Roman"/>
          <w:b/>
          <w:sz w:val="22"/>
        </w:rPr>
      </w:pPr>
      <w:r w:rsidRPr="00787489">
        <w:rPr>
          <w:rFonts w:cs="Times New Roman"/>
          <w:b/>
          <w:sz w:val="22"/>
        </w:rPr>
        <w:t xml:space="preserve">When was </w:t>
      </w:r>
      <w:r w:rsidR="00B6761D" w:rsidRPr="00B6761D">
        <w:rPr>
          <w:rFonts w:cs="Times New Roman"/>
          <w:b/>
          <w:sz w:val="22"/>
        </w:rPr>
        <w:t xml:space="preserve">serological surveillance </w:t>
      </w:r>
      <w:r w:rsidRPr="00787489">
        <w:rPr>
          <w:rFonts w:cs="Times New Roman"/>
          <w:b/>
          <w:sz w:val="22"/>
        </w:rPr>
        <w:t>conducted</w:t>
      </w:r>
      <w:r w:rsidR="007219D3">
        <w:rPr>
          <w:rFonts w:cs="Times New Roman"/>
          <w:b/>
          <w:sz w:val="22"/>
        </w:rPr>
        <w:t xml:space="preserve"> last</w:t>
      </w:r>
      <w:r w:rsidR="00A74519" w:rsidRPr="00787489">
        <w:rPr>
          <w:rFonts w:cs="Times New Roman"/>
          <w:b/>
          <w:sz w:val="22"/>
        </w:rPr>
        <w:t xml:space="preserve">?                            </w:t>
      </w:r>
    </w:p>
    <w:p w:rsidR="00A74519" w:rsidRDefault="00A74519" w:rsidP="0026360E">
      <w:pPr>
        <w:pStyle w:val="ListParagraph"/>
        <w:rPr>
          <w:rFonts w:cs="Times New Roman"/>
          <w:sz w:val="22"/>
        </w:rPr>
      </w:pPr>
    </w:p>
    <w:p w:rsidR="00A0642E" w:rsidRPr="00787489" w:rsidRDefault="00341863" w:rsidP="0026360E">
      <w:pPr>
        <w:pStyle w:val="ListParagraph"/>
        <w:rPr>
          <w:rFonts w:cs="Times New Roman"/>
          <w:b/>
          <w:sz w:val="22"/>
          <w:lang w:val="en-US"/>
        </w:rPr>
      </w:pPr>
      <w:r w:rsidRPr="00787489">
        <w:rPr>
          <w:rFonts w:cs="Times New Roman"/>
          <w:b/>
          <w:sz w:val="22"/>
        </w:rPr>
        <w:t>W</w:t>
      </w:r>
      <w:r w:rsidR="00A0642E" w:rsidRPr="00787489">
        <w:rPr>
          <w:rFonts w:cs="Times New Roman"/>
          <w:b/>
          <w:sz w:val="22"/>
        </w:rPr>
        <w:t>hich attributes were included</w:t>
      </w:r>
      <w:r w:rsidR="00824D4A" w:rsidRPr="00787489">
        <w:rPr>
          <w:rFonts w:cs="Times New Roman"/>
          <w:b/>
          <w:sz w:val="22"/>
        </w:rPr>
        <w:t xml:space="preserve"> for the most recent survey</w:t>
      </w:r>
      <w:r w:rsidR="00A0642E" w:rsidRPr="00787489">
        <w:rPr>
          <w:rFonts w:cs="Times New Roman"/>
          <w:b/>
          <w:sz w:val="22"/>
        </w:rPr>
        <w:t>?</w:t>
      </w:r>
      <w:r w:rsidR="00824D4A" w:rsidRPr="00787489">
        <w:rPr>
          <w:rFonts w:cs="Times New Roman"/>
          <w:b/>
          <w:sz w:val="22"/>
        </w:rPr>
        <w:t xml:space="preserve"> </w:t>
      </w:r>
      <w:r w:rsidR="00824D4A" w:rsidRPr="00787489">
        <w:rPr>
          <w:rFonts w:cs="Times New Roman"/>
          <w:b/>
          <w:sz w:val="22"/>
          <w:lang w:val="en-US"/>
        </w:rPr>
        <w:t>(</w:t>
      </w:r>
      <w:r w:rsidR="00824D4A" w:rsidRPr="00787489">
        <w:rPr>
          <w:rFonts w:cs="Times New Roman"/>
          <w:b/>
          <w:i/>
          <w:iCs/>
          <w:sz w:val="22"/>
        </w:rPr>
        <w:t>c</w:t>
      </w:r>
      <w:r w:rsidR="00740BE8" w:rsidRPr="00787489">
        <w:rPr>
          <w:rFonts w:cs="Times New Roman"/>
          <w:b/>
          <w:i/>
          <w:iCs/>
          <w:sz w:val="22"/>
        </w:rPr>
        <w:t xml:space="preserve">lick the </w:t>
      </w:r>
      <w:r w:rsidR="00824D4A" w:rsidRPr="00787489">
        <w:rPr>
          <w:rFonts w:cs="Times New Roman"/>
          <w:b/>
          <w:i/>
          <w:iCs/>
          <w:sz w:val="22"/>
        </w:rPr>
        <w:t xml:space="preserve"> appropriate box</w:t>
      </w:r>
      <w:r w:rsidR="00740BE8" w:rsidRPr="00787489">
        <w:rPr>
          <w:rFonts w:cs="Times New Roman"/>
          <w:b/>
          <w:i/>
          <w:iCs/>
          <w:sz w:val="22"/>
        </w:rPr>
        <w:t>(</w:t>
      </w:r>
      <w:r w:rsidR="00824D4A" w:rsidRPr="00787489">
        <w:rPr>
          <w:rFonts w:cs="Times New Roman"/>
          <w:b/>
          <w:i/>
          <w:iCs/>
          <w:sz w:val="22"/>
        </w:rPr>
        <w:t>es</w:t>
      </w:r>
      <w:r w:rsidR="00740BE8" w:rsidRPr="00787489">
        <w:rPr>
          <w:rFonts w:cs="Times New Roman"/>
          <w:b/>
          <w:i/>
          <w:iCs/>
          <w:sz w:val="22"/>
        </w:rPr>
        <w:t>)</w:t>
      </w:r>
      <w:r w:rsidR="00824D4A" w:rsidRPr="00787489">
        <w:rPr>
          <w:rFonts w:cs="Times New Roman"/>
          <w:b/>
          <w:sz w:val="22"/>
          <w:lang w:val="en-US"/>
        </w:rPr>
        <w:t>)</w:t>
      </w:r>
    </w:p>
    <w:tbl>
      <w:tblPr>
        <w:tblStyle w:val="MediumGrid3-Accent5"/>
        <w:tblpPr w:leftFromText="180" w:rightFromText="180" w:vertAnchor="text" w:horzAnchor="margin" w:tblpXSpec="center" w:tblpY="387"/>
        <w:tblW w:w="0" w:type="auto"/>
        <w:tblLook w:val="04A0" w:firstRow="1" w:lastRow="0" w:firstColumn="1" w:lastColumn="0" w:noHBand="0" w:noVBand="1"/>
      </w:tblPr>
      <w:tblGrid>
        <w:gridCol w:w="1573"/>
        <w:gridCol w:w="2079"/>
        <w:gridCol w:w="1843"/>
        <w:gridCol w:w="1417"/>
        <w:gridCol w:w="1701"/>
      </w:tblGrid>
      <w:tr w:rsidR="0016418D" w:rsidTr="00047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16418D" w:rsidRDefault="0016418D" w:rsidP="00220552">
            <w:pPr>
              <w:pStyle w:val="ListParagraph"/>
              <w:ind w:left="0"/>
              <w:jc w:val="center"/>
              <w:rPr>
                <w:rFonts w:cs="Times New Roman"/>
                <w:b w:val="0"/>
                <w:bCs w:val="0"/>
                <w:sz w:val="22"/>
              </w:rPr>
            </w:pPr>
          </w:p>
        </w:tc>
        <w:tc>
          <w:tcPr>
            <w:tcW w:w="2079" w:type="dxa"/>
          </w:tcPr>
          <w:p w:rsidR="0016418D" w:rsidRDefault="0016418D" w:rsidP="00220552">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rPr>
            </w:pPr>
          </w:p>
        </w:tc>
        <w:tc>
          <w:tcPr>
            <w:tcW w:w="1843" w:type="dxa"/>
          </w:tcPr>
          <w:p w:rsidR="0016418D" w:rsidRDefault="0016418D" w:rsidP="00220552">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rPr>
            </w:pPr>
          </w:p>
        </w:tc>
        <w:tc>
          <w:tcPr>
            <w:tcW w:w="1417" w:type="dxa"/>
          </w:tcPr>
          <w:p w:rsidR="0016418D" w:rsidRDefault="0016418D" w:rsidP="00220552">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rPr>
            </w:pPr>
          </w:p>
        </w:tc>
        <w:tc>
          <w:tcPr>
            <w:tcW w:w="1701" w:type="dxa"/>
          </w:tcPr>
          <w:p w:rsidR="0016418D" w:rsidRDefault="0016418D" w:rsidP="00220552">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rPr>
            </w:pPr>
          </w:p>
        </w:tc>
      </w:tr>
      <w:tr w:rsidR="0016418D" w:rsidTr="0004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16418D" w:rsidRDefault="0016418D" w:rsidP="00220552">
            <w:pPr>
              <w:pStyle w:val="ListParagraph"/>
              <w:ind w:left="0"/>
              <w:jc w:val="center"/>
              <w:rPr>
                <w:rFonts w:cs="Times New Roman"/>
                <w:sz w:val="22"/>
              </w:rPr>
            </w:pPr>
          </w:p>
        </w:tc>
        <w:tc>
          <w:tcPr>
            <w:tcW w:w="2079"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3"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Large Ruminants</w:t>
            </w:r>
          </w:p>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(Cattle and Buffalo)</w:t>
            </w:r>
          </w:p>
        </w:tc>
        <w:tc>
          <w:tcPr>
            <w:tcW w:w="1417"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Small Ruminants</w:t>
            </w:r>
          </w:p>
        </w:tc>
        <w:tc>
          <w:tcPr>
            <w:tcW w:w="1701"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Pigs</w:t>
            </w:r>
          </w:p>
        </w:tc>
      </w:tr>
      <w:tr w:rsidR="0016418D" w:rsidTr="00047B22">
        <w:tc>
          <w:tcPr>
            <w:cnfStyle w:val="001000000000" w:firstRow="0" w:lastRow="0" w:firstColumn="1" w:lastColumn="0" w:oddVBand="0" w:evenVBand="0" w:oddHBand="0" w:evenHBand="0" w:firstRowFirstColumn="0" w:firstRowLastColumn="0" w:lastRowFirstColumn="0" w:lastRowLastColumn="0"/>
            <w:tcW w:w="1573" w:type="dxa"/>
            <w:vMerge w:val="restart"/>
          </w:tcPr>
          <w:p w:rsidR="0016418D" w:rsidRDefault="0016418D" w:rsidP="00220552">
            <w:pPr>
              <w:pStyle w:val="ListParagraph"/>
              <w:ind w:left="0"/>
              <w:jc w:val="center"/>
              <w:rPr>
                <w:rFonts w:cs="Times New Roman"/>
                <w:sz w:val="22"/>
              </w:rPr>
            </w:pPr>
            <w:r>
              <w:rPr>
                <w:rFonts w:cs="Times New Roman"/>
                <w:sz w:val="22"/>
              </w:rPr>
              <w:t>Age</w:t>
            </w:r>
          </w:p>
        </w:tc>
        <w:tc>
          <w:tcPr>
            <w:tcW w:w="2079"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Under 2 years</w:t>
            </w:r>
          </w:p>
        </w:tc>
        <w:tc>
          <w:tcPr>
            <w:tcW w:w="1843"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417"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701"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16418D" w:rsidTr="0004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vMerge/>
          </w:tcPr>
          <w:p w:rsidR="0016418D" w:rsidRDefault="0016418D" w:rsidP="00220552">
            <w:pPr>
              <w:pStyle w:val="ListParagraph"/>
              <w:ind w:left="0"/>
              <w:rPr>
                <w:rFonts w:cs="Times New Roman"/>
                <w:sz w:val="22"/>
              </w:rPr>
            </w:pPr>
          </w:p>
        </w:tc>
        <w:tc>
          <w:tcPr>
            <w:tcW w:w="2079"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2 years and above</w:t>
            </w:r>
          </w:p>
        </w:tc>
        <w:tc>
          <w:tcPr>
            <w:tcW w:w="1843"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417"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701"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16418D" w:rsidTr="00047B22">
        <w:tc>
          <w:tcPr>
            <w:cnfStyle w:val="001000000000" w:firstRow="0" w:lastRow="0" w:firstColumn="1" w:lastColumn="0" w:oddVBand="0" w:evenVBand="0" w:oddHBand="0" w:evenHBand="0" w:firstRowFirstColumn="0" w:firstRowLastColumn="0" w:lastRowFirstColumn="0" w:lastRowLastColumn="0"/>
            <w:tcW w:w="1573" w:type="dxa"/>
            <w:vMerge/>
          </w:tcPr>
          <w:p w:rsidR="0016418D" w:rsidRDefault="0016418D" w:rsidP="00220552">
            <w:pPr>
              <w:pStyle w:val="ListParagraph"/>
              <w:ind w:left="0"/>
              <w:rPr>
                <w:rFonts w:cs="Times New Roman"/>
                <w:sz w:val="22"/>
              </w:rPr>
            </w:pPr>
          </w:p>
        </w:tc>
        <w:tc>
          <w:tcPr>
            <w:tcW w:w="2079"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843"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417"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701"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16418D" w:rsidTr="0004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vMerge w:val="restart"/>
          </w:tcPr>
          <w:p w:rsidR="0016418D" w:rsidRDefault="0016418D" w:rsidP="00220552">
            <w:pPr>
              <w:pStyle w:val="ListParagraph"/>
              <w:ind w:left="0"/>
              <w:jc w:val="center"/>
              <w:rPr>
                <w:rFonts w:cs="Times New Roman"/>
                <w:sz w:val="22"/>
              </w:rPr>
            </w:pPr>
            <w:r>
              <w:rPr>
                <w:rFonts w:cs="Times New Roman"/>
                <w:sz w:val="22"/>
              </w:rPr>
              <w:t>Production system</w:t>
            </w:r>
          </w:p>
        </w:tc>
        <w:tc>
          <w:tcPr>
            <w:tcW w:w="2079"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Small holder</w:t>
            </w:r>
          </w:p>
        </w:tc>
        <w:tc>
          <w:tcPr>
            <w:tcW w:w="1843"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417"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701"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16418D" w:rsidTr="00047B22">
        <w:tc>
          <w:tcPr>
            <w:cnfStyle w:val="001000000000" w:firstRow="0" w:lastRow="0" w:firstColumn="1" w:lastColumn="0" w:oddVBand="0" w:evenVBand="0" w:oddHBand="0" w:evenHBand="0" w:firstRowFirstColumn="0" w:firstRowLastColumn="0" w:lastRowFirstColumn="0" w:lastRowLastColumn="0"/>
            <w:tcW w:w="1573" w:type="dxa"/>
            <w:vMerge/>
          </w:tcPr>
          <w:p w:rsidR="0016418D" w:rsidRDefault="0016418D" w:rsidP="00220552">
            <w:pPr>
              <w:pStyle w:val="ListParagraph"/>
              <w:ind w:left="0"/>
              <w:rPr>
                <w:rFonts w:cs="Times New Roman"/>
                <w:sz w:val="22"/>
              </w:rPr>
            </w:pPr>
          </w:p>
        </w:tc>
        <w:tc>
          <w:tcPr>
            <w:tcW w:w="2079"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Dairy production</w:t>
            </w:r>
          </w:p>
        </w:tc>
        <w:tc>
          <w:tcPr>
            <w:tcW w:w="1843"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417"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701"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16418D" w:rsidTr="0004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vMerge/>
          </w:tcPr>
          <w:p w:rsidR="0016418D" w:rsidRDefault="0016418D" w:rsidP="00220552">
            <w:pPr>
              <w:pStyle w:val="ListParagraph"/>
              <w:ind w:left="0"/>
              <w:rPr>
                <w:rFonts w:cs="Times New Roman"/>
                <w:sz w:val="22"/>
              </w:rPr>
            </w:pPr>
          </w:p>
        </w:tc>
        <w:tc>
          <w:tcPr>
            <w:tcW w:w="2079"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Beef production</w:t>
            </w:r>
          </w:p>
        </w:tc>
        <w:tc>
          <w:tcPr>
            <w:tcW w:w="1843"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417"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701"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16418D" w:rsidTr="00047B22">
        <w:tc>
          <w:tcPr>
            <w:cnfStyle w:val="001000000000" w:firstRow="0" w:lastRow="0" w:firstColumn="1" w:lastColumn="0" w:oddVBand="0" w:evenVBand="0" w:oddHBand="0" w:evenHBand="0" w:firstRowFirstColumn="0" w:firstRowLastColumn="0" w:lastRowFirstColumn="0" w:lastRowLastColumn="0"/>
            <w:tcW w:w="1573" w:type="dxa"/>
            <w:vMerge/>
          </w:tcPr>
          <w:p w:rsidR="0016418D" w:rsidRDefault="0016418D" w:rsidP="00220552">
            <w:pPr>
              <w:pStyle w:val="ListParagraph"/>
              <w:ind w:left="0"/>
              <w:rPr>
                <w:rFonts w:cs="Times New Roman"/>
                <w:sz w:val="22"/>
              </w:rPr>
            </w:pPr>
          </w:p>
        </w:tc>
        <w:tc>
          <w:tcPr>
            <w:tcW w:w="2079"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Small ruminants</w:t>
            </w:r>
          </w:p>
        </w:tc>
        <w:tc>
          <w:tcPr>
            <w:tcW w:w="1843"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417"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701"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16418D" w:rsidTr="0004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vMerge/>
          </w:tcPr>
          <w:p w:rsidR="0016418D" w:rsidRDefault="0016418D" w:rsidP="00220552">
            <w:pPr>
              <w:pStyle w:val="ListParagraph"/>
              <w:ind w:left="0"/>
              <w:rPr>
                <w:rFonts w:cs="Times New Roman"/>
                <w:sz w:val="22"/>
              </w:rPr>
            </w:pPr>
          </w:p>
        </w:tc>
        <w:tc>
          <w:tcPr>
            <w:tcW w:w="2079"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Pigs</w:t>
            </w:r>
          </w:p>
        </w:tc>
        <w:tc>
          <w:tcPr>
            <w:tcW w:w="1843"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417"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701"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16418D" w:rsidTr="00047B22">
        <w:tc>
          <w:tcPr>
            <w:cnfStyle w:val="001000000000" w:firstRow="0" w:lastRow="0" w:firstColumn="1" w:lastColumn="0" w:oddVBand="0" w:evenVBand="0" w:oddHBand="0" w:evenHBand="0" w:firstRowFirstColumn="0" w:firstRowLastColumn="0" w:lastRowFirstColumn="0" w:lastRowLastColumn="0"/>
            <w:tcW w:w="1573" w:type="dxa"/>
            <w:vMerge/>
          </w:tcPr>
          <w:p w:rsidR="0016418D" w:rsidRDefault="0016418D" w:rsidP="00220552">
            <w:pPr>
              <w:pStyle w:val="ListParagraph"/>
              <w:ind w:left="0"/>
              <w:rPr>
                <w:rFonts w:cs="Times New Roman"/>
                <w:sz w:val="22"/>
              </w:rPr>
            </w:pPr>
          </w:p>
        </w:tc>
        <w:tc>
          <w:tcPr>
            <w:tcW w:w="2079"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Mixed Livestock System</w:t>
            </w:r>
          </w:p>
        </w:tc>
        <w:tc>
          <w:tcPr>
            <w:tcW w:w="1843"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417"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701"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16418D" w:rsidTr="0004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vMerge/>
          </w:tcPr>
          <w:p w:rsidR="0016418D" w:rsidRDefault="0016418D" w:rsidP="00220552">
            <w:pPr>
              <w:pStyle w:val="ListParagraph"/>
              <w:ind w:left="0"/>
              <w:rPr>
                <w:rFonts w:cs="Times New Roman"/>
                <w:sz w:val="22"/>
              </w:rPr>
            </w:pPr>
          </w:p>
        </w:tc>
        <w:tc>
          <w:tcPr>
            <w:tcW w:w="2079"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3"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417"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701"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16418D" w:rsidTr="00047B22">
        <w:tc>
          <w:tcPr>
            <w:cnfStyle w:val="001000000000" w:firstRow="0" w:lastRow="0" w:firstColumn="1" w:lastColumn="0" w:oddVBand="0" w:evenVBand="0" w:oddHBand="0" w:evenHBand="0" w:firstRowFirstColumn="0" w:firstRowLastColumn="0" w:lastRowFirstColumn="0" w:lastRowLastColumn="0"/>
            <w:tcW w:w="1573" w:type="dxa"/>
            <w:vMerge w:val="restart"/>
          </w:tcPr>
          <w:p w:rsidR="0016418D" w:rsidRDefault="0016418D" w:rsidP="00220552">
            <w:pPr>
              <w:pStyle w:val="ListParagraph"/>
              <w:ind w:left="0"/>
              <w:jc w:val="center"/>
              <w:rPr>
                <w:rFonts w:cs="Times New Roman"/>
                <w:sz w:val="22"/>
              </w:rPr>
            </w:pPr>
            <w:r>
              <w:rPr>
                <w:rFonts w:cs="Times New Roman"/>
                <w:sz w:val="22"/>
              </w:rPr>
              <w:t>Regions/Areas</w:t>
            </w:r>
          </w:p>
        </w:tc>
        <w:tc>
          <w:tcPr>
            <w:tcW w:w="2079"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Selected area</w:t>
            </w:r>
          </w:p>
        </w:tc>
        <w:tc>
          <w:tcPr>
            <w:tcW w:w="1843"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417"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701" w:type="dxa"/>
          </w:tcPr>
          <w:p w:rsidR="0016418D" w:rsidRDefault="0016418D" w:rsidP="00220552">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16418D" w:rsidTr="0004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vMerge/>
          </w:tcPr>
          <w:p w:rsidR="0016418D" w:rsidRDefault="0016418D" w:rsidP="00220552">
            <w:pPr>
              <w:pStyle w:val="ListParagraph"/>
              <w:ind w:left="0"/>
              <w:rPr>
                <w:rFonts w:cs="Times New Roman"/>
                <w:sz w:val="22"/>
              </w:rPr>
            </w:pPr>
          </w:p>
        </w:tc>
        <w:tc>
          <w:tcPr>
            <w:tcW w:w="2079"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Nationwide</w:t>
            </w:r>
          </w:p>
        </w:tc>
        <w:tc>
          <w:tcPr>
            <w:tcW w:w="1843"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417"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701" w:type="dxa"/>
          </w:tcPr>
          <w:p w:rsidR="0016418D" w:rsidRDefault="0016418D" w:rsidP="0022055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2"/>
              </w:rPr>
            </w:pPr>
          </w:p>
        </w:tc>
      </w:tr>
    </w:tbl>
    <w:p w:rsidR="00A74519" w:rsidRDefault="00A74519" w:rsidP="0026360E">
      <w:pPr>
        <w:pStyle w:val="ListParagraph"/>
        <w:rPr>
          <w:rFonts w:cs="Times New Roman"/>
          <w:sz w:val="22"/>
        </w:rPr>
      </w:pPr>
    </w:p>
    <w:p w:rsidR="003367FE" w:rsidRPr="00744A38" w:rsidRDefault="003367FE" w:rsidP="0026360E">
      <w:pPr>
        <w:pStyle w:val="ListParagraph"/>
        <w:rPr>
          <w:rFonts w:cs="Times New Roman"/>
          <w:sz w:val="22"/>
        </w:rPr>
      </w:pPr>
    </w:p>
    <w:p w:rsidR="00E33111" w:rsidRDefault="00E33111" w:rsidP="00E33111">
      <w:pPr>
        <w:pStyle w:val="ListParagraph"/>
        <w:ind w:left="1637"/>
        <w:rPr>
          <w:rFonts w:cs="Times New Roman"/>
          <w:sz w:val="22"/>
          <w:lang w:val="en-US"/>
        </w:rPr>
      </w:pPr>
    </w:p>
    <w:p w:rsidR="0026360E" w:rsidRPr="00787489" w:rsidRDefault="0026360E" w:rsidP="00047B22">
      <w:pPr>
        <w:pStyle w:val="ListParagraph"/>
        <w:numPr>
          <w:ilvl w:val="0"/>
          <w:numId w:val="1"/>
        </w:numPr>
        <w:rPr>
          <w:rFonts w:cs="Times New Roman"/>
          <w:b/>
          <w:sz w:val="22"/>
        </w:rPr>
      </w:pPr>
      <w:r w:rsidRPr="00787489">
        <w:rPr>
          <w:rFonts w:cs="Times New Roman"/>
          <w:b/>
          <w:noProof/>
          <w:sz w:val="22"/>
          <w:lang w:val="en-US" w:eastAsia="es-ES"/>
        </w:rPr>
        <w:t xml:space="preserve">Which </w:t>
      </w:r>
      <w:r w:rsidRPr="00787489">
        <w:rPr>
          <w:rFonts w:cs="Times New Roman"/>
          <w:b/>
          <w:sz w:val="22"/>
        </w:rPr>
        <w:t>p</w:t>
      </w:r>
      <w:r w:rsidR="005B7505" w:rsidRPr="00787489">
        <w:rPr>
          <w:rFonts w:cs="Times New Roman"/>
          <w:b/>
          <w:sz w:val="22"/>
        </w:rPr>
        <w:t>roportion of animals test</w:t>
      </w:r>
      <w:r w:rsidR="00501A12" w:rsidRPr="00787489">
        <w:rPr>
          <w:rFonts w:cs="Times New Roman"/>
          <w:b/>
          <w:sz w:val="22"/>
        </w:rPr>
        <w:t>ed</w:t>
      </w:r>
      <w:r w:rsidR="005B7505" w:rsidRPr="00787489">
        <w:rPr>
          <w:rFonts w:cs="Times New Roman"/>
          <w:b/>
          <w:sz w:val="22"/>
        </w:rPr>
        <w:t xml:space="preserve"> </w:t>
      </w:r>
      <w:r w:rsidR="00DD1F7F">
        <w:rPr>
          <w:rFonts w:cs="Times New Roman"/>
          <w:b/>
          <w:sz w:val="22"/>
        </w:rPr>
        <w:t>non-structural protein</w:t>
      </w:r>
      <w:r w:rsidR="005B7505" w:rsidRPr="00787489">
        <w:rPr>
          <w:rFonts w:cs="Times New Roman"/>
          <w:b/>
          <w:sz w:val="22"/>
        </w:rPr>
        <w:t>-</w:t>
      </w:r>
      <w:r w:rsidR="007805D4" w:rsidRPr="00787489">
        <w:rPr>
          <w:rFonts w:cs="Times New Roman"/>
          <w:b/>
          <w:sz w:val="22"/>
        </w:rPr>
        <w:t>Antibodies</w:t>
      </w:r>
      <w:r w:rsidRPr="00787489">
        <w:rPr>
          <w:rFonts w:cs="Times New Roman"/>
          <w:b/>
          <w:sz w:val="22"/>
        </w:rPr>
        <w:t xml:space="preserve"> </w:t>
      </w:r>
      <w:r w:rsidR="00DD1F7F">
        <w:rPr>
          <w:rFonts w:cs="Times New Roman"/>
          <w:b/>
          <w:sz w:val="22"/>
        </w:rPr>
        <w:t>(</w:t>
      </w:r>
      <w:r w:rsidR="00DD1F7F" w:rsidRPr="00787489">
        <w:rPr>
          <w:rFonts w:cs="Times New Roman"/>
          <w:b/>
          <w:sz w:val="22"/>
        </w:rPr>
        <w:t>NSP-Ab</w:t>
      </w:r>
      <w:r w:rsidR="00DD1F7F">
        <w:rPr>
          <w:rFonts w:cs="Times New Roman"/>
          <w:b/>
          <w:sz w:val="22"/>
        </w:rPr>
        <w:t xml:space="preserve">) </w:t>
      </w:r>
      <w:r w:rsidRPr="00787489">
        <w:rPr>
          <w:rFonts w:cs="Times New Roman"/>
          <w:b/>
          <w:sz w:val="22"/>
        </w:rPr>
        <w:t>positive</w:t>
      </w:r>
      <w:r w:rsidR="00DD1F7F">
        <w:rPr>
          <w:rFonts w:cs="Times New Roman"/>
          <w:b/>
          <w:sz w:val="22"/>
        </w:rPr>
        <w:t>?</w:t>
      </w:r>
      <w:r w:rsidR="00267962" w:rsidRPr="00787489">
        <w:rPr>
          <w:rFonts w:cs="Times New Roman"/>
          <w:b/>
          <w:sz w:val="22"/>
        </w:rPr>
        <w:t xml:space="preserve"> (overall results)</w:t>
      </w:r>
      <w:r w:rsidR="003F7B09" w:rsidRPr="00787489">
        <w:rPr>
          <w:rFonts w:cs="Times New Roman"/>
          <w:b/>
          <w:sz w:val="22"/>
        </w:rPr>
        <w:t xml:space="preserve"> </w:t>
      </w:r>
      <w:r w:rsidR="003F7B09" w:rsidRPr="00787489">
        <w:rPr>
          <w:rFonts w:cs="Times New Roman"/>
          <w:b/>
          <w:i/>
          <w:sz w:val="22"/>
          <w:lang w:val="en-US"/>
        </w:rPr>
        <w:t>(exclusive</w:t>
      </w:r>
      <w:r w:rsidR="003F7B09" w:rsidRPr="00787489">
        <w:rPr>
          <w:rFonts w:cs="Times New Roman"/>
          <w:b/>
          <w:sz w:val="22"/>
          <w:lang w:val="en-US"/>
        </w:rPr>
        <w:t>)</w:t>
      </w:r>
      <w:r w:rsidRPr="00787489">
        <w:rPr>
          <w:rFonts w:cs="Times New Roman"/>
          <w:b/>
          <w:sz w:val="22"/>
        </w:rPr>
        <w:t>:</w:t>
      </w:r>
    </w:p>
    <w:p w:rsidR="0026360E" w:rsidRPr="00744A38" w:rsidRDefault="0026360E" w:rsidP="00A02AD1">
      <w:pPr>
        <w:pStyle w:val="ListParagraph"/>
        <w:numPr>
          <w:ilvl w:val="0"/>
          <w:numId w:val="9"/>
        </w:numPr>
        <w:rPr>
          <w:rFonts w:cs="Times New Roman"/>
          <w:sz w:val="22"/>
          <w:lang w:val="en-US"/>
        </w:rPr>
      </w:pPr>
      <w:r w:rsidRPr="00744A38">
        <w:rPr>
          <w:rFonts w:cs="Times New Roman"/>
          <w:sz w:val="22"/>
          <w:lang w:val="en-US"/>
        </w:rPr>
        <w:t>less than 5%</w:t>
      </w:r>
    </w:p>
    <w:p w:rsidR="0026360E" w:rsidRPr="00744A38" w:rsidRDefault="0026360E" w:rsidP="00A02AD1">
      <w:pPr>
        <w:pStyle w:val="ListParagraph"/>
        <w:numPr>
          <w:ilvl w:val="0"/>
          <w:numId w:val="9"/>
        </w:numPr>
        <w:rPr>
          <w:rFonts w:cs="Times New Roman"/>
          <w:sz w:val="22"/>
          <w:lang w:val="en-US"/>
        </w:rPr>
      </w:pPr>
      <w:r w:rsidRPr="00744A38">
        <w:rPr>
          <w:rFonts w:cs="Times New Roman"/>
          <w:sz w:val="22"/>
          <w:lang w:val="en-US"/>
        </w:rPr>
        <w:t>between 5% and 10%</w:t>
      </w:r>
    </w:p>
    <w:p w:rsidR="0026360E" w:rsidRPr="00744A38" w:rsidRDefault="0026360E" w:rsidP="00A02AD1">
      <w:pPr>
        <w:pStyle w:val="ListParagraph"/>
        <w:numPr>
          <w:ilvl w:val="0"/>
          <w:numId w:val="9"/>
        </w:numPr>
        <w:rPr>
          <w:rFonts w:cs="Times New Roman"/>
          <w:sz w:val="22"/>
          <w:lang w:val="en-US"/>
        </w:rPr>
      </w:pPr>
      <w:r w:rsidRPr="00744A38">
        <w:rPr>
          <w:rFonts w:cs="Times New Roman"/>
          <w:sz w:val="22"/>
          <w:lang w:val="en-US"/>
        </w:rPr>
        <w:t>between 11 and 25%</w:t>
      </w:r>
    </w:p>
    <w:p w:rsidR="0026360E" w:rsidRDefault="0026360E" w:rsidP="00A02AD1">
      <w:pPr>
        <w:pStyle w:val="ListParagraph"/>
        <w:numPr>
          <w:ilvl w:val="0"/>
          <w:numId w:val="9"/>
        </w:numPr>
        <w:rPr>
          <w:rFonts w:cs="Times New Roman"/>
          <w:sz w:val="22"/>
          <w:lang w:val="en-US"/>
        </w:rPr>
      </w:pPr>
      <w:r w:rsidRPr="00744A38">
        <w:rPr>
          <w:rFonts w:cs="Times New Roman"/>
          <w:sz w:val="22"/>
          <w:lang w:val="en-US"/>
        </w:rPr>
        <w:t xml:space="preserve">more than </w:t>
      </w:r>
      <w:commentRangeStart w:id="315"/>
      <w:r w:rsidRPr="00744A38">
        <w:rPr>
          <w:rFonts w:cs="Times New Roman"/>
          <w:sz w:val="22"/>
          <w:lang w:val="en-US"/>
        </w:rPr>
        <w:t>25</w:t>
      </w:r>
      <w:commentRangeEnd w:id="315"/>
      <w:r w:rsidR="00670574">
        <w:rPr>
          <w:rStyle w:val="CommentReference"/>
        </w:rPr>
        <w:commentReference w:id="315"/>
      </w:r>
      <w:r w:rsidRPr="00744A38">
        <w:rPr>
          <w:rFonts w:cs="Times New Roman"/>
          <w:sz w:val="22"/>
          <w:lang w:val="en-US"/>
        </w:rPr>
        <w:t>%</w:t>
      </w:r>
    </w:p>
    <w:p w:rsidR="0026360E" w:rsidRPr="00744A38" w:rsidRDefault="0026360E" w:rsidP="0026360E">
      <w:pPr>
        <w:pStyle w:val="ListParagraph"/>
        <w:ind w:left="1637"/>
        <w:rPr>
          <w:rFonts w:cs="Times New Roman"/>
          <w:sz w:val="22"/>
          <w:lang w:val="en-US"/>
        </w:rPr>
      </w:pPr>
    </w:p>
    <w:p w:rsidR="0026360E" w:rsidRPr="00787489" w:rsidRDefault="0026360E" w:rsidP="00047B22">
      <w:pPr>
        <w:pStyle w:val="ListParagraph"/>
        <w:numPr>
          <w:ilvl w:val="0"/>
          <w:numId w:val="1"/>
        </w:numPr>
        <w:rPr>
          <w:rFonts w:cs="Times New Roman"/>
          <w:b/>
          <w:sz w:val="22"/>
        </w:rPr>
      </w:pPr>
      <w:r w:rsidRPr="00787489">
        <w:rPr>
          <w:rFonts w:cs="Times New Roman"/>
          <w:b/>
          <w:sz w:val="22"/>
        </w:rPr>
        <w:t>Which proportion of epidemiolog</w:t>
      </w:r>
      <w:r w:rsidR="00AC0597" w:rsidRPr="00787489">
        <w:rPr>
          <w:rFonts w:cs="Times New Roman"/>
          <w:b/>
          <w:sz w:val="22"/>
        </w:rPr>
        <w:t>ic</w:t>
      </w:r>
      <w:r w:rsidRPr="00787489">
        <w:rPr>
          <w:rFonts w:cs="Times New Roman"/>
          <w:b/>
          <w:sz w:val="22"/>
        </w:rPr>
        <w:t>al units (</w:t>
      </w:r>
      <w:commentRangeStart w:id="316"/>
      <w:r w:rsidRPr="00787489">
        <w:rPr>
          <w:rFonts w:cs="Times New Roman"/>
          <w:b/>
          <w:sz w:val="22"/>
        </w:rPr>
        <w:t>farms</w:t>
      </w:r>
      <w:commentRangeEnd w:id="316"/>
      <w:r w:rsidR="00670574">
        <w:rPr>
          <w:rStyle w:val="CommentReference"/>
        </w:rPr>
        <w:commentReference w:id="316"/>
      </w:r>
      <w:r w:rsidRPr="00787489">
        <w:rPr>
          <w:rFonts w:cs="Times New Roman"/>
          <w:b/>
          <w:sz w:val="22"/>
        </w:rPr>
        <w:t>, herds, villages, kraals</w:t>
      </w:r>
      <w:r w:rsidR="007219D3" w:rsidRPr="00787489">
        <w:rPr>
          <w:rFonts w:cs="Times New Roman"/>
          <w:b/>
          <w:sz w:val="22"/>
        </w:rPr>
        <w:t>) had</w:t>
      </w:r>
      <w:r w:rsidR="00A96FB8">
        <w:rPr>
          <w:rFonts w:cs="Times New Roman"/>
          <w:b/>
          <w:sz w:val="22"/>
        </w:rPr>
        <w:t xml:space="preserve"> one</w:t>
      </w:r>
      <w:r w:rsidRPr="00787489">
        <w:rPr>
          <w:rFonts w:cs="Times New Roman"/>
          <w:b/>
          <w:sz w:val="22"/>
        </w:rPr>
        <w:t xml:space="preserve"> or more </w:t>
      </w:r>
      <w:r w:rsidR="00DD1F7F">
        <w:rPr>
          <w:rFonts w:cs="Times New Roman"/>
          <w:b/>
          <w:sz w:val="22"/>
        </w:rPr>
        <w:t>non-structural protein</w:t>
      </w:r>
      <w:r w:rsidR="00DD1F7F" w:rsidRPr="00787489">
        <w:rPr>
          <w:rFonts w:cs="Times New Roman"/>
          <w:b/>
          <w:sz w:val="22"/>
        </w:rPr>
        <w:t xml:space="preserve">-Antibodies </w:t>
      </w:r>
      <w:r w:rsidR="00DD1F7F">
        <w:rPr>
          <w:rFonts w:cs="Times New Roman"/>
          <w:b/>
          <w:sz w:val="22"/>
        </w:rPr>
        <w:t>(</w:t>
      </w:r>
      <w:r w:rsidR="00DD1F7F" w:rsidRPr="00787489">
        <w:rPr>
          <w:rFonts w:cs="Times New Roman"/>
          <w:b/>
          <w:sz w:val="22"/>
        </w:rPr>
        <w:t>NSP-Ab</w:t>
      </w:r>
      <w:r w:rsidR="00DE12F6">
        <w:rPr>
          <w:rFonts w:cs="Times New Roman"/>
          <w:b/>
          <w:sz w:val="22"/>
        </w:rPr>
        <w:t xml:space="preserve">) </w:t>
      </w:r>
      <w:r w:rsidR="00DE12F6" w:rsidRPr="00787489">
        <w:rPr>
          <w:rFonts w:cs="Times New Roman"/>
          <w:b/>
          <w:sz w:val="22"/>
        </w:rPr>
        <w:t>positive</w:t>
      </w:r>
      <w:r w:rsidRPr="00787489">
        <w:rPr>
          <w:rFonts w:cs="Times New Roman"/>
          <w:b/>
          <w:sz w:val="22"/>
        </w:rPr>
        <w:t xml:space="preserve"> animals</w:t>
      </w:r>
      <w:r w:rsidR="00DD1F7F">
        <w:rPr>
          <w:rFonts w:cs="Times New Roman"/>
          <w:b/>
          <w:sz w:val="22"/>
        </w:rPr>
        <w:t>?</w:t>
      </w:r>
      <w:r w:rsidR="003F7B09" w:rsidRPr="00787489">
        <w:rPr>
          <w:rFonts w:cs="Times New Roman"/>
          <w:b/>
          <w:sz w:val="22"/>
        </w:rPr>
        <w:t xml:space="preserve"> </w:t>
      </w:r>
      <w:r w:rsidR="003F7B09" w:rsidRPr="00787489">
        <w:rPr>
          <w:rFonts w:cs="Times New Roman"/>
          <w:b/>
          <w:i/>
          <w:sz w:val="22"/>
          <w:lang w:val="en-US"/>
        </w:rPr>
        <w:t>(exclusive</w:t>
      </w:r>
      <w:r w:rsidR="003F7B09" w:rsidRPr="00787489">
        <w:rPr>
          <w:rFonts w:cs="Times New Roman"/>
          <w:b/>
          <w:sz w:val="22"/>
          <w:lang w:val="en-US"/>
        </w:rPr>
        <w:t>)</w:t>
      </w:r>
      <w:r w:rsidRPr="00787489">
        <w:rPr>
          <w:rFonts w:cs="Times New Roman"/>
          <w:b/>
          <w:sz w:val="22"/>
        </w:rPr>
        <w:t>:</w:t>
      </w:r>
    </w:p>
    <w:p w:rsidR="0026360E" w:rsidRPr="00744A38" w:rsidRDefault="0026360E" w:rsidP="00A02AD1">
      <w:pPr>
        <w:pStyle w:val="ListParagraph"/>
        <w:numPr>
          <w:ilvl w:val="0"/>
          <w:numId w:val="10"/>
        </w:numPr>
        <w:rPr>
          <w:rFonts w:cs="Times New Roman"/>
          <w:sz w:val="22"/>
          <w:lang w:val="en-US"/>
        </w:rPr>
      </w:pPr>
      <w:r w:rsidRPr="00744A38">
        <w:rPr>
          <w:rFonts w:cs="Times New Roman"/>
          <w:sz w:val="22"/>
          <w:lang w:val="en-US"/>
        </w:rPr>
        <w:t>less than 5%</w:t>
      </w:r>
    </w:p>
    <w:p w:rsidR="0026360E" w:rsidRPr="00744A38" w:rsidRDefault="0026360E" w:rsidP="00A02AD1">
      <w:pPr>
        <w:pStyle w:val="ListParagraph"/>
        <w:numPr>
          <w:ilvl w:val="0"/>
          <w:numId w:val="10"/>
        </w:numPr>
        <w:rPr>
          <w:rFonts w:cs="Times New Roman"/>
          <w:sz w:val="22"/>
          <w:lang w:val="en-US"/>
        </w:rPr>
      </w:pPr>
      <w:r w:rsidRPr="00744A38">
        <w:rPr>
          <w:rFonts w:cs="Times New Roman"/>
          <w:sz w:val="22"/>
          <w:lang w:val="en-US"/>
        </w:rPr>
        <w:t>between 5% and 10%</w:t>
      </w:r>
    </w:p>
    <w:p w:rsidR="0026360E" w:rsidRPr="00744A38" w:rsidRDefault="0026360E" w:rsidP="00A02AD1">
      <w:pPr>
        <w:pStyle w:val="ListParagraph"/>
        <w:numPr>
          <w:ilvl w:val="0"/>
          <w:numId w:val="10"/>
        </w:numPr>
        <w:rPr>
          <w:rFonts w:cs="Times New Roman"/>
          <w:sz w:val="22"/>
          <w:lang w:val="en-US"/>
        </w:rPr>
      </w:pPr>
      <w:r w:rsidRPr="00744A38">
        <w:rPr>
          <w:rFonts w:cs="Times New Roman"/>
          <w:sz w:val="22"/>
          <w:lang w:val="en-US"/>
        </w:rPr>
        <w:t>between 11 and 25%</w:t>
      </w:r>
    </w:p>
    <w:p w:rsidR="0026360E" w:rsidRDefault="0026360E" w:rsidP="00A02AD1">
      <w:pPr>
        <w:pStyle w:val="ListParagraph"/>
        <w:numPr>
          <w:ilvl w:val="0"/>
          <w:numId w:val="10"/>
        </w:numPr>
        <w:rPr>
          <w:rFonts w:cs="Times New Roman"/>
          <w:sz w:val="22"/>
          <w:lang w:val="en-US"/>
        </w:rPr>
      </w:pPr>
      <w:r w:rsidRPr="00744A38">
        <w:rPr>
          <w:rFonts w:cs="Times New Roman"/>
          <w:sz w:val="22"/>
          <w:lang w:val="en-US"/>
        </w:rPr>
        <w:t>more than 25%</w:t>
      </w:r>
    </w:p>
    <w:p w:rsidR="009D282B" w:rsidRDefault="009D282B" w:rsidP="0026360E">
      <w:pPr>
        <w:rPr>
          <w:rFonts w:cs="Times New Roman"/>
          <w:sz w:val="22"/>
          <w:u w:val="single"/>
          <w:lang w:val="en-US"/>
        </w:rPr>
      </w:pPr>
    </w:p>
    <w:p w:rsidR="0026360E" w:rsidRPr="00717D04" w:rsidRDefault="0026360E" w:rsidP="0026360E">
      <w:pPr>
        <w:rPr>
          <w:rFonts w:cs="Times New Roman"/>
          <w:sz w:val="22"/>
          <w:u w:val="single"/>
          <w:lang w:val="en-US"/>
        </w:rPr>
      </w:pPr>
      <w:r w:rsidRPr="00717D04">
        <w:rPr>
          <w:rFonts w:cs="Times New Roman"/>
          <w:sz w:val="22"/>
          <w:u w:val="single"/>
          <w:lang w:val="en-US"/>
        </w:rPr>
        <w:t xml:space="preserve">VACCINATION: </w:t>
      </w:r>
    </w:p>
    <w:p w:rsidR="0026360E" w:rsidRDefault="0026360E" w:rsidP="00047B22">
      <w:pPr>
        <w:pStyle w:val="ListParagraph"/>
        <w:numPr>
          <w:ilvl w:val="0"/>
          <w:numId w:val="1"/>
        </w:numPr>
        <w:rPr>
          <w:rFonts w:cs="Times New Roman"/>
          <w:sz w:val="22"/>
          <w:lang w:val="en-US"/>
        </w:rPr>
      </w:pPr>
      <w:r w:rsidRPr="00744A38">
        <w:rPr>
          <w:rFonts w:cs="Times New Roman"/>
          <w:sz w:val="22"/>
          <w:lang w:val="en-US"/>
        </w:rPr>
        <w:t>Is</w:t>
      </w:r>
      <w:r w:rsidRPr="00787489">
        <w:rPr>
          <w:rFonts w:cs="Times New Roman"/>
          <w:b/>
          <w:sz w:val="22"/>
          <w:lang w:val="en-US"/>
        </w:rPr>
        <w:t xml:space="preserve"> </w:t>
      </w:r>
      <w:r w:rsidR="00AC0597" w:rsidRPr="00787489">
        <w:rPr>
          <w:rFonts w:cs="Times New Roman"/>
          <w:b/>
          <w:sz w:val="22"/>
          <w:lang w:val="en-US"/>
        </w:rPr>
        <w:t>there a</w:t>
      </w:r>
      <w:r w:rsidR="00013089" w:rsidRPr="00787489">
        <w:rPr>
          <w:rFonts w:cs="Times New Roman"/>
          <w:b/>
          <w:sz w:val="22"/>
          <w:lang w:val="en-US"/>
        </w:rPr>
        <w:t>n</w:t>
      </w:r>
      <w:r w:rsidR="00993F78" w:rsidRPr="00787489">
        <w:rPr>
          <w:rFonts w:cs="Times New Roman"/>
          <w:b/>
          <w:sz w:val="22"/>
          <w:lang w:val="en-US"/>
        </w:rPr>
        <w:t xml:space="preserve"> FMD</w:t>
      </w:r>
      <w:r w:rsidRPr="00787489">
        <w:rPr>
          <w:rFonts w:cs="Times New Roman"/>
          <w:b/>
          <w:sz w:val="22"/>
          <w:lang w:val="en-US"/>
        </w:rPr>
        <w:t xml:space="preserve"> national vaccination strategy</w:t>
      </w:r>
      <w:r w:rsidR="00993F78" w:rsidRPr="00787489">
        <w:rPr>
          <w:rFonts w:cs="Times New Roman"/>
          <w:b/>
          <w:sz w:val="22"/>
          <w:lang w:val="en-US"/>
        </w:rPr>
        <w:t xml:space="preserve"> </w:t>
      </w:r>
      <w:r w:rsidR="00EA37F9" w:rsidRPr="00787489">
        <w:rPr>
          <w:rFonts w:cs="Times New Roman"/>
          <w:b/>
          <w:sz w:val="22"/>
          <w:lang w:val="en-US"/>
        </w:rPr>
        <w:t xml:space="preserve">implemented </w:t>
      </w:r>
      <w:r w:rsidR="00993F78" w:rsidRPr="00787489">
        <w:rPr>
          <w:rFonts w:cs="Times New Roman"/>
          <w:b/>
          <w:sz w:val="22"/>
          <w:lang w:val="en-US"/>
        </w:rPr>
        <w:t>by your government</w:t>
      </w:r>
      <w:r w:rsidRPr="00787489">
        <w:rPr>
          <w:rFonts w:cs="Times New Roman"/>
          <w:b/>
          <w:sz w:val="22"/>
          <w:lang w:val="en-US"/>
        </w:rPr>
        <w:t>?</w:t>
      </w:r>
      <w:r w:rsidR="003F7B09" w:rsidRPr="00787489">
        <w:rPr>
          <w:rFonts w:cs="Times New Roman"/>
          <w:b/>
          <w:i/>
          <w:sz w:val="22"/>
          <w:lang w:val="en-US"/>
        </w:rPr>
        <w:t xml:space="preserve"> (exclusive</w:t>
      </w:r>
      <w:r w:rsidR="003F7B09" w:rsidRPr="00787489">
        <w:rPr>
          <w:rFonts w:cs="Times New Roman"/>
          <w:b/>
          <w:sz w:val="22"/>
          <w:lang w:val="en-US"/>
        </w:rPr>
        <w:t>)</w:t>
      </w:r>
    </w:p>
    <w:p w:rsidR="00993F78" w:rsidRPr="00744A38" w:rsidRDefault="00013089" w:rsidP="00993F78">
      <w:pPr>
        <w:pStyle w:val="ListParagraph"/>
        <w:rPr>
          <w:rFonts w:cs="Times New Roman"/>
          <w:sz w:val="22"/>
          <w:lang w:val="en-US"/>
        </w:rPr>
      </w:pPr>
      <w:r>
        <w:rPr>
          <w:rFonts w:cs="Times New Roman"/>
          <w:noProof/>
          <w:sz w:val="22"/>
          <w:u w:val="single"/>
          <w:lang w:val="en-US"/>
        </w:rPr>
        <mc:AlternateContent>
          <mc:Choice Requires="wps">
            <w:drawing>
              <wp:anchor distT="0" distB="0" distL="114300" distR="114300" simplePos="0" relativeHeight="252568576" behindDoc="0" locked="0" layoutInCell="1" allowOverlap="1" wp14:anchorId="0FC88D38" wp14:editId="1BDE5132">
                <wp:simplePos x="0" y="0"/>
                <wp:positionH relativeFrom="column">
                  <wp:posOffset>2040890</wp:posOffset>
                </wp:positionH>
                <wp:positionV relativeFrom="paragraph">
                  <wp:posOffset>34925</wp:posOffset>
                </wp:positionV>
                <wp:extent cx="212090" cy="169545"/>
                <wp:effectExtent l="0" t="0" r="16510" b="2095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993F78">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160.7pt;margin-top:2.75pt;width:16.7pt;height:13.35pt;z-index:25256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7LVJgIAAEs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">
                <v:textbox>
                  <w:txbxContent>
                    <w:p w:rsidR="000038DC" w:rsidRPr="006E2E9C" w:rsidRDefault="000038DC" w:rsidP="00993F78">
                      <w:pPr>
                        <w:rPr>
                          <w:lang w:val="en-US"/>
                        </w:rPr>
                      </w:pPr>
                      <w:r>
                        <w:rPr>
                          <w:lang w:val="en-US"/>
                        </w:rPr>
                        <w:t xml:space="preserve"> </w:t>
                      </w:r>
                    </w:p>
                  </w:txbxContent>
                </v:textbox>
              </v:shape>
            </w:pict>
          </mc:Fallback>
        </mc:AlternateContent>
      </w:r>
      <w:r>
        <w:rPr>
          <w:rFonts w:cs="Times New Roman"/>
          <w:noProof/>
          <w:sz w:val="22"/>
          <w:u w:val="single"/>
          <w:lang w:val="en-US"/>
        </w:rPr>
        <mc:AlternateContent>
          <mc:Choice Requires="wps">
            <w:drawing>
              <wp:anchor distT="0" distB="0" distL="114300" distR="114300" simplePos="0" relativeHeight="252259328" behindDoc="0" locked="0" layoutInCell="1" allowOverlap="1" wp14:anchorId="3ADDB951" wp14:editId="671B1D35">
                <wp:simplePos x="0" y="0"/>
                <wp:positionH relativeFrom="column">
                  <wp:posOffset>926465</wp:posOffset>
                </wp:positionH>
                <wp:positionV relativeFrom="paragraph">
                  <wp:posOffset>36830</wp:posOffset>
                </wp:positionV>
                <wp:extent cx="212090" cy="169545"/>
                <wp:effectExtent l="0" t="0" r="16510" b="2095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72.95pt;margin-top:2.9pt;width:16.7pt;height:13.3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ejwJwIAAE0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">
                <v:textbox>
                  <w:txbxContent>
                    <w:p w:rsidR="000038DC" w:rsidRPr="006E2E9C" w:rsidRDefault="000038DC" w:rsidP="0026360E">
                      <w:pPr>
                        <w:rPr>
                          <w:lang w:val="en-US"/>
                        </w:rPr>
                      </w:pPr>
                      <w:r>
                        <w:rPr>
                          <w:lang w:val="en-US"/>
                        </w:rPr>
                        <w:t xml:space="preserve"> </w:t>
                      </w:r>
                    </w:p>
                  </w:txbxContent>
                </v:textbox>
              </v:shape>
            </w:pict>
          </mc:Fallback>
        </mc:AlternateContent>
      </w:r>
      <w:r w:rsidR="00993F78">
        <w:rPr>
          <w:rFonts w:cs="Times New Roman"/>
          <w:sz w:val="22"/>
          <w:lang w:val="en-US"/>
        </w:rPr>
        <w:t>Yes                      No</w:t>
      </w:r>
    </w:p>
    <w:p w:rsidR="0026360E" w:rsidRDefault="0026360E" w:rsidP="0026360E">
      <w:pPr>
        <w:pStyle w:val="ListParagraph"/>
        <w:rPr>
          <w:rFonts w:cs="Times New Roman"/>
          <w:sz w:val="22"/>
          <w:highlight w:val="darkYellow"/>
          <w:lang w:val="en-US"/>
        </w:rPr>
      </w:pPr>
    </w:p>
    <w:p w:rsidR="00F17714" w:rsidRDefault="00F17714" w:rsidP="00F17714">
      <w:pPr>
        <w:pStyle w:val="ListParagraph"/>
        <w:ind w:left="0"/>
        <w:rPr>
          <w:rFonts w:cs="Times New Roman"/>
          <w:sz w:val="22"/>
        </w:rPr>
      </w:pPr>
      <w:r>
        <w:rPr>
          <w:rFonts w:cs="Times New Roman"/>
          <w:sz w:val="22"/>
        </w:rPr>
        <w:t>IF NOT, GO TO QUESTION 3</w:t>
      </w:r>
      <w:ins w:id="317" w:author="Rodrigo NovaChavez (AGAH)" w:date="2015-07-30T17:41:00Z">
        <w:r w:rsidR="008608E4">
          <w:rPr>
            <w:rFonts w:cs="Times New Roman"/>
            <w:sz w:val="22"/>
          </w:rPr>
          <w:t>2</w:t>
        </w:r>
      </w:ins>
      <w:del w:id="318" w:author="Rodrigo NovaChavez (AGAH)" w:date="2015-07-30T17:41:00Z">
        <w:r w:rsidR="007219D3" w:rsidDel="008608E4">
          <w:rPr>
            <w:rFonts w:cs="Times New Roman"/>
            <w:sz w:val="22"/>
          </w:rPr>
          <w:delText>4</w:delText>
        </w:r>
      </w:del>
    </w:p>
    <w:p w:rsidR="00501A12" w:rsidRPr="00F17714" w:rsidRDefault="00501A12" w:rsidP="0026360E">
      <w:pPr>
        <w:pStyle w:val="ListParagraph"/>
        <w:rPr>
          <w:rFonts w:cs="Times New Roman"/>
          <w:sz w:val="22"/>
          <w:highlight w:val="darkYellow"/>
        </w:rPr>
      </w:pPr>
    </w:p>
    <w:p w:rsidR="00501A12" w:rsidRDefault="00501A12" w:rsidP="0026360E">
      <w:pPr>
        <w:pStyle w:val="ListParagraph"/>
        <w:rPr>
          <w:rFonts w:cs="Times New Roman"/>
          <w:sz w:val="22"/>
          <w:highlight w:val="darkYellow"/>
          <w:lang w:val="en-US"/>
        </w:rPr>
      </w:pPr>
    </w:p>
    <w:p w:rsidR="00993F78" w:rsidRPr="00744A38" w:rsidRDefault="00993F78" w:rsidP="0026360E">
      <w:pPr>
        <w:pStyle w:val="ListParagraph"/>
        <w:rPr>
          <w:rFonts w:cs="Times New Roman"/>
          <w:sz w:val="22"/>
          <w:highlight w:val="darkYellow"/>
          <w:lang w:val="en-US"/>
        </w:rPr>
      </w:pPr>
    </w:p>
    <w:p w:rsidR="00341863" w:rsidRPr="00787489" w:rsidRDefault="00501A12" w:rsidP="00047B22">
      <w:pPr>
        <w:pStyle w:val="ListParagraph"/>
        <w:numPr>
          <w:ilvl w:val="0"/>
          <w:numId w:val="1"/>
        </w:numPr>
        <w:rPr>
          <w:rFonts w:cs="Times New Roman"/>
          <w:b/>
          <w:sz w:val="22"/>
          <w:lang w:val="en-US"/>
        </w:rPr>
      </w:pPr>
      <w:r w:rsidRPr="00787489">
        <w:rPr>
          <w:rFonts w:cs="Times New Roman"/>
          <w:b/>
          <w:sz w:val="22"/>
          <w:lang w:val="en-US"/>
        </w:rPr>
        <w:t xml:space="preserve">If yes, </w:t>
      </w:r>
      <w:r w:rsidR="00013089" w:rsidRPr="00787489">
        <w:rPr>
          <w:rFonts w:cs="Times New Roman"/>
          <w:b/>
          <w:sz w:val="22"/>
          <w:lang w:val="en-US"/>
        </w:rPr>
        <w:t>p</w:t>
      </w:r>
      <w:r w:rsidR="009D282B" w:rsidRPr="00787489">
        <w:rPr>
          <w:rFonts w:cs="Times New Roman"/>
          <w:b/>
          <w:sz w:val="22"/>
          <w:lang w:val="en-US"/>
        </w:rPr>
        <w:t>lease provide the information</w:t>
      </w:r>
      <w:r w:rsidR="009D282B" w:rsidRPr="00787489">
        <w:rPr>
          <w:rFonts w:cs="Times New Roman"/>
          <w:b/>
          <w:sz w:val="22"/>
        </w:rPr>
        <w:t xml:space="preserve"> </w:t>
      </w:r>
      <w:r w:rsidR="00013089" w:rsidRPr="00787489">
        <w:rPr>
          <w:rFonts w:cs="Times New Roman"/>
          <w:b/>
          <w:sz w:val="22"/>
        </w:rPr>
        <w:t>on the vaccination strategy for</w:t>
      </w:r>
      <w:r w:rsidR="009D282B" w:rsidRPr="00787489">
        <w:rPr>
          <w:rFonts w:cs="Times New Roman"/>
          <w:b/>
          <w:sz w:val="22"/>
        </w:rPr>
        <w:t xml:space="preserve"> the following species (</w:t>
      </w:r>
      <w:r w:rsidR="00F17714" w:rsidRPr="00787489">
        <w:rPr>
          <w:rFonts w:cs="Times New Roman"/>
          <w:b/>
          <w:i/>
          <w:sz w:val="22"/>
        </w:rPr>
        <w:t>click</w:t>
      </w:r>
      <w:r w:rsidR="00341863" w:rsidRPr="00787489">
        <w:rPr>
          <w:rFonts w:cs="Times New Roman"/>
          <w:b/>
          <w:i/>
          <w:sz w:val="22"/>
        </w:rPr>
        <w:t xml:space="preserve"> </w:t>
      </w:r>
      <w:r w:rsidR="00013089" w:rsidRPr="00787489">
        <w:rPr>
          <w:rFonts w:cs="Times New Roman"/>
          <w:b/>
          <w:i/>
          <w:sz w:val="22"/>
        </w:rPr>
        <w:t xml:space="preserve">the </w:t>
      </w:r>
      <w:r w:rsidR="00341863" w:rsidRPr="00787489">
        <w:rPr>
          <w:rFonts w:cs="Times New Roman"/>
          <w:b/>
          <w:i/>
          <w:sz w:val="22"/>
        </w:rPr>
        <w:t>appropriate boxes</w:t>
      </w:r>
      <w:r w:rsidR="00341863" w:rsidRPr="00787489">
        <w:rPr>
          <w:rFonts w:cs="Times New Roman"/>
          <w:b/>
          <w:sz w:val="22"/>
        </w:rPr>
        <w:t>)</w:t>
      </w:r>
    </w:p>
    <w:p w:rsidR="0026360E" w:rsidRPr="00787489" w:rsidRDefault="0026360E" w:rsidP="0026360E">
      <w:pPr>
        <w:pStyle w:val="ListParagraph"/>
        <w:rPr>
          <w:rFonts w:cs="Times New Roman"/>
          <w:i/>
          <w:sz w:val="22"/>
        </w:rPr>
      </w:pPr>
    </w:p>
    <w:p w:rsidR="00013089" w:rsidRDefault="00013089" w:rsidP="0026360E">
      <w:pPr>
        <w:pStyle w:val="ListParagraph"/>
        <w:rPr>
          <w:rFonts w:cs="Times New Roman"/>
          <w:i/>
          <w:sz w:val="22"/>
        </w:rPr>
      </w:pPr>
    </w:p>
    <w:tbl>
      <w:tblPr>
        <w:tblStyle w:val="TableGrid"/>
        <w:tblW w:w="0" w:type="auto"/>
        <w:tblInd w:w="720" w:type="dxa"/>
        <w:tblLook w:val="04A0" w:firstRow="1" w:lastRow="0" w:firstColumn="1" w:lastColumn="0" w:noHBand="0" w:noVBand="1"/>
      </w:tblPr>
      <w:tblGrid>
        <w:gridCol w:w="2507"/>
        <w:gridCol w:w="2007"/>
        <w:gridCol w:w="2239"/>
        <w:gridCol w:w="2240"/>
      </w:tblGrid>
      <w:tr w:rsidR="00013089" w:rsidRPr="00047B22" w:rsidTr="00047B22">
        <w:tc>
          <w:tcPr>
            <w:tcW w:w="2507" w:type="dxa"/>
          </w:tcPr>
          <w:p w:rsidR="00013089" w:rsidRPr="00047B22" w:rsidRDefault="00013089" w:rsidP="00047B22">
            <w:pPr>
              <w:pStyle w:val="ListParagraph"/>
              <w:ind w:left="0"/>
              <w:jc w:val="center"/>
              <w:rPr>
                <w:rFonts w:cs="Times New Roman"/>
                <w:sz w:val="22"/>
              </w:rPr>
            </w:pPr>
          </w:p>
        </w:tc>
        <w:tc>
          <w:tcPr>
            <w:tcW w:w="2007" w:type="dxa"/>
          </w:tcPr>
          <w:p w:rsidR="00013089" w:rsidRDefault="00013089" w:rsidP="00047B22">
            <w:pPr>
              <w:pStyle w:val="ListParagraph"/>
              <w:ind w:left="0"/>
              <w:jc w:val="center"/>
              <w:rPr>
                <w:rFonts w:cs="Times New Roman"/>
                <w:sz w:val="22"/>
              </w:rPr>
            </w:pPr>
            <w:r>
              <w:rPr>
                <w:rFonts w:cs="Times New Roman"/>
                <w:sz w:val="22"/>
              </w:rPr>
              <w:t>Large Ruminants</w:t>
            </w:r>
          </w:p>
          <w:p w:rsidR="00013089" w:rsidRPr="00047B22" w:rsidRDefault="00013089" w:rsidP="00047B22">
            <w:pPr>
              <w:pStyle w:val="ListParagraph"/>
              <w:ind w:left="0"/>
              <w:jc w:val="center"/>
              <w:rPr>
                <w:rFonts w:cs="Times New Roman"/>
                <w:sz w:val="22"/>
              </w:rPr>
            </w:pPr>
            <w:r>
              <w:rPr>
                <w:rFonts w:cs="Times New Roman"/>
                <w:sz w:val="22"/>
              </w:rPr>
              <w:t>(Cattle and Buffalo)</w:t>
            </w:r>
          </w:p>
        </w:tc>
        <w:tc>
          <w:tcPr>
            <w:tcW w:w="2239" w:type="dxa"/>
          </w:tcPr>
          <w:p w:rsidR="00013089" w:rsidRPr="00047B22" w:rsidRDefault="00013089" w:rsidP="00047B22">
            <w:pPr>
              <w:pStyle w:val="ListParagraph"/>
              <w:ind w:left="0"/>
              <w:jc w:val="center"/>
              <w:rPr>
                <w:rFonts w:cs="Times New Roman"/>
                <w:sz w:val="22"/>
              </w:rPr>
            </w:pPr>
            <w:r>
              <w:rPr>
                <w:rFonts w:cs="Times New Roman"/>
                <w:sz w:val="22"/>
              </w:rPr>
              <w:t>Small Ruminants</w:t>
            </w:r>
          </w:p>
        </w:tc>
        <w:tc>
          <w:tcPr>
            <w:tcW w:w="2240" w:type="dxa"/>
          </w:tcPr>
          <w:p w:rsidR="00013089" w:rsidRPr="00047B22" w:rsidRDefault="00013089" w:rsidP="00047B22">
            <w:pPr>
              <w:pStyle w:val="ListParagraph"/>
              <w:ind w:left="0"/>
              <w:jc w:val="center"/>
              <w:rPr>
                <w:rFonts w:cs="Times New Roman"/>
                <w:sz w:val="22"/>
              </w:rPr>
            </w:pPr>
            <w:r>
              <w:rPr>
                <w:rFonts w:cs="Times New Roman"/>
                <w:sz w:val="22"/>
              </w:rPr>
              <w:t>Pigs</w:t>
            </w:r>
          </w:p>
        </w:tc>
      </w:tr>
      <w:tr w:rsidR="00013089" w:rsidRPr="00047B22" w:rsidTr="00047B22">
        <w:tc>
          <w:tcPr>
            <w:tcW w:w="2507" w:type="dxa"/>
          </w:tcPr>
          <w:p w:rsidR="00013089" w:rsidRPr="00047B22" w:rsidRDefault="00013089" w:rsidP="00013089">
            <w:pPr>
              <w:pStyle w:val="ListParagraph"/>
              <w:ind w:left="0"/>
              <w:rPr>
                <w:rFonts w:cs="Times New Roman"/>
                <w:sz w:val="22"/>
              </w:rPr>
            </w:pPr>
            <w:r>
              <w:rPr>
                <w:rFonts w:cs="Times New Roman"/>
                <w:sz w:val="22"/>
              </w:rPr>
              <w:t>Year of implementation</w:t>
            </w:r>
          </w:p>
        </w:tc>
        <w:tc>
          <w:tcPr>
            <w:tcW w:w="2007" w:type="dxa"/>
          </w:tcPr>
          <w:p w:rsidR="00013089" w:rsidRPr="00047B22" w:rsidRDefault="00013089" w:rsidP="00013089">
            <w:pPr>
              <w:pStyle w:val="ListParagraph"/>
              <w:ind w:left="0"/>
              <w:rPr>
                <w:rFonts w:cs="Times New Roman"/>
                <w:sz w:val="22"/>
              </w:rPr>
            </w:pPr>
          </w:p>
        </w:tc>
        <w:tc>
          <w:tcPr>
            <w:tcW w:w="2239" w:type="dxa"/>
          </w:tcPr>
          <w:p w:rsidR="00013089" w:rsidRPr="00047B22" w:rsidRDefault="00013089" w:rsidP="00013089">
            <w:pPr>
              <w:pStyle w:val="ListParagraph"/>
              <w:ind w:left="0"/>
              <w:rPr>
                <w:rFonts w:cs="Times New Roman"/>
                <w:sz w:val="22"/>
              </w:rPr>
            </w:pPr>
          </w:p>
        </w:tc>
        <w:tc>
          <w:tcPr>
            <w:tcW w:w="2240" w:type="dxa"/>
          </w:tcPr>
          <w:p w:rsidR="00013089" w:rsidRPr="00047B22" w:rsidRDefault="00013089" w:rsidP="00013089">
            <w:pPr>
              <w:pStyle w:val="ListParagraph"/>
              <w:ind w:left="0"/>
              <w:rPr>
                <w:rFonts w:cs="Times New Roman"/>
                <w:sz w:val="22"/>
              </w:rPr>
            </w:pPr>
          </w:p>
        </w:tc>
      </w:tr>
      <w:tr w:rsidR="00013089" w:rsidRPr="00047B22" w:rsidTr="00047B22">
        <w:tc>
          <w:tcPr>
            <w:tcW w:w="2507" w:type="dxa"/>
          </w:tcPr>
          <w:p w:rsidR="00013089" w:rsidRPr="00047B22" w:rsidRDefault="00013089" w:rsidP="00013089">
            <w:pPr>
              <w:pStyle w:val="ListParagraph"/>
              <w:ind w:left="0"/>
              <w:rPr>
                <w:rFonts w:cs="Times New Roman"/>
                <w:sz w:val="22"/>
              </w:rPr>
            </w:pPr>
            <w:r>
              <w:rPr>
                <w:rFonts w:cs="Times New Roman"/>
                <w:sz w:val="22"/>
              </w:rPr>
              <w:t>Voluntary vaccination</w:t>
            </w:r>
          </w:p>
        </w:tc>
        <w:tc>
          <w:tcPr>
            <w:tcW w:w="2007" w:type="dxa"/>
          </w:tcPr>
          <w:p w:rsidR="00013089" w:rsidRPr="00047B22" w:rsidRDefault="00013089" w:rsidP="00013089">
            <w:pPr>
              <w:pStyle w:val="ListParagraph"/>
              <w:ind w:left="0"/>
              <w:rPr>
                <w:rFonts w:cs="Times New Roman"/>
                <w:sz w:val="22"/>
              </w:rPr>
            </w:pPr>
          </w:p>
        </w:tc>
        <w:tc>
          <w:tcPr>
            <w:tcW w:w="2239" w:type="dxa"/>
          </w:tcPr>
          <w:p w:rsidR="00013089" w:rsidRPr="00047B22" w:rsidRDefault="00013089" w:rsidP="00013089">
            <w:pPr>
              <w:pStyle w:val="ListParagraph"/>
              <w:ind w:left="0"/>
              <w:rPr>
                <w:rFonts w:cs="Times New Roman"/>
                <w:sz w:val="22"/>
              </w:rPr>
            </w:pPr>
          </w:p>
        </w:tc>
        <w:tc>
          <w:tcPr>
            <w:tcW w:w="2240" w:type="dxa"/>
          </w:tcPr>
          <w:p w:rsidR="00013089" w:rsidRPr="00047B22" w:rsidRDefault="00013089" w:rsidP="00013089">
            <w:pPr>
              <w:pStyle w:val="ListParagraph"/>
              <w:ind w:left="0"/>
              <w:rPr>
                <w:rFonts w:cs="Times New Roman"/>
                <w:sz w:val="22"/>
              </w:rPr>
            </w:pPr>
          </w:p>
        </w:tc>
      </w:tr>
      <w:tr w:rsidR="00013089" w:rsidRPr="00047B22" w:rsidTr="00047B22">
        <w:tc>
          <w:tcPr>
            <w:tcW w:w="2507" w:type="dxa"/>
          </w:tcPr>
          <w:p w:rsidR="00013089" w:rsidRPr="00047B22" w:rsidRDefault="00013089" w:rsidP="00013089">
            <w:pPr>
              <w:pStyle w:val="ListParagraph"/>
              <w:ind w:left="0"/>
              <w:rPr>
                <w:rFonts w:cs="Times New Roman"/>
                <w:sz w:val="22"/>
              </w:rPr>
            </w:pPr>
            <w:r>
              <w:rPr>
                <w:rFonts w:cs="Times New Roman"/>
                <w:sz w:val="22"/>
              </w:rPr>
              <w:t>Compulsory vaccination</w:t>
            </w:r>
          </w:p>
        </w:tc>
        <w:tc>
          <w:tcPr>
            <w:tcW w:w="2007" w:type="dxa"/>
          </w:tcPr>
          <w:p w:rsidR="00013089" w:rsidRPr="00047B22" w:rsidRDefault="00013089" w:rsidP="00013089">
            <w:pPr>
              <w:pStyle w:val="ListParagraph"/>
              <w:ind w:left="0"/>
              <w:rPr>
                <w:rFonts w:cs="Times New Roman"/>
                <w:sz w:val="22"/>
              </w:rPr>
            </w:pPr>
          </w:p>
        </w:tc>
        <w:tc>
          <w:tcPr>
            <w:tcW w:w="2239" w:type="dxa"/>
          </w:tcPr>
          <w:p w:rsidR="00013089" w:rsidRPr="00047B22" w:rsidRDefault="00013089" w:rsidP="00013089">
            <w:pPr>
              <w:pStyle w:val="ListParagraph"/>
              <w:ind w:left="0"/>
              <w:rPr>
                <w:rFonts w:cs="Times New Roman"/>
                <w:sz w:val="22"/>
              </w:rPr>
            </w:pPr>
          </w:p>
        </w:tc>
        <w:tc>
          <w:tcPr>
            <w:tcW w:w="2240" w:type="dxa"/>
          </w:tcPr>
          <w:p w:rsidR="00013089" w:rsidRPr="00047B22" w:rsidRDefault="00013089" w:rsidP="00013089">
            <w:pPr>
              <w:pStyle w:val="ListParagraph"/>
              <w:ind w:left="0"/>
              <w:rPr>
                <w:rFonts w:cs="Times New Roman"/>
                <w:sz w:val="22"/>
              </w:rPr>
            </w:pPr>
          </w:p>
        </w:tc>
      </w:tr>
      <w:tr w:rsidR="00013089" w:rsidRPr="00047B22" w:rsidTr="00047B22">
        <w:tc>
          <w:tcPr>
            <w:tcW w:w="2507" w:type="dxa"/>
          </w:tcPr>
          <w:p w:rsidR="00013089" w:rsidRPr="00047B22" w:rsidRDefault="00013089" w:rsidP="00013089">
            <w:pPr>
              <w:pStyle w:val="ListParagraph"/>
              <w:ind w:left="0"/>
              <w:rPr>
                <w:rFonts w:cs="Times New Roman"/>
                <w:sz w:val="22"/>
              </w:rPr>
            </w:pPr>
            <w:r>
              <w:rPr>
                <w:rFonts w:cs="Times New Roman"/>
                <w:sz w:val="22"/>
              </w:rPr>
              <w:t>Uniform vaccination</w:t>
            </w:r>
          </w:p>
        </w:tc>
        <w:tc>
          <w:tcPr>
            <w:tcW w:w="2007" w:type="dxa"/>
          </w:tcPr>
          <w:p w:rsidR="00013089" w:rsidRPr="00047B22" w:rsidRDefault="00013089" w:rsidP="00013089">
            <w:pPr>
              <w:pStyle w:val="ListParagraph"/>
              <w:ind w:left="0"/>
              <w:rPr>
                <w:rFonts w:cs="Times New Roman"/>
                <w:sz w:val="22"/>
              </w:rPr>
            </w:pPr>
          </w:p>
        </w:tc>
        <w:tc>
          <w:tcPr>
            <w:tcW w:w="2239" w:type="dxa"/>
          </w:tcPr>
          <w:p w:rsidR="00013089" w:rsidRPr="00047B22" w:rsidRDefault="00013089" w:rsidP="00013089">
            <w:pPr>
              <w:pStyle w:val="ListParagraph"/>
              <w:ind w:left="0"/>
              <w:rPr>
                <w:rFonts w:cs="Times New Roman"/>
                <w:sz w:val="22"/>
              </w:rPr>
            </w:pPr>
          </w:p>
        </w:tc>
        <w:tc>
          <w:tcPr>
            <w:tcW w:w="2240" w:type="dxa"/>
          </w:tcPr>
          <w:p w:rsidR="00013089" w:rsidRPr="00047B22" w:rsidRDefault="00013089" w:rsidP="00013089">
            <w:pPr>
              <w:pStyle w:val="ListParagraph"/>
              <w:ind w:left="0"/>
              <w:rPr>
                <w:rFonts w:cs="Times New Roman"/>
                <w:sz w:val="22"/>
              </w:rPr>
            </w:pPr>
          </w:p>
        </w:tc>
      </w:tr>
      <w:tr w:rsidR="00013089" w:rsidRPr="00047B22" w:rsidTr="00047B22">
        <w:tc>
          <w:tcPr>
            <w:tcW w:w="2507" w:type="dxa"/>
          </w:tcPr>
          <w:p w:rsidR="00013089" w:rsidRPr="00047B22" w:rsidRDefault="00013089" w:rsidP="00013089">
            <w:pPr>
              <w:pStyle w:val="ListParagraph"/>
              <w:ind w:left="0"/>
              <w:rPr>
                <w:rFonts w:cs="Times New Roman"/>
                <w:sz w:val="22"/>
              </w:rPr>
            </w:pPr>
            <w:r>
              <w:rPr>
                <w:rFonts w:cs="Times New Roman"/>
                <w:sz w:val="22"/>
              </w:rPr>
              <w:t>Targeted vaccination</w:t>
            </w:r>
          </w:p>
        </w:tc>
        <w:tc>
          <w:tcPr>
            <w:tcW w:w="2007" w:type="dxa"/>
          </w:tcPr>
          <w:p w:rsidR="00013089" w:rsidRPr="00047B22" w:rsidRDefault="00013089" w:rsidP="00013089">
            <w:pPr>
              <w:pStyle w:val="ListParagraph"/>
              <w:ind w:left="0"/>
              <w:rPr>
                <w:rFonts w:cs="Times New Roman"/>
                <w:sz w:val="22"/>
              </w:rPr>
            </w:pPr>
          </w:p>
        </w:tc>
        <w:tc>
          <w:tcPr>
            <w:tcW w:w="2239" w:type="dxa"/>
          </w:tcPr>
          <w:p w:rsidR="00013089" w:rsidRPr="00047B22" w:rsidRDefault="00013089" w:rsidP="00013089">
            <w:pPr>
              <w:pStyle w:val="ListParagraph"/>
              <w:ind w:left="0"/>
              <w:rPr>
                <w:rFonts w:cs="Times New Roman"/>
                <w:sz w:val="22"/>
              </w:rPr>
            </w:pPr>
          </w:p>
        </w:tc>
        <w:tc>
          <w:tcPr>
            <w:tcW w:w="2240" w:type="dxa"/>
          </w:tcPr>
          <w:p w:rsidR="00013089" w:rsidRPr="00047B22" w:rsidRDefault="00013089" w:rsidP="00013089">
            <w:pPr>
              <w:pStyle w:val="ListParagraph"/>
              <w:ind w:left="0"/>
              <w:rPr>
                <w:rFonts w:cs="Times New Roman"/>
                <w:sz w:val="22"/>
              </w:rPr>
            </w:pPr>
          </w:p>
        </w:tc>
      </w:tr>
    </w:tbl>
    <w:p w:rsidR="00013089" w:rsidRDefault="00013089" w:rsidP="0026360E">
      <w:pPr>
        <w:pStyle w:val="ListParagraph"/>
        <w:rPr>
          <w:rFonts w:cs="Times New Roman"/>
          <w:sz w:val="22"/>
        </w:rPr>
      </w:pPr>
    </w:p>
    <w:p w:rsidR="00013089" w:rsidRPr="00385B88" w:rsidRDefault="00013089" w:rsidP="00013089">
      <w:pPr>
        <w:pStyle w:val="ListParagraph"/>
        <w:rPr>
          <w:rFonts w:cs="Times New Roman"/>
          <w:sz w:val="22"/>
        </w:rPr>
      </w:pPr>
      <w:r>
        <w:rPr>
          <w:rFonts w:cs="Times New Roman"/>
          <w:sz w:val="22"/>
        </w:rPr>
        <w:t xml:space="preserve">If the vaccination protocol of your country is uniform please go to question </w:t>
      </w:r>
      <w:r w:rsidR="00F17714">
        <w:rPr>
          <w:rFonts w:cs="Times New Roman"/>
          <w:sz w:val="22"/>
        </w:rPr>
        <w:t>29</w:t>
      </w:r>
      <w:r>
        <w:rPr>
          <w:rFonts w:cs="Times New Roman"/>
          <w:sz w:val="22"/>
        </w:rPr>
        <w:t xml:space="preserve">  </w:t>
      </w:r>
    </w:p>
    <w:p w:rsidR="00013089" w:rsidRPr="00047B22" w:rsidRDefault="00013089" w:rsidP="0026360E">
      <w:pPr>
        <w:pStyle w:val="ListParagraph"/>
        <w:rPr>
          <w:rFonts w:cs="Times New Roman"/>
          <w:sz w:val="22"/>
        </w:rPr>
      </w:pPr>
    </w:p>
    <w:p w:rsidR="00013089" w:rsidRPr="00787489" w:rsidRDefault="00013089" w:rsidP="0026360E">
      <w:pPr>
        <w:pStyle w:val="ListParagraph"/>
        <w:rPr>
          <w:rFonts w:cs="Times New Roman"/>
          <w:b/>
          <w:sz w:val="22"/>
        </w:rPr>
      </w:pPr>
      <w:r w:rsidRPr="00787489">
        <w:rPr>
          <w:rFonts w:cs="Times New Roman"/>
          <w:b/>
          <w:sz w:val="22"/>
        </w:rPr>
        <w:t>If the vaccination protocol of your country is targeted</w:t>
      </w:r>
      <w:r w:rsidR="00DD1F7F">
        <w:rPr>
          <w:rFonts w:cs="Times New Roman"/>
          <w:b/>
          <w:sz w:val="22"/>
        </w:rPr>
        <w:t xml:space="preserve">, in which of the following categories FMD vaccination is performed? </w:t>
      </w:r>
      <w:r w:rsidRPr="00787489">
        <w:rPr>
          <w:rFonts w:cs="Times New Roman"/>
          <w:b/>
          <w:sz w:val="22"/>
        </w:rPr>
        <w:t>(</w:t>
      </w:r>
      <w:r w:rsidRPr="00787489">
        <w:rPr>
          <w:rFonts w:cs="Times New Roman"/>
          <w:b/>
          <w:i/>
          <w:sz w:val="22"/>
        </w:rPr>
        <w:t>check the appropriate boxes)</w:t>
      </w:r>
      <w:r w:rsidRPr="00787489">
        <w:rPr>
          <w:rFonts w:cs="Times New Roman"/>
          <w:b/>
          <w:sz w:val="22"/>
        </w:rPr>
        <w:t>:</w:t>
      </w:r>
    </w:p>
    <w:p w:rsidR="00013089" w:rsidRDefault="00013089" w:rsidP="0026360E">
      <w:pPr>
        <w:pStyle w:val="ListParagraph"/>
        <w:rPr>
          <w:rFonts w:cs="Times New Roman"/>
          <w:sz w:val="22"/>
        </w:rPr>
      </w:pPr>
    </w:p>
    <w:tbl>
      <w:tblPr>
        <w:tblStyle w:val="TableGrid"/>
        <w:tblW w:w="0" w:type="auto"/>
        <w:tblInd w:w="720" w:type="dxa"/>
        <w:tblLook w:val="04A0" w:firstRow="1" w:lastRow="0" w:firstColumn="1" w:lastColumn="0" w:noHBand="0" w:noVBand="1"/>
      </w:tblPr>
      <w:tblGrid>
        <w:gridCol w:w="2507"/>
        <w:gridCol w:w="2007"/>
        <w:gridCol w:w="2239"/>
        <w:gridCol w:w="2240"/>
      </w:tblGrid>
      <w:tr w:rsidR="006A1C96" w:rsidRPr="00385B88" w:rsidTr="00787489">
        <w:tc>
          <w:tcPr>
            <w:tcW w:w="2507" w:type="dxa"/>
          </w:tcPr>
          <w:p w:rsidR="006A1C96" w:rsidRPr="00385B88" w:rsidRDefault="006A1C96" w:rsidP="00787489">
            <w:pPr>
              <w:pStyle w:val="ListParagraph"/>
              <w:ind w:left="0"/>
              <w:jc w:val="center"/>
              <w:rPr>
                <w:rFonts w:cs="Times New Roman"/>
                <w:sz w:val="22"/>
              </w:rPr>
            </w:pPr>
          </w:p>
        </w:tc>
        <w:tc>
          <w:tcPr>
            <w:tcW w:w="2007" w:type="dxa"/>
          </w:tcPr>
          <w:p w:rsidR="006A1C96" w:rsidRDefault="006A1C96" w:rsidP="00787489">
            <w:pPr>
              <w:pStyle w:val="ListParagraph"/>
              <w:ind w:left="0"/>
              <w:jc w:val="center"/>
              <w:rPr>
                <w:rFonts w:cs="Times New Roman"/>
                <w:sz w:val="22"/>
              </w:rPr>
            </w:pPr>
            <w:r>
              <w:rPr>
                <w:rFonts w:cs="Times New Roman"/>
                <w:sz w:val="22"/>
              </w:rPr>
              <w:t>Large Ruminants</w:t>
            </w:r>
          </w:p>
          <w:p w:rsidR="006A1C96" w:rsidRPr="00385B88" w:rsidRDefault="006A1C96" w:rsidP="00787489">
            <w:pPr>
              <w:pStyle w:val="ListParagraph"/>
              <w:ind w:left="0"/>
              <w:jc w:val="center"/>
              <w:rPr>
                <w:rFonts w:cs="Times New Roman"/>
                <w:sz w:val="22"/>
              </w:rPr>
            </w:pPr>
            <w:r>
              <w:rPr>
                <w:rFonts w:cs="Times New Roman"/>
                <w:sz w:val="22"/>
              </w:rPr>
              <w:t>(Cattle and Buffalo)</w:t>
            </w:r>
          </w:p>
        </w:tc>
        <w:tc>
          <w:tcPr>
            <w:tcW w:w="2239" w:type="dxa"/>
          </w:tcPr>
          <w:p w:rsidR="006A1C96" w:rsidRPr="00385B88" w:rsidRDefault="006A1C96" w:rsidP="00787489">
            <w:pPr>
              <w:pStyle w:val="ListParagraph"/>
              <w:ind w:left="0"/>
              <w:jc w:val="center"/>
              <w:rPr>
                <w:rFonts w:cs="Times New Roman"/>
                <w:sz w:val="22"/>
              </w:rPr>
            </w:pPr>
            <w:r>
              <w:rPr>
                <w:rFonts w:cs="Times New Roman"/>
                <w:sz w:val="22"/>
              </w:rPr>
              <w:t>Small Ruminants</w:t>
            </w:r>
          </w:p>
        </w:tc>
        <w:tc>
          <w:tcPr>
            <w:tcW w:w="2240" w:type="dxa"/>
          </w:tcPr>
          <w:p w:rsidR="006A1C96" w:rsidRPr="00385B88" w:rsidRDefault="006A1C96" w:rsidP="00787489">
            <w:pPr>
              <w:pStyle w:val="ListParagraph"/>
              <w:ind w:left="0"/>
              <w:jc w:val="center"/>
              <w:rPr>
                <w:rFonts w:cs="Times New Roman"/>
                <w:sz w:val="22"/>
              </w:rPr>
            </w:pPr>
            <w:r>
              <w:rPr>
                <w:rFonts w:cs="Times New Roman"/>
                <w:sz w:val="22"/>
              </w:rPr>
              <w:t>Pigs</w:t>
            </w:r>
          </w:p>
        </w:tc>
      </w:tr>
      <w:tr w:rsidR="006A1C96" w:rsidRPr="00385B88" w:rsidTr="00787489">
        <w:tc>
          <w:tcPr>
            <w:tcW w:w="2507" w:type="dxa"/>
          </w:tcPr>
          <w:p w:rsidR="006A1C96" w:rsidRPr="00385B88" w:rsidRDefault="006A1C96" w:rsidP="006A1C96">
            <w:pPr>
              <w:pStyle w:val="ListParagraph"/>
              <w:ind w:left="0"/>
              <w:rPr>
                <w:rFonts w:cs="Times New Roman"/>
                <w:sz w:val="22"/>
              </w:rPr>
            </w:pPr>
            <w:r w:rsidRPr="006A1C96">
              <w:rPr>
                <w:rFonts w:cs="Times New Roman"/>
                <w:sz w:val="22"/>
              </w:rPr>
              <w:t>Zonal</w:t>
            </w:r>
            <w:r>
              <w:rPr>
                <w:rFonts w:cs="Times New Roman"/>
                <w:sz w:val="22"/>
              </w:rPr>
              <w:t xml:space="preserve"> vaccination in a given</w:t>
            </w:r>
            <w:r w:rsidRPr="006A1C96">
              <w:rPr>
                <w:rFonts w:cs="Times New Roman"/>
                <w:sz w:val="22"/>
              </w:rPr>
              <w:t xml:space="preserve"> geographic area of the country</w:t>
            </w:r>
          </w:p>
        </w:tc>
        <w:tc>
          <w:tcPr>
            <w:tcW w:w="2007" w:type="dxa"/>
          </w:tcPr>
          <w:p w:rsidR="006A1C96" w:rsidRPr="00385B88" w:rsidRDefault="006A1C96" w:rsidP="00787489">
            <w:pPr>
              <w:pStyle w:val="ListParagraph"/>
              <w:ind w:left="0"/>
              <w:rPr>
                <w:rFonts w:cs="Times New Roman"/>
                <w:sz w:val="22"/>
              </w:rPr>
            </w:pPr>
          </w:p>
        </w:tc>
        <w:tc>
          <w:tcPr>
            <w:tcW w:w="2239" w:type="dxa"/>
          </w:tcPr>
          <w:p w:rsidR="006A1C96" w:rsidRPr="00385B88" w:rsidRDefault="006A1C96" w:rsidP="00787489">
            <w:pPr>
              <w:pStyle w:val="ListParagraph"/>
              <w:ind w:left="0"/>
              <w:rPr>
                <w:rFonts w:cs="Times New Roman"/>
                <w:sz w:val="22"/>
              </w:rPr>
            </w:pPr>
          </w:p>
        </w:tc>
        <w:tc>
          <w:tcPr>
            <w:tcW w:w="2240" w:type="dxa"/>
          </w:tcPr>
          <w:p w:rsidR="006A1C96" w:rsidRPr="00385B88" w:rsidRDefault="006A1C96" w:rsidP="00787489">
            <w:pPr>
              <w:pStyle w:val="ListParagraph"/>
              <w:ind w:left="0"/>
              <w:rPr>
                <w:rFonts w:cs="Times New Roman"/>
                <w:sz w:val="22"/>
              </w:rPr>
            </w:pPr>
          </w:p>
        </w:tc>
      </w:tr>
      <w:tr w:rsidR="006A1C96" w:rsidRPr="00385B88" w:rsidTr="00787489">
        <w:tc>
          <w:tcPr>
            <w:tcW w:w="2507" w:type="dxa"/>
          </w:tcPr>
          <w:p w:rsidR="006A1C96" w:rsidRPr="00385B88" w:rsidRDefault="006A1C96" w:rsidP="00787489">
            <w:pPr>
              <w:pStyle w:val="ListParagraph"/>
              <w:ind w:left="0"/>
              <w:rPr>
                <w:rFonts w:cs="Times New Roman"/>
                <w:sz w:val="22"/>
              </w:rPr>
            </w:pPr>
            <w:r>
              <w:rPr>
                <w:rFonts w:cs="Times New Roman"/>
                <w:sz w:val="22"/>
              </w:rPr>
              <w:t>Vaccination for some specific production systems (dairy, beef, etc.)</w:t>
            </w:r>
          </w:p>
        </w:tc>
        <w:tc>
          <w:tcPr>
            <w:tcW w:w="2007" w:type="dxa"/>
          </w:tcPr>
          <w:p w:rsidR="006A1C96" w:rsidRPr="00385B88" w:rsidRDefault="006A1C96" w:rsidP="00787489">
            <w:pPr>
              <w:pStyle w:val="ListParagraph"/>
              <w:ind w:left="0"/>
              <w:rPr>
                <w:rFonts w:cs="Times New Roman"/>
                <w:sz w:val="22"/>
              </w:rPr>
            </w:pPr>
          </w:p>
        </w:tc>
        <w:tc>
          <w:tcPr>
            <w:tcW w:w="2239" w:type="dxa"/>
          </w:tcPr>
          <w:p w:rsidR="006A1C96" w:rsidRPr="00385B88" w:rsidRDefault="006A1C96" w:rsidP="00787489">
            <w:pPr>
              <w:pStyle w:val="ListParagraph"/>
              <w:ind w:left="0"/>
              <w:rPr>
                <w:rFonts w:cs="Times New Roman"/>
                <w:sz w:val="22"/>
              </w:rPr>
            </w:pPr>
          </w:p>
        </w:tc>
        <w:tc>
          <w:tcPr>
            <w:tcW w:w="2240" w:type="dxa"/>
          </w:tcPr>
          <w:p w:rsidR="006A1C96" w:rsidRPr="00385B88" w:rsidRDefault="006A1C96" w:rsidP="00787489">
            <w:pPr>
              <w:pStyle w:val="ListParagraph"/>
              <w:ind w:left="0"/>
              <w:rPr>
                <w:rFonts w:cs="Times New Roman"/>
                <w:sz w:val="22"/>
              </w:rPr>
            </w:pPr>
          </w:p>
        </w:tc>
      </w:tr>
      <w:tr w:rsidR="006A1C96" w:rsidRPr="00385B88" w:rsidTr="00787489">
        <w:tc>
          <w:tcPr>
            <w:tcW w:w="2507" w:type="dxa"/>
          </w:tcPr>
          <w:p w:rsidR="006A1C96" w:rsidRPr="00385B88" w:rsidRDefault="006A1C96" w:rsidP="00787489">
            <w:pPr>
              <w:pStyle w:val="ListParagraph"/>
              <w:ind w:left="0"/>
              <w:rPr>
                <w:rFonts w:cs="Times New Roman"/>
                <w:sz w:val="22"/>
              </w:rPr>
            </w:pPr>
            <w:r>
              <w:rPr>
                <w:rFonts w:cs="Times New Roman"/>
                <w:sz w:val="22"/>
              </w:rPr>
              <w:t>Vaccination for only some specific age groups</w:t>
            </w:r>
          </w:p>
        </w:tc>
        <w:tc>
          <w:tcPr>
            <w:tcW w:w="2007" w:type="dxa"/>
          </w:tcPr>
          <w:p w:rsidR="006A1C96" w:rsidRPr="00385B88" w:rsidRDefault="006A1C96" w:rsidP="00787489">
            <w:pPr>
              <w:pStyle w:val="ListParagraph"/>
              <w:ind w:left="0"/>
              <w:rPr>
                <w:rFonts w:cs="Times New Roman"/>
                <w:sz w:val="22"/>
              </w:rPr>
            </w:pPr>
          </w:p>
        </w:tc>
        <w:tc>
          <w:tcPr>
            <w:tcW w:w="2239" w:type="dxa"/>
          </w:tcPr>
          <w:p w:rsidR="006A1C96" w:rsidRPr="00385B88" w:rsidRDefault="006A1C96" w:rsidP="00787489">
            <w:pPr>
              <w:pStyle w:val="ListParagraph"/>
              <w:ind w:left="0"/>
              <w:rPr>
                <w:rFonts w:cs="Times New Roman"/>
                <w:sz w:val="22"/>
              </w:rPr>
            </w:pPr>
          </w:p>
        </w:tc>
        <w:tc>
          <w:tcPr>
            <w:tcW w:w="2240" w:type="dxa"/>
          </w:tcPr>
          <w:p w:rsidR="006A1C96" w:rsidRPr="00385B88" w:rsidRDefault="006A1C96" w:rsidP="00787489">
            <w:pPr>
              <w:pStyle w:val="ListParagraph"/>
              <w:ind w:left="0"/>
              <w:rPr>
                <w:rFonts w:cs="Times New Roman"/>
                <w:sz w:val="22"/>
              </w:rPr>
            </w:pPr>
          </w:p>
        </w:tc>
      </w:tr>
      <w:tr w:rsidR="006A1C96" w:rsidRPr="00385B88" w:rsidTr="00787489">
        <w:tc>
          <w:tcPr>
            <w:tcW w:w="2507" w:type="dxa"/>
          </w:tcPr>
          <w:p w:rsidR="006A1C96" w:rsidRPr="00385B88" w:rsidRDefault="006A1C96" w:rsidP="00787489">
            <w:pPr>
              <w:pStyle w:val="ListParagraph"/>
              <w:ind w:left="0"/>
              <w:rPr>
                <w:rFonts w:cs="Times New Roman"/>
                <w:sz w:val="22"/>
              </w:rPr>
            </w:pPr>
            <w:r w:rsidRPr="006A1C96">
              <w:rPr>
                <w:rFonts w:cs="Times New Roman"/>
                <w:sz w:val="22"/>
              </w:rPr>
              <w:t xml:space="preserve">Ring </w:t>
            </w:r>
            <w:r w:rsidR="007219D3" w:rsidRPr="006A1C96">
              <w:rPr>
                <w:rFonts w:cs="Times New Roman"/>
                <w:sz w:val="22"/>
              </w:rPr>
              <w:t>vaccination</w:t>
            </w:r>
            <w:r w:rsidR="007219D3">
              <w:rPr>
                <w:rFonts w:cs="Times New Roman"/>
                <w:sz w:val="22"/>
              </w:rPr>
              <w:t xml:space="preserve"> is</w:t>
            </w:r>
            <w:r>
              <w:rPr>
                <w:rFonts w:cs="Times New Roman"/>
                <w:sz w:val="22"/>
              </w:rPr>
              <w:t xml:space="preserve"> used </w:t>
            </w:r>
            <w:r w:rsidRPr="006A1C96">
              <w:rPr>
                <w:rFonts w:cs="Times New Roman"/>
                <w:sz w:val="22"/>
              </w:rPr>
              <w:t xml:space="preserve"> in response to a</w:t>
            </w:r>
            <w:r>
              <w:rPr>
                <w:rFonts w:cs="Times New Roman"/>
                <w:sz w:val="22"/>
              </w:rPr>
              <w:t>n</w:t>
            </w:r>
            <w:r w:rsidRPr="006A1C96">
              <w:rPr>
                <w:rFonts w:cs="Times New Roman"/>
                <w:sz w:val="22"/>
              </w:rPr>
              <w:t xml:space="preserve"> FMD outbreak</w:t>
            </w:r>
          </w:p>
        </w:tc>
        <w:tc>
          <w:tcPr>
            <w:tcW w:w="2007" w:type="dxa"/>
          </w:tcPr>
          <w:p w:rsidR="006A1C96" w:rsidRPr="00385B88" w:rsidRDefault="006A1C96" w:rsidP="00787489">
            <w:pPr>
              <w:pStyle w:val="ListParagraph"/>
              <w:ind w:left="0"/>
              <w:rPr>
                <w:rFonts w:cs="Times New Roman"/>
                <w:sz w:val="22"/>
              </w:rPr>
            </w:pPr>
          </w:p>
        </w:tc>
        <w:tc>
          <w:tcPr>
            <w:tcW w:w="2239" w:type="dxa"/>
          </w:tcPr>
          <w:p w:rsidR="006A1C96" w:rsidRPr="00385B88" w:rsidRDefault="006A1C96" w:rsidP="00787489">
            <w:pPr>
              <w:pStyle w:val="ListParagraph"/>
              <w:ind w:left="0"/>
              <w:rPr>
                <w:rFonts w:cs="Times New Roman"/>
                <w:sz w:val="22"/>
              </w:rPr>
            </w:pPr>
          </w:p>
        </w:tc>
        <w:tc>
          <w:tcPr>
            <w:tcW w:w="2240" w:type="dxa"/>
          </w:tcPr>
          <w:p w:rsidR="006A1C96" w:rsidRPr="00385B88" w:rsidRDefault="006A1C96" w:rsidP="00787489">
            <w:pPr>
              <w:pStyle w:val="ListParagraph"/>
              <w:ind w:left="0"/>
              <w:rPr>
                <w:rFonts w:cs="Times New Roman"/>
                <w:sz w:val="22"/>
              </w:rPr>
            </w:pPr>
          </w:p>
        </w:tc>
      </w:tr>
    </w:tbl>
    <w:p w:rsidR="006A1C96" w:rsidRDefault="006A1C96" w:rsidP="0026360E">
      <w:pPr>
        <w:pStyle w:val="ListParagraph"/>
        <w:rPr>
          <w:rFonts w:cs="Times New Roman"/>
          <w:sz w:val="22"/>
        </w:rPr>
      </w:pPr>
    </w:p>
    <w:p w:rsidR="006A1C96" w:rsidRDefault="006A1C96" w:rsidP="0026360E">
      <w:pPr>
        <w:pStyle w:val="ListParagraph"/>
        <w:rPr>
          <w:rFonts w:cs="Times New Roman"/>
          <w:sz w:val="22"/>
        </w:rPr>
      </w:pPr>
    </w:p>
    <w:p w:rsidR="006A1C96" w:rsidRDefault="006A1C96" w:rsidP="0026360E">
      <w:pPr>
        <w:pStyle w:val="ListParagraph"/>
        <w:rPr>
          <w:rFonts w:cs="Times New Roman"/>
          <w:i/>
          <w:sz w:val="22"/>
        </w:rPr>
      </w:pPr>
    </w:p>
    <w:p w:rsidR="00013089" w:rsidRPr="00744A38" w:rsidRDefault="00013089" w:rsidP="0026360E">
      <w:pPr>
        <w:pStyle w:val="ListParagraph"/>
        <w:rPr>
          <w:rFonts w:cs="Times New Roman"/>
          <w:i/>
          <w:sz w:val="22"/>
        </w:rPr>
      </w:pPr>
    </w:p>
    <w:p w:rsidR="0026360E" w:rsidRPr="00787489" w:rsidRDefault="006F50AC" w:rsidP="00047B22">
      <w:pPr>
        <w:pStyle w:val="ListParagraph"/>
        <w:numPr>
          <w:ilvl w:val="0"/>
          <w:numId w:val="1"/>
        </w:numPr>
        <w:rPr>
          <w:rFonts w:cs="Times New Roman"/>
          <w:b/>
          <w:sz w:val="22"/>
          <w:lang w:val="en-US"/>
        </w:rPr>
      </w:pPr>
      <w:r>
        <w:rPr>
          <w:rFonts w:cs="Times New Roman"/>
          <w:b/>
          <w:sz w:val="22"/>
          <w:lang w:val="en-US"/>
        </w:rPr>
        <w:t>Please, i</w:t>
      </w:r>
      <w:r w:rsidR="0026360E" w:rsidRPr="00787489">
        <w:rPr>
          <w:rFonts w:cs="Times New Roman"/>
          <w:b/>
          <w:sz w:val="22"/>
          <w:lang w:val="en-US"/>
        </w:rPr>
        <w:t>ndic</w:t>
      </w:r>
      <w:r w:rsidR="00CE1790" w:rsidRPr="00787489">
        <w:rPr>
          <w:rFonts w:cs="Times New Roman"/>
          <w:b/>
          <w:sz w:val="22"/>
          <w:lang w:val="en-US"/>
        </w:rPr>
        <w:t xml:space="preserve">ate the </w:t>
      </w:r>
      <w:r>
        <w:rPr>
          <w:rFonts w:cs="Times New Roman"/>
          <w:b/>
          <w:sz w:val="22"/>
          <w:lang w:val="en-US"/>
        </w:rPr>
        <w:t>v</w:t>
      </w:r>
      <w:r w:rsidR="00CE1790" w:rsidRPr="00787489">
        <w:rPr>
          <w:rFonts w:cs="Times New Roman"/>
          <w:b/>
          <w:sz w:val="22"/>
          <w:lang w:val="en-US"/>
        </w:rPr>
        <w:t xml:space="preserve">accine </w:t>
      </w:r>
      <w:r>
        <w:rPr>
          <w:rFonts w:cs="Times New Roman"/>
          <w:b/>
          <w:sz w:val="22"/>
          <w:lang w:val="en-US"/>
        </w:rPr>
        <w:t>n</w:t>
      </w:r>
      <w:r w:rsidR="00CE1790" w:rsidRPr="00787489">
        <w:rPr>
          <w:rFonts w:cs="Times New Roman"/>
          <w:b/>
          <w:sz w:val="22"/>
          <w:lang w:val="en-US"/>
        </w:rPr>
        <w:t xml:space="preserve">ame, </w:t>
      </w:r>
      <w:r>
        <w:rPr>
          <w:rFonts w:cs="Times New Roman"/>
          <w:b/>
          <w:sz w:val="22"/>
          <w:lang w:val="en-US"/>
        </w:rPr>
        <w:t>s</w:t>
      </w:r>
      <w:r w:rsidR="00CE1790" w:rsidRPr="00787489">
        <w:rPr>
          <w:rFonts w:cs="Times New Roman"/>
          <w:b/>
          <w:sz w:val="22"/>
          <w:lang w:val="en-US"/>
        </w:rPr>
        <w:t>upplier,</w:t>
      </w:r>
      <w:r w:rsidR="0026360E" w:rsidRPr="00787489">
        <w:rPr>
          <w:rFonts w:cs="Times New Roman"/>
          <w:b/>
          <w:sz w:val="22"/>
          <w:lang w:val="en-US"/>
        </w:rPr>
        <w:t xml:space="preserve"> </w:t>
      </w:r>
      <w:r>
        <w:rPr>
          <w:rFonts w:cs="Times New Roman"/>
          <w:b/>
          <w:sz w:val="22"/>
          <w:lang w:val="en-US"/>
        </w:rPr>
        <w:t>s</w:t>
      </w:r>
      <w:r w:rsidR="0026360E" w:rsidRPr="00787489">
        <w:rPr>
          <w:rFonts w:cs="Times New Roman"/>
          <w:b/>
          <w:sz w:val="22"/>
          <w:lang w:val="en-US"/>
        </w:rPr>
        <w:t>pecies targeted</w:t>
      </w:r>
      <w:r w:rsidR="00CE1790" w:rsidRPr="00787489">
        <w:rPr>
          <w:rFonts w:cs="Times New Roman"/>
          <w:b/>
          <w:sz w:val="22"/>
          <w:lang w:val="en-US"/>
        </w:rPr>
        <w:t xml:space="preserve"> and </w:t>
      </w:r>
      <w:r>
        <w:rPr>
          <w:rFonts w:cs="Times New Roman"/>
          <w:b/>
          <w:sz w:val="22"/>
          <w:lang w:val="en-US"/>
        </w:rPr>
        <w:t>s</w:t>
      </w:r>
      <w:r w:rsidR="00CE1790" w:rsidRPr="00787489">
        <w:rPr>
          <w:rFonts w:cs="Times New Roman"/>
          <w:b/>
          <w:sz w:val="22"/>
          <w:lang w:val="en-US"/>
        </w:rPr>
        <w:t>erotypes</w:t>
      </w:r>
      <w:r w:rsidR="009D282B" w:rsidRPr="00787489">
        <w:rPr>
          <w:rFonts w:cs="Times New Roman"/>
          <w:b/>
          <w:sz w:val="22"/>
          <w:lang w:val="en-US"/>
        </w:rPr>
        <w:t xml:space="preserve"> (</w:t>
      </w:r>
      <w:r w:rsidR="009D282B" w:rsidRPr="00787489">
        <w:rPr>
          <w:rFonts w:cs="Times New Roman"/>
          <w:b/>
          <w:i/>
          <w:lang w:val="en-US"/>
        </w:rPr>
        <w:t>if unknown, please indicate with ‘?</w:t>
      </w:r>
      <w:r w:rsidR="009D282B" w:rsidRPr="00787489">
        <w:rPr>
          <w:rFonts w:cs="Times New Roman"/>
          <w:b/>
          <w:sz w:val="22"/>
          <w:lang w:val="en-US"/>
        </w:rPr>
        <w:t>’):</w:t>
      </w:r>
    </w:p>
    <w:tbl>
      <w:tblPr>
        <w:tblStyle w:val="TableGrid"/>
        <w:tblW w:w="0" w:type="auto"/>
        <w:tblInd w:w="720" w:type="dxa"/>
        <w:tblLook w:val="04A0" w:firstRow="1" w:lastRow="0" w:firstColumn="1" w:lastColumn="0" w:noHBand="0" w:noVBand="1"/>
      </w:tblPr>
      <w:tblGrid>
        <w:gridCol w:w="1566"/>
        <w:gridCol w:w="1056"/>
        <w:gridCol w:w="1345"/>
        <w:gridCol w:w="1828"/>
        <w:gridCol w:w="1420"/>
        <w:gridCol w:w="1778"/>
      </w:tblGrid>
      <w:tr w:rsidR="00EC431D" w:rsidRPr="00744A38" w:rsidTr="00047B22">
        <w:trPr>
          <w:trHeight w:val="680"/>
        </w:trPr>
        <w:tc>
          <w:tcPr>
            <w:tcW w:w="1566" w:type="dxa"/>
          </w:tcPr>
          <w:p w:rsidR="00481B01" w:rsidRPr="00744A38" w:rsidRDefault="00481B01" w:rsidP="00481B01">
            <w:pPr>
              <w:pStyle w:val="ListParagraph"/>
              <w:ind w:left="0"/>
              <w:rPr>
                <w:rFonts w:cs="Times New Roman"/>
                <w:lang w:val="en-US"/>
              </w:rPr>
            </w:pPr>
            <w:r>
              <w:rPr>
                <w:rFonts w:cs="Times New Roman"/>
                <w:lang w:val="en-US"/>
              </w:rPr>
              <w:t>Year</w:t>
            </w:r>
          </w:p>
        </w:tc>
        <w:tc>
          <w:tcPr>
            <w:tcW w:w="1056" w:type="dxa"/>
          </w:tcPr>
          <w:p w:rsidR="00481B01" w:rsidRDefault="00481B01" w:rsidP="00481B01">
            <w:pPr>
              <w:pStyle w:val="ListParagraph"/>
              <w:ind w:left="0"/>
              <w:rPr>
                <w:rFonts w:cs="Times New Roman"/>
                <w:lang w:val="en-US"/>
              </w:rPr>
            </w:pPr>
            <w:r>
              <w:rPr>
                <w:rFonts w:cs="Times New Roman"/>
                <w:lang w:val="en-US"/>
              </w:rPr>
              <w:t>What is the name of the v</w:t>
            </w:r>
            <w:r w:rsidRPr="00744A38">
              <w:rPr>
                <w:rFonts w:cs="Times New Roman"/>
                <w:lang w:val="en-US"/>
              </w:rPr>
              <w:t>accine</w:t>
            </w:r>
            <w:r>
              <w:rPr>
                <w:rFonts w:cs="Times New Roman"/>
                <w:lang w:val="en-US"/>
              </w:rPr>
              <w:t>?</w:t>
            </w:r>
          </w:p>
        </w:tc>
        <w:tc>
          <w:tcPr>
            <w:tcW w:w="1345" w:type="dxa"/>
          </w:tcPr>
          <w:p w:rsidR="00481B01" w:rsidRPr="00744A38" w:rsidRDefault="00481B01" w:rsidP="00F17714">
            <w:pPr>
              <w:pStyle w:val="ListParagraph"/>
              <w:ind w:left="0"/>
              <w:rPr>
                <w:rFonts w:cs="Times New Roman"/>
                <w:lang w:val="en-US"/>
              </w:rPr>
            </w:pPr>
            <w:r>
              <w:rPr>
                <w:rFonts w:cs="Times New Roman"/>
                <w:lang w:val="en-US"/>
              </w:rPr>
              <w:t xml:space="preserve">Who is the </w:t>
            </w:r>
            <w:r w:rsidR="00F17714">
              <w:rPr>
                <w:rFonts w:cs="Times New Roman"/>
                <w:lang w:val="en-US"/>
              </w:rPr>
              <w:t>s</w:t>
            </w:r>
            <w:r w:rsidR="00F17714" w:rsidRPr="00744A38">
              <w:rPr>
                <w:rFonts w:cs="Times New Roman"/>
                <w:lang w:val="en-US"/>
              </w:rPr>
              <w:t>upplier</w:t>
            </w:r>
            <w:r>
              <w:rPr>
                <w:rFonts w:cs="Times New Roman"/>
                <w:lang w:val="en-US"/>
              </w:rPr>
              <w:t xml:space="preserve"> (s)?</w:t>
            </w:r>
          </w:p>
        </w:tc>
        <w:tc>
          <w:tcPr>
            <w:tcW w:w="1828" w:type="dxa"/>
          </w:tcPr>
          <w:p w:rsidR="00481B01" w:rsidRPr="00744A38" w:rsidRDefault="00481B01" w:rsidP="00744A38">
            <w:pPr>
              <w:pStyle w:val="ListParagraph"/>
              <w:ind w:left="0"/>
              <w:rPr>
                <w:rFonts w:cs="Times New Roman"/>
                <w:lang w:val="en-US"/>
              </w:rPr>
            </w:pPr>
            <w:r>
              <w:rPr>
                <w:rFonts w:cs="Times New Roman"/>
                <w:lang w:val="en-US"/>
              </w:rPr>
              <w:t>Which serotypes are covered by the vaccine?</w:t>
            </w:r>
          </w:p>
        </w:tc>
        <w:tc>
          <w:tcPr>
            <w:tcW w:w="1420" w:type="dxa"/>
          </w:tcPr>
          <w:p w:rsidR="00481B01" w:rsidRPr="00744A38" w:rsidRDefault="00F17714" w:rsidP="00F17714">
            <w:pPr>
              <w:pStyle w:val="ListParagraph"/>
              <w:ind w:left="0"/>
              <w:rPr>
                <w:rFonts w:cs="Times New Roman"/>
                <w:lang w:val="en-US"/>
              </w:rPr>
            </w:pPr>
            <w:r>
              <w:rPr>
                <w:rFonts w:cs="Times New Roman"/>
                <w:lang w:val="en-US"/>
              </w:rPr>
              <w:t>Is t</w:t>
            </w:r>
            <w:r w:rsidR="00481B01">
              <w:rPr>
                <w:rFonts w:cs="Times New Roman"/>
                <w:lang w:val="en-US"/>
              </w:rPr>
              <w:t>he vaccine used by the public sector</w:t>
            </w:r>
            <w:r w:rsidR="00FB7900">
              <w:rPr>
                <w:rFonts w:cs="Times New Roman"/>
                <w:lang w:val="en-US"/>
              </w:rPr>
              <w:t>?</w:t>
            </w:r>
          </w:p>
        </w:tc>
        <w:tc>
          <w:tcPr>
            <w:tcW w:w="1778" w:type="dxa"/>
          </w:tcPr>
          <w:p w:rsidR="00481B01" w:rsidRPr="00744A38" w:rsidRDefault="00F17714" w:rsidP="00F17714">
            <w:pPr>
              <w:pStyle w:val="ListParagraph"/>
              <w:ind w:left="0"/>
              <w:rPr>
                <w:rFonts w:cs="Times New Roman"/>
                <w:lang w:val="en-US"/>
              </w:rPr>
            </w:pPr>
            <w:r>
              <w:rPr>
                <w:rFonts w:cs="Times New Roman"/>
                <w:lang w:val="en-US"/>
              </w:rPr>
              <w:t>Is th</w:t>
            </w:r>
            <w:r w:rsidR="00481B01">
              <w:rPr>
                <w:rFonts w:cs="Times New Roman"/>
                <w:lang w:val="en-US"/>
              </w:rPr>
              <w:t>e vaccine used by the private sector</w:t>
            </w:r>
            <w:r w:rsidR="00FB7900">
              <w:rPr>
                <w:rFonts w:cs="Times New Roman"/>
                <w:lang w:val="en-US"/>
              </w:rPr>
              <w:t>?</w:t>
            </w:r>
          </w:p>
        </w:tc>
      </w:tr>
      <w:tr w:rsidR="00EC431D" w:rsidRPr="00744A38" w:rsidTr="00047B22">
        <w:trPr>
          <w:trHeight w:val="680"/>
        </w:trPr>
        <w:tc>
          <w:tcPr>
            <w:tcW w:w="1566" w:type="dxa"/>
          </w:tcPr>
          <w:p w:rsidR="00481B01" w:rsidRPr="00744A38" w:rsidRDefault="00481B01" w:rsidP="00744A38">
            <w:pPr>
              <w:pStyle w:val="ListParagraph"/>
              <w:ind w:left="0"/>
              <w:rPr>
                <w:rFonts w:cs="Times New Roman"/>
                <w:lang w:val="en-US"/>
              </w:rPr>
            </w:pPr>
          </w:p>
        </w:tc>
        <w:tc>
          <w:tcPr>
            <w:tcW w:w="1056" w:type="dxa"/>
          </w:tcPr>
          <w:p w:rsidR="00481B01" w:rsidRPr="00744A38" w:rsidRDefault="00481B01" w:rsidP="00744A38">
            <w:pPr>
              <w:pStyle w:val="ListParagraph"/>
              <w:ind w:left="0"/>
              <w:rPr>
                <w:rFonts w:cs="Times New Roman"/>
                <w:lang w:val="en-US"/>
              </w:rPr>
            </w:pPr>
          </w:p>
        </w:tc>
        <w:tc>
          <w:tcPr>
            <w:tcW w:w="1345" w:type="dxa"/>
          </w:tcPr>
          <w:p w:rsidR="00481B01" w:rsidRPr="00744A38" w:rsidRDefault="00481B01" w:rsidP="00744A38">
            <w:pPr>
              <w:pStyle w:val="ListParagraph"/>
              <w:ind w:left="0"/>
              <w:rPr>
                <w:rFonts w:cs="Times New Roman"/>
                <w:lang w:val="en-US"/>
              </w:rPr>
            </w:pPr>
          </w:p>
        </w:tc>
        <w:tc>
          <w:tcPr>
            <w:tcW w:w="1828" w:type="dxa"/>
          </w:tcPr>
          <w:p w:rsidR="00481B01" w:rsidRPr="00744A38" w:rsidRDefault="00481B01" w:rsidP="00744A38">
            <w:pPr>
              <w:pStyle w:val="ListParagraph"/>
              <w:ind w:left="0"/>
              <w:rPr>
                <w:rFonts w:cs="Times New Roman"/>
                <w:lang w:val="en-US"/>
              </w:rPr>
            </w:pPr>
          </w:p>
        </w:tc>
        <w:tc>
          <w:tcPr>
            <w:tcW w:w="1420" w:type="dxa"/>
          </w:tcPr>
          <w:p w:rsidR="00481B01" w:rsidRPr="00744A38" w:rsidRDefault="00481B01" w:rsidP="00744A38">
            <w:pPr>
              <w:pStyle w:val="ListParagraph"/>
              <w:ind w:left="0"/>
              <w:rPr>
                <w:rFonts w:cs="Times New Roman"/>
                <w:lang w:val="en-US"/>
              </w:rPr>
            </w:pPr>
          </w:p>
        </w:tc>
        <w:tc>
          <w:tcPr>
            <w:tcW w:w="1778" w:type="dxa"/>
          </w:tcPr>
          <w:p w:rsidR="00481B01" w:rsidRPr="00744A38" w:rsidRDefault="00481B01" w:rsidP="00744A38">
            <w:pPr>
              <w:pStyle w:val="ListParagraph"/>
              <w:ind w:left="0"/>
              <w:rPr>
                <w:rFonts w:cs="Times New Roman"/>
                <w:lang w:val="en-US"/>
              </w:rPr>
            </w:pPr>
          </w:p>
        </w:tc>
      </w:tr>
      <w:tr w:rsidR="00EC431D" w:rsidRPr="00744A38" w:rsidTr="00047B22">
        <w:trPr>
          <w:trHeight w:val="680"/>
        </w:trPr>
        <w:tc>
          <w:tcPr>
            <w:tcW w:w="1566" w:type="dxa"/>
          </w:tcPr>
          <w:p w:rsidR="00481B01" w:rsidRPr="00744A38" w:rsidRDefault="00481B01" w:rsidP="00744A38">
            <w:pPr>
              <w:pStyle w:val="ListParagraph"/>
              <w:ind w:left="0"/>
              <w:rPr>
                <w:rFonts w:cs="Times New Roman"/>
                <w:lang w:val="en-US"/>
              </w:rPr>
            </w:pPr>
          </w:p>
        </w:tc>
        <w:tc>
          <w:tcPr>
            <w:tcW w:w="1056" w:type="dxa"/>
          </w:tcPr>
          <w:p w:rsidR="00481B01" w:rsidRPr="00744A38" w:rsidRDefault="00481B01" w:rsidP="00744A38">
            <w:pPr>
              <w:pStyle w:val="ListParagraph"/>
              <w:ind w:left="0"/>
              <w:rPr>
                <w:rFonts w:cs="Times New Roman"/>
                <w:lang w:val="en-US"/>
              </w:rPr>
            </w:pPr>
          </w:p>
        </w:tc>
        <w:tc>
          <w:tcPr>
            <w:tcW w:w="1345" w:type="dxa"/>
          </w:tcPr>
          <w:p w:rsidR="00481B01" w:rsidRPr="00744A38" w:rsidRDefault="00481B01" w:rsidP="00744A38">
            <w:pPr>
              <w:pStyle w:val="ListParagraph"/>
              <w:ind w:left="0"/>
              <w:rPr>
                <w:rFonts w:cs="Times New Roman"/>
                <w:lang w:val="en-US"/>
              </w:rPr>
            </w:pPr>
          </w:p>
        </w:tc>
        <w:tc>
          <w:tcPr>
            <w:tcW w:w="1828" w:type="dxa"/>
          </w:tcPr>
          <w:p w:rsidR="00481B01" w:rsidRPr="00744A38" w:rsidRDefault="00481B01" w:rsidP="00744A38">
            <w:pPr>
              <w:pStyle w:val="ListParagraph"/>
              <w:ind w:left="0"/>
              <w:rPr>
                <w:rFonts w:cs="Times New Roman"/>
                <w:lang w:val="en-US"/>
              </w:rPr>
            </w:pPr>
          </w:p>
        </w:tc>
        <w:tc>
          <w:tcPr>
            <w:tcW w:w="1420" w:type="dxa"/>
          </w:tcPr>
          <w:p w:rsidR="00481B01" w:rsidRPr="00744A38" w:rsidRDefault="00481B01" w:rsidP="00744A38">
            <w:pPr>
              <w:pStyle w:val="ListParagraph"/>
              <w:ind w:left="0"/>
              <w:rPr>
                <w:rFonts w:cs="Times New Roman"/>
                <w:lang w:val="en-US"/>
              </w:rPr>
            </w:pPr>
          </w:p>
        </w:tc>
        <w:tc>
          <w:tcPr>
            <w:tcW w:w="1778" w:type="dxa"/>
          </w:tcPr>
          <w:p w:rsidR="00481B01" w:rsidRPr="00744A38" w:rsidRDefault="00481B01" w:rsidP="00744A38">
            <w:pPr>
              <w:pStyle w:val="ListParagraph"/>
              <w:ind w:left="0"/>
              <w:rPr>
                <w:rFonts w:cs="Times New Roman"/>
                <w:lang w:val="en-US"/>
              </w:rPr>
            </w:pPr>
          </w:p>
        </w:tc>
      </w:tr>
      <w:tr w:rsidR="00481B01" w:rsidRPr="00744A38" w:rsidTr="00481B01">
        <w:trPr>
          <w:trHeight w:val="680"/>
        </w:trPr>
        <w:tc>
          <w:tcPr>
            <w:tcW w:w="1566" w:type="dxa"/>
          </w:tcPr>
          <w:p w:rsidR="00481B01" w:rsidRPr="00744A38" w:rsidRDefault="00481B01" w:rsidP="00787489">
            <w:pPr>
              <w:pStyle w:val="ListParagraph"/>
              <w:ind w:left="0"/>
              <w:rPr>
                <w:rFonts w:cs="Times New Roman"/>
                <w:lang w:val="en-US"/>
              </w:rPr>
            </w:pPr>
          </w:p>
        </w:tc>
        <w:tc>
          <w:tcPr>
            <w:tcW w:w="1056" w:type="dxa"/>
          </w:tcPr>
          <w:p w:rsidR="00481B01" w:rsidRPr="00744A38" w:rsidRDefault="00481B01" w:rsidP="00787489">
            <w:pPr>
              <w:pStyle w:val="ListParagraph"/>
              <w:ind w:left="0"/>
              <w:rPr>
                <w:rFonts w:cs="Times New Roman"/>
                <w:lang w:val="en-US"/>
              </w:rPr>
            </w:pPr>
          </w:p>
        </w:tc>
        <w:tc>
          <w:tcPr>
            <w:tcW w:w="1345" w:type="dxa"/>
          </w:tcPr>
          <w:p w:rsidR="00481B01" w:rsidRPr="00744A38" w:rsidRDefault="00481B01" w:rsidP="00787489">
            <w:pPr>
              <w:pStyle w:val="ListParagraph"/>
              <w:ind w:left="0"/>
              <w:rPr>
                <w:rFonts w:cs="Times New Roman"/>
                <w:lang w:val="en-US"/>
              </w:rPr>
            </w:pPr>
          </w:p>
        </w:tc>
        <w:tc>
          <w:tcPr>
            <w:tcW w:w="1828" w:type="dxa"/>
          </w:tcPr>
          <w:p w:rsidR="00481B01" w:rsidRPr="00744A38" w:rsidRDefault="00481B01" w:rsidP="00787489">
            <w:pPr>
              <w:pStyle w:val="ListParagraph"/>
              <w:ind w:left="0"/>
              <w:rPr>
                <w:rFonts w:cs="Times New Roman"/>
                <w:lang w:val="en-US"/>
              </w:rPr>
            </w:pPr>
          </w:p>
        </w:tc>
        <w:tc>
          <w:tcPr>
            <w:tcW w:w="1420" w:type="dxa"/>
          </w:tcPr>
          <w:p w:rsidR="00481B01" w:rsidRPr="00744A38" w:rsidRDefault="00481B01" w:rsidP="00787489">
            <w:pPr>
              <w:pStyle w:val="ListParagraph"/>
              <w:ind w:left="0"/>
              <w:rPr>
                <w:rFonts w:cs="Times New Roman"/>
                <w:lang w:val="en-US"/>
              </w:rPr>
            </w:pPr>
          </w:p>
        </w:tc>
        <w:tc>
          <w:tcPr>
            <w:tcW w:w="1778" w:type="dxa"/>
          </w:tcPr>
          <w:p w:rsidR="00481B01" w:rsidRPr="00744A38" w:rsidRDefault="00481B01" w:rsidP="00787489">
            <w:pPr>
              <w:pStyle w:val="ListParagraph"/>
              <w:ind w:left="0"/>
              <w:rPr>
                <w:rFonts w:cs="Times New Roman"/>
                <w:lang w:val="en-US"/>
              </w:rPr>
            </w:pPr>
          </w:p>
        </w:tc>
      </w:tr>
      <w:tr w:rsidR="00481B01" w:rsidRPr="00744A38" w:rsidTr="00481B01">
        <w:trPr>
          <w:trHeight w:val="680"/>
        </w:trPr>
        <w:tc>
          <w:tcPr>
            <w:tcW w:w="1566" w:type="dxa"/>
          </w:tcPr>
          <w:p w:rsidR="00481B01" w:rsidRPr="00744A38" w:rsidRDefault="00481B01" w:rsidP="00787489">
            <w:pPr>
              <w:pStyle w:val="ListParagraph"/>
              <w:ind w:left="0"/>
              <w:rPr>
                <w:rFonts w:cs="Times New Roman"/>
                <w:lang w:val="en-US"/>
              </w:rPr>
            </w:pPr>
          </w:p>
        </w:tc>
        <w:tc>
          <w:tcPr>
            <w:tcW w:w="1056" w:type="dxa"/>
          </w:tcPr>
          <w:p w:rsidR="00481B01" w:rsidRPr="00744A38" w:rsidRDefault="00481B01" w:rsidP="00787489">
            <w:pPr>
              <w:pStyle w:val="ListParagraph"/>
              <w:ind w:left="0"/>
              <w:rPr>
                <w:rFonts w:cs="Times New Roman"/>
                <w:lang w:val="en-US"/>
              </w:rPr>
            </w:pPr>
          </w:p>
        </w:tc>
        <w:tc>
          <w:tcPr>
            <w:tcW w:w="1345" w:type="dxa"/>
          </w:tcPr>
          <w:p w:rsidR="00481B01" w:rsidRPr="00744A38" w:rsidRDefault="00481B01" w:rsidP="00787489">
            <w:pPr>
              <w:pStyle w:val="ListParagraph"/>
              <w:ind w:left="0"/>
              <w:rPr>
                <w:rFonts w:cs="Times New Roman"/>
                <w:lang w:val="en-US"/>
              </w:rPr>
            </w:pPr>
          </w:p>
        </w:tc>
        <w:tc>
          <w:tcPr>
            <w:tcW w:w="1828" w:type="dxa"/>
          </w:tcPr>
          <w:p w:rsidR="00481B01" w:rsidRPr="00744A38" w:rsidRDefault="00481B01" w:rsidP="00787489">
            <w:pPr>
              <w:pStyle w:val="ListParagraph"/>
              <w:ind w:left="0"/>
              <w:rPr>
                <w:rFonts w:cs="Times New Roman"/>
                <w:lang w:val="en-US"/>
              </w:rPr>
            </w:pPr>
          </w:p>
        </w:tc>
        <w:tc>
          <w:tcPr>
            <w:tcW w:w="1420" w:type="dxa"/>
          </w:tcPr>
          <w:p w:rsidR="00481B01" w:rsidRPr="00744A38" w:rsidRDefault="00481B01" w:rsidP="00787489">
            <w:pPr>
              <w:pStyle w:val="ListParagraph"/>
              <w:ind w:left="0"/>
              <w:rPr>
                <w:rFonts w:cs="Times New Roman"/>
                <w:lang w:val="en-US"/>
              </w:rPr>
            </w:pPr>
          </w:p>
        </w:tc>
        <w:tc>
          <w:tcPr>
            <w:tcW w:w="1778" w:type="dxa"/>
          </w:tcPr>
          <w:p w:rsidR="00481B01" w:rsidRPr="00744A38" w:rsidRDefault="00481B01" w:rsidP="00787489">
            <w:pPr>
              <w:pStyle w:val="ListParagraph"/>
              <w:ind w:left="0"/>
              <w:rPr>
                <w:rFonts w:cs="Times New Roman"/>
                <w:lang w:val="en-US"/>
              </w:rPr>
            </w:pPr>
          </w:p>
        </w:tc>
      </w:tr>
      <w:tr w:rsidR="00481B01" w:rsidRPr="00744A38" w:rsidTr="00481B01">
        <w:trPr>
          <w:trHeight w:val="680"/>
        </w:trPr>
        <w:tc>
          <w:tcPr>
            <w:tcW w:w="1566" w:type="dxa"/>
          </w:tcPr>
          <w:p w:rsidR="00481B01" w:rsidRPr="00744A38" w:rsidRDefault="00481B01" w:rsidP="00787489">
            <w:pPr>
              <w:pStyle w:val="ListParagraph"/>
              <w:ind w:left="0"/>
              <w:rPr>
                <w:rFonts w:cs="Times New Roman"/>
                <w:lang w:val="en-US"/>
              </w:rPr>
            </w:pPr>
          </w:p>
        </w:tc>
        <w:tc>
          <w:tcPr>
            <w:tcW w:w="1056" w:type="dxa"/>
          </w:tcPr>
          <w:p w:rsidR="00481B01" w:rsidRPr="00744A38" w:rsidRDefault="00481B01" w:rsidP="00787489">
            <w:pPr>
              <w:pStyle w:val="ListParagraph"/>
              <w:ind w:left="0"/>
              <w:rPr>
                <w:rFonts w:cs="Times New Roman"/>
                <w:lang w:val="en-US"/>
              </w:rPr>
            </w:pPr>
          </w:p>
        </w:tc>
        <w:tc>
          <w:tcPr>
            <w:tcW w:w="1345" w:type="dxa"/>
          </w:tcPr>
          <w:p w:rsidR="00481B01" w:rsidRPr="00744A38" w:rsidRDefault="00481B01" w:rsidP="00787489">
            <w:pPr>
              <w:pStyle w:val="ListParagraph"/>
              <w:ind w:left="0"/>
              <w:rPr>
                <w:rFonts w:cs="Times New Roman"/>
                <w:lang w:val="en-US"/>
              </w:rPr>
            </w:pPr>
          </w:p>
        </w:tc>
        <w:tc>
          <w:tcPr>
            <w:tcW w:w="1828" w:type="dxa"/>
          </w:tcPr>
          <w:p w:rsidR="00481B01" w:rsidRPr="00744A38" w:rsidRDefault="00481B01" w:rsidP="00787489">
            <w:pPr>
              <w:pStyle w:val="ListParagraph"/>
              <w:ind w:left="0"/>
              <w:rPr>
                <w:rFonts w:cs="Times New Roman"/>
                <w:lang w:val="en-US"/>
              </w:rPr>
            </w:pPr>
          </w:p>
        </w:tc>
        <w:tc>
          <w:tcPr>
            <w:tcW w:w="1420" w:type="dxa"/>
          </w:tcPr>
          <w:p w:rsidR="00481B01" w:rsidRPr="00744A38" w:rsidRDefault="00481B01" w:rsidP="00787489">
            <w:pPr>
              <w:pStyle w:val="ListParagraph"/>
              <w:ind w:left="0"/>
              <w:rPr>
                <w:rFonts w:cs="Times New Roman"/>
                <w:lang w:val="en-US"/>
              </w:rPr>
            </w:pPr>
          </w:p>
        </w:tc>
        <w:tc>
          <w:tcPr>
            <w:tcW w:w="1778" w:type="dxa"/>
          </w:tcPr>
          <w:p w:rsidR="00481B01" w:rsidRPr="00744A38" w:rsidRDefault="00481B01" w:rsidP="00787489">
            <w:pPr>
              <w:pStyle w:val="ListParagraph"/>
              <w:ind w:left="0"/>
              <w:rPr>
                <w:rFonts w:cs="Times New Roman"/>
                <w:lang w:val="en-US"/>
              </w:rPr>
            </w:pPr>
          </w:p>
        </w:tc>
      </w:tr>
      <w:tr w:rsidR="00481B01" w:rsidRPr="00744A38" w:rsidTr="00481B01">
        <w:trPr>
          <w:trHeight w:val="680"/>
        </w:trPr>
        <w:tc>
          <w:tcPr>
            <w:tcW w:w="1566" w:type="dxa"/>
          </w:tcPr>
          <w:p w:rsidR="00481B01" w:rsidRPr="00744A38" w:rsidRDefault="00481B01" w:rsidP="00787489">
            <w:pPr>
              <w:pStyle w:val="ListParagraph"/>
              <w:ind w:left="0"/>
              <w:rPr>
                <w:rFonts w:cs="Times New Roman"/>
                <w:lang w:val="en-US"/>
              </w:rPr>
            </w:pPr>
          </w:p>
        </w:tc>
        <w:tc>
          <w:tcPr>
            <w:tcW w:w="1056" w:type="dxa"/>
          </w:tcPr>
          <w:p w:rsidR="00481B01" w:rsidRPr="00744A38" w:rsidRDefault="00481B01" w:rsidP="00787489">
            <w:pPr>
              <w:pStyle w:val="ListParagraph"/>
              <w:ind w:left="0"/>
              <w:rPr>
                <w:rFonts w:cs="Times New Roman"/>
                <w:lang w:val="en-US"/>
              </w:rPr>
            </w:pPr>
          </w:p>
        </w:tc>
        <w:tc>
          <w:tcPr>
            <w:tcW w:w="1345" w:type="dxa"/>
          </w:tcPr>
          <w:p w:rsidR="00481B01" w:rsidRPr="00744A38" w:rsidRDefault="00481B01" w:rsidP="00787489">
            <w:pPr>
              <w:pStyle w:val="ListParagraph"/>
              <w:ind w:left="0"/>
              <w:rPr>
                <w:rFonts w:cs="Times New Roman"/>
                <w:lang w:val="en-US"/>
              </w:rPr>
            </w:pPr>
          </w:p>
        </w:tc>
        <w:tc>
          <w:tcPr>
            <w:tcW w:w="1828" w:type="dxa"/>
          </w:tcPr>
          <w:p w:rsidR="00481B01" w:rsidRPr="00744A38" w:rsidRDefault="00481B01" w:rsidP="00787489">
            <w:pPr>
              <w:pStyle w:val="ListParagraph"/>
              <w:ind w:left="0"/>
              <w:rPr>
                <w:rFonts w:cs="Times New Roman"/>
                <w:lang w:val="en-US"/>
              </w:rPr>
            </w:pPr>
          </w:p>
        </w:tc>
        <w:tc>
          <w:tcPr>
            <w:tcW w:w="1420" w:type="dxa"/>
          </w:tcPr>
          <w:p w:rsidR="00481B01" w:rsidRPr="00744A38" w:rsidRDefault="00481B01" w:rsidP="00787489">
            <w:pPr>
              <w:pStyle w:val="ListParagraph"/>
              <w:ind w:left="0"/>
              <w:rPr>
                <w:rFonts w:cs="Times New Roman"/>
                <w:lang w:val="en-US"/>
              </w:rPr>
            </w:pPr>
          </w:p>
        </w:tc>
        <w:tc>
          <w:tcPr>
            <w:tcW w:w="1778" w:type="dxa"/>
          </w:tcPr>
          <w:p w:rsidR="00481B01" w:rsidRPr="00744A38" w:rsidRDefault="00481B01" w:rsidP="00787489">
            <w:pPr>
              <w:pStyle w:val="ListParagraph"/>
              <w:ind w:left="0"/>
              <w:rPr>
                <w:rFonts w:cs="Times New Roman"/>
                <w:lang w:val="en-US"/>
              </w:rPr>
            </w:pPr>
          </w:p>
        </w:tc>
      </w:tr>
    </w:tbl>
    <w:p w:rsidR="0026360E" w:rsidRDefault="0026360E" w:rsidP="0026360E">
      <w:pPr>
        <w:rPr>
          <w:rFonts w:cs="Times New Roman"/>
          <w:sz w:val="22"/>
        </w:rPr>
      </w:pPr>
    </w:p>
    <w:p w:rsidR="006E16ED" w:rsidRPr="006E16ED" w:rsidRDefault="006E16ED" w:rsidP="0026360E">
      <w:pPr>
        <w:rPr>
          <w:rFonts w:cs="Times New Roman"/>
          <w:sz w:val="22"/>
        </w:rPr>
      </w:pPr>
    </w:p>
    <w:p w:rsidR="0026360E" w:rsidRPr="00744A38" w:rsidRDefault="0026360E" w:rsidP="0026360E">
      <w:pPr>
        <w:rPr>
          <w:rFonts w:cs="Times New Roman"/>
          <w:sz w:val="22"/>
          <w:lang w:val="en-US"/>
        </w:rPr>
      </w:pPr>
    </w:p>
    <w:p w:rsidR="0026360E" w:rsidRPr="00787489" w:rsidRDefault="00A813B6" w:rsidP="00047B22">
      <w:pPr>
        <w:pStyle w:val="ListParagraph"/>
        <w:numPr>
          <w:ilvl w:val="0"/>
          <w:numId w:val="1"/>
        </w:numPr>
        <w:rPr>
          <w:rFonts w:cs="Times New Roman"/>
          <w:b/>
          <w:sz w:val="22"/>
          <w:lang w:val="en-US"/>
        </w:rPr>
      </w:pPr>
      <w:r w:rsidRPr="00787489">
        <w:rPr>
          <w:rFonts w:cs="Times New Roman"/>
          <w:b/>
          <w:sz w:val="22"/>
          <w:lang w:val="en-US"/>
        </w:rPr>
        <w:lastRenderedPageBreak/>
        <w:t>What is the approximate n</w:t>
      </w:r>
      <w:r w:rsidR="0026360E" w:rsidRPr="00787489">
        <w:rPr>
          <w:rFonts w:cs="Times New Roman"/>
          <w:b/>
          <w:sz w:val="22"/>
          <w:lang w:val="en-US"/>
        </w:rPr>
        <w:t xml:space="preserve">umber of doses </w:t>
      </w:r>
      <w:r w:rsidR="00501A12" w:rsidRPr="00787489">
        <w:rPr>
          <w:rFonts w:cs="Times New Roman"/>
          <w:b/>
          <w:sz w:val="22"/>
          <w:lang w:val="en-US"/>
        </w:rPr>
        <w:t>applied</w:t>
      </w:r>
      <w:r w:rsidR="0026360E" w:rsidRPr="00787489">
        <w:rPr>
          <w:rFonts w:cs="Times New Roman"/>
          <w:b/>
          <w:sz w:val="22"/>
          <w:lang w:val="en-US"/>
        </w:rPr>
        <w:t xml:space="preserve"> </w:t>
      </w:r>
      <w:r w:rsidRPr="00787489">
        <w:rPr>
          <w:rFonts w:cs="Times New Roman"/>
          <w:b/>
          <w:sz w:val="22"/>
          <w:lang w:val="en-US"/>
        </w:rPr>
        <w:t xml:space="preserve">by the public and private sector (if </w:t>
      </w:r>
      <w:r w:rsidR="006E16ED" w:rsidRPr="00787489">
        <w:rPr>
          <w:rFonts w:cs="Times New Roman"/>
          <w:b/>
          <w:sz w:val="22"/>
          <w:lang w:val="en-US"/>
        </w:rPr>
        <w:t>appropriate</w:t>
      </w:r>
      <w:r w:rsidRPr="00787489">
        <w:rPr>
          <w:rFonts w:cs="Times New Roman"/>
          <w:b/>
          <w:sz w:val="22"/>
          <w:lang w:val="en-US"/>
        </w:rPr>
        <w:t xml:space="preserve">) </w:t>
      </w:r>
      <w:r w:rsidR="0026360E" w:rsidRPr="00787489">
        <w:rPr>
          <w:rFonts w:cs="Times New Roman"/>
          <w:b/>
          <w:sz w:val="22"/>
          <w:lang w:val="en-US"/>
        </w:rPr>
        <w:t>in 2013 and 2014 (</w:t>
      </w:r>
      <w:r w:rsidRPr="00787489">
        <w:rPr>
          <w:rFonts w:cs="Times New Roman"/>
          <w:b/>
          <w:sz w:val="22"/>
          <w:lang w:val="en-US"/>
        </w:rPr>
        <w:t xml:space="preserve">please </w:t>
      </w:r>
      <w:r w:rsidR="0026360E" w:rsidRPr="00787489">
        <w:rPr>
          <w:rFonts w:cs="Times New Roman"/>
          <w:b/>
          <w:i/>
          <w:sz w:val="22"/>
          <w:lang w:val="en-US"/>
        </w:rPr>
        <w:t>fill in the table below</w:t>
      </w:r>
      <w:r w:rsidR="0026360E" w:rsidRPr="00787489">
        <w:rPr>
          <w:rFonts w:cs="Times New Roman"/>
          <w:b/>
          <w:sz w:val="22"/>
          <w:lang w:val="en-US"/>
        </w:rPr>
        <w:t>)</w:t>
      </w:r>
    </w:p>
    <w:p w:rsidR="00A813B6" w:rsidRDefault="00A813B6" w:rsidP="0026360E">
      <w:pPr>
        <w:pStyle w:val="ListParagraph"/>
        <w:rPr>
          <w:rFonts w:cs="Times New Roman"/>
          <w:sz w:val="22"/>
          <w:lang w:val="en-US"/>
        </w:rPr>
      </w:pPr>
    </w:p>
    <w:p w:rsidR="00A813B6" w:rsidRDefault="00A813B6" w:rsidP="0026360E">
      <w:pPr>
        <w:pStyle w:val="ListParagraph"/>
        <w:rPr>
          <w:rFonts w:cs="Times New Roman"/>
          <w:sz w:val="22"/>
          <w:lang w:val="en-US"/>
        </w:rPr>
      </w:pPr>
    </w:p>
    <w:tbl>
      <w:tblPr>
        <w:tblStyle w:val="TableGrid"/>
        <w:tblW w:w="0" w:type="auto"/>
        <w:tblInd w:w="108" w:type="dxa"/>
        <w:tblLook w:val="04A0" w:firstRow="1" w:lastRow="0" w:firstColumn="1" w:lastColumn="0" w:noHBand="0" w:noVBand="1"/>
      </w:tblPr>
      <w:tblGrid>
        <w:gridCol w:w="2410"/>
        <w:gridCol w:w="1798"/>
        <w:gridCol w:w="1799"/>
        <w:gridCol w:w="1799"/>
        <w:gridCol w:w="1799"/>
      </w:tblGrid>
      <w:tr w:rsidR="00A813B6" w:rsidRPr="00047B22" w:rsidTr="006E16ED">
        <w:tc>
          <w:tcPr>
            <w:tcW w:w="2410" w:type="dxa"/>
          </w:tcPr>
          <w:p w:rsidR="00A813B6" w:rsidRPr="00047B22" w:rsidRDefault="00A813B6" w:rsidP="00047B22">
            <w:pPr>
              <w:pStyle w:val="ListParagraph"/>
              <w:ind w:left="0"/>
              <w:jc w:val="center"/>
              <w:rPr>
                <w:rFonts w:cs="Times New Roman"/>
                <w:b/>
                <w:sz w:val="22"/>
                <w:lang w:val="en-US"/>
              </w:rPr>
            </w:pPr>
          </w:p>
        </w:tc>
        <w:tc>
          <w:tcPr>
            <w:tcW w:w="3597" w:type="dxa"/>
            <w:gridSpan w:val="2"/>
          </w:tcPr>
          <w:p w:rsidR="00A813B6" w:rsidRPr="00047B22" w:rsidRDefault="00A813B6" w:rsidP="00047B22">
            <w:pPr>
              <w:pStyle w:val="ListParagraph"/>
              <w:ind w:left="0"/>
              <w:jc w:val="center"/>
              <w:rPr>
                <w:rFonts w:cs="Times New Roman"/>
                <w:b/>
                <w:sz w:val="22"/>
                <w:lang w:val="en-US"/>
              </w:rPr>
            </w:pPr>
            <w:r w:rsidRPr="00047B22">
              <w:rPr>
                <w:rFonts w:cs="Times New Roman"/>
                <w:b/>
                <w:sz w:val="22"/>
                <w:lang w:val="en-US"/>
              </w:rPr>
              <w:t>2013</w:t>
            </w:r>
          </w:p>
        </w:tc>
        <w:tc>
          <w:tcPr>
            <w:tcW w:w="3598" w:type="dxa"/>
            <w:gridSpan w:val="2"/>
          </w:tcPr>
          <w:p w:rsidR="00A813B6" w:rsidRPr="00047B22" w:rsidRDefault="00A813B6" w:rsidP="00047B22">
            <w:pPr>
              <w:pStyle w:val="ListParagraph"/>
              <w:ind w:left="0"/>
              <w:jc w:val="center"/>
              <w:rPr>
                <w:rFonts w:cs="Times New Roman"/>
                <w:b/>
                <w:sz w:val="22"/>
                <w:lang w:val="en-US"/>
              </w:rPr>
            </w:pPr>
            <w:r w:rsidRPr="00047B22">
              <w:rPr>
                <w:rFonts w:cs="Times New Roman"/>
                <w:b/>
                <w:sz w:val="22"/>
                <w:lang w:val="en-US"/>
              </w:rPr>
              <w:t>2014</w:t>
            </w:r>
          </w:p>
        </w:tc>
      </w:tr>
      <w:tr w:rsidR="00EC431D" w:rsidRPr="00047B22" w:rsidTr="006E16ED">
        <w:tc>
          <w:tcPr>
            <w:tcW w:w="2410" w:type="dxa"/>
          </w:tcPr>
          <w:p w:rsidR="00A813B6" w:rsidRPr="00047B22" w:rsidRDefault="00A813B6" w:rsidP="00047B22">
            <w:pPr>
              <w:pStyle w:val="ListParagraph"/>
              <w:ind w:left="0"/>
              <w:jc w:val="center"/>
              <w:rPr>
                <w:rFonts w:cs="Times New Roman"/>
                <w:b/>
                <w:sz w:val="22"/>
                <w:lang w:val="en-US"/>
              </w:rPr>
            </w:pPr>
          </w:p>
        </w:tc>
        <w:tc>
          <w:tcPr>
            <w:tcW w:w="1798" w:type="dxa"/>
          </w:tcPr>
          <w:p w:rsidR="00A813B6" w:rsidRPr="00047B22" w:rsidRDefault="00A813B6" w:rsidP="00047B22">
            <w:pPr>
              <w:pStyle w:val="ListParagraph"/>
              <w:ind w:left="0"/>
              <w:jc w:val="center"/>
              <w:rPr>
                <w:rFonts w:cs="Times New Roman"/>
                <w:b/>
                <w:sz w:val="22"/>
                <w:lang w:val="en-US"/>
              </w:rPr>
            </w:pPr>
            <w:r w:rsidRPr="00047B22">
              <w:rPr>
                <w:rFonts w:cs="Times New Roman"/>
                <w:b/>
                <w:sz w:val="22"/>
                <w:lang w:val="en-US"/>
              </w:rPr>
              <w:t>public</w:t>
            </w:r>
          </w:p>
        </w:tc>
        <w:tc>
          <w:tcPr>
            <w:tcW w:w="1799" w:type="dxa"/>
          </w:tcPr>
          <w:p w:rsidR="00A813B6" w:rsidRPr="00047B22" w:rsidRDefault="00A813B6" w:rsidP="00047B22">
            <w:pPr>
              <w:pStyle w:val="ListParagraph"/>
              <w:ind w:left="0"/>
              <w:jc w:val="center"/>
              <w:rPr>
                <w:rFonts w:cs="Times New Roman"/>
                <w:b/>
                <w:sz w:val="22"/>
                <w:lang w:val="en-US"/>
              </w:rPr>
            </w:pPr>
            <w:r w:rsidRPr="00047B22">
              <w:rPr>
                <w:rFonts w:cs="Times New Roman"/>
                <w:b/>
                <w:sz w:val="22"/>
                <w:lang w:val="en-US"/>
              </w:rPr>
              <w:t>private</w:t>
            </w:r>
          </w:p>
        </w:tc>
        <w:tc>
          <w:tcPr>
            <w:tcW w:w="1799" w:type="dxa"/>
          </w:tcPr>
          <w:p w:rsidR="00A813B6" w:rsidRPr="00047B22" w:rsidRDefault="00A813B6" w:rsidP="00047B22">
            <w:pPr>
              <w:pStyle w:val="ListParagraph"/>
              <w:ind w:left="0"/>
              <w:jc w:val="center"/>
              <w:rPr>
                <w:rFonts w:cs="Times New Roman"/>
                <w:b/>
                <w:sz w:val="22"/>
                <w:lang w:val="en-US"/>
              </w:rPr>
            </w:pPr>
            <w:r w:rsidRPr="00047B22">
              <w:rPr>
                <w:rFonts w:cs="Times New Roman"/>
                <w:b/>
                <w:sz w:val="22"/>
                <w:lang w:val="en-US"/>
              </w:rPr>
              <w:t>public</w:t>
            </w:r>
          </w:p>
        </w:tc>
        <w:tc>
          <w:tcPr>
            <w:tcW w:w="1799" w:type="dxa"/>
          </w:tcPr>
          <w:p w:rsidR="00A813B6" w:rsidRPr="00047B22" w:rsidRDefault="00A813B6" w:rsidP="00047B22">
            <w:pPr>
              <w:pStyle w:val="ListParagraph"/>
              <w:ind w:left="0"/>
              <w:jc w:val="center"/>
              <w:rPr>
                <w:rFonts w:cs="Times New Roman"/>
                <w:b/>
                <w:sz w:val="22"/>
                <w:lang w:val="en-US"/>
              </w:rPr>
            </w:pPr>
            <w:r w:rsidRPr="00047B22">
              <w:rPr>
                <w:rFonts w:cs="Times New Roman"/>
                <w:b/>
                <w:sz w:val="22"/>
                <w:lang w:val="en-US"/>
              </w:rPr>
              <w:t>private</w:t>
            </w:r>
          </w:p>
        </w:tc>
      </w:tr>
      <w:tr w:rsidR="00A813B6" w:rsidTr="006E16ED">
        <w:tc>
          <w:tcPr>
            <w:tcW w:w="2410" w:type="dxa"/>
          </w:tcPr>
          <w:p w:rsidR="00A813B6" w:rsidRPr="00047B22" w:rsidRDefault="00A813B6" w:rsidP="0026360E">
            <w:pPr>
              <w:pStyle w:val="ListParagraph"/>
              <w:ind w:left="0"/>
              <w:rPr>
                <w:rFonts w:cs="Times New Roman"/>
                <w:b/>
                <w:sz w:val="22"/>
                <w:lang w:val="en-US"/>
              </w:rPr>
            </w:pPr>
            <w:r w:rsidRPr="00047B22">
              <w:rPr>
                <w:rFonts w:cs="Times New Roman"/>
                <w:b/>
                <w:lang w:val="en-US"/>
              </w:rPr>
              <w:t>Large Ruminants</w:t>
            </w:r>
          </w:p>
        </w:tc>
        <w:tc>
          <w:tcPr>
            <w:tcW w:w="1798" w:type="dxa"/>
          </w:tcPr>
          <w:p w:rsidR="00A813B6" w:rsidRDefault="00A813B6" w:rsidP="0026360E">
            <w:pPr>
              <w:pStyle w:val="ListParagraph"/>
              <w:ind w:left="0"/>
              <w:rPr>
                <w:rFonts w:cs="Times New Roman"/>
                <w:sz w:val="22"/>
                <w:lang w:val="en-US"/>
              </w:rPr>
            </w:pPr>
          </w:p>
        </w:tc>
        <w:tc>
          <w:tcPr>
            <w:tcW w:w="1799" w:type="dxa"/>
          </w:tcPr>
          <w:p w:rsidR="00A813B6" w:rsidRDefault="00A813B6" w:rsidP="0026360E">
            <w:pPr>
              <w:pStyle w:val="ListParagraph"/>
              <w:ind w:left="0"/>
              <w:rPr>
                <w:rFonts w:cs="Times New Roman"/>
                <w:sz w:val="22"/>
                <w:lang w:val="en-US"/>
              </w:rPr>
            </w:pPr>
          </w:p>
        </w:tc>
        <w:tc>
          <w:tcPr>
            <w:tcW w:w="1799" w:type="dxa"/>
          </w:tcPr>
          <w:p w:rsidR="00A813B6" w:rsidRDefault="00A813B6" w:rsidP="0026360E">
            <w:pPr>
              <w:pStyle w:val="ListParagraph"/>
              <w:ind w:left="0"/>
              <w:rPr>
                <w:rFonts w:cs="Times New Roman"/>
                <w:sz w:val="22"/>
                <w:lang w:val="en-US"/>
              </w:rPr>
            </w:pPr>
          </w:p>
        </w:tc>
        <w:tc>
          <w:tcPr>
            <w:tcW w:w="1799" w:type="dxa"/>
          </w:tcPr>
          <w:p w:rsidR="00A813B6" w:rsidRDefault="00A813B6" w:rsidP="0026360E">
            <w:pPr>
              <w:pStyle w:val="ListParagraph"/>
              <w:ind w:left="0"/>
              <w:rPr>
                <w:rFonts w:cs="Times New Roman"/>
                <w:sz w:val="22"/>
                <w:lang w:val="en-US"/>
              </w:rPr>
            </w:pPr>
          </w:p>
        </w:tc>
      </w:tr>
      <w:tr w:rsidR="00A813B6" w:rsidTr="006E16ED">
        <w:tc>
          <w:tcPr>
            <w:tcW w:w="2410" w:type="dxa"/>
          </w:tcPr>
          <w:p w:rsidR="00A813B6" w:rsidRPr="00047B22" w:rsidRDefault="00A813B6" w:rsidP="0026360E">
            <w:pPr>
              <w:pStyle w:val="ListParagraph"/>
              <w:ind w:left="0"/>
              <w:rPr>
                <w:rFonts w:cs="Times New Roman"/>
                <w:b/>
                <w:sz w:val="22"/>
                <w:lang w:val="en-US"/>
              </w:rPr>
            </w:pPr>
            <w:r w:rsidRPr="00047B22">
              <w:rPr>
                <w:rFonts w:cs="Times New Roman"/>
                <w:b/>
                <w:lang w:val="en-US"/>
              </w:rPr>
              <w:t>Small Ruminants</w:t>
            </w:r>
          </w:p>
        </w:tc>
        <w:tc>
          <w:tcPr>
            <w:tcW w:w="1798" w:type="dxa"/>
          </w:tcPr>
          <w:p w:rsidR="00A813B6" w:rsidRDefault="00A813B6" w:rsidP="0026360E">
            <w:pPr>
              <w:pStyle w:val="ListParagraph"/>
              <w:ind w:left="0"/>
              <w:rPr>
                <w:rFonts w:cs="Times New Roman"/>
                <w:sz w:val="22"/>
                <w:lang w:val="en-US"/>
              </w:rPr>
            </w:pPr>
          </w:p>
        </w:tc>
        <w:tc>
          <w:tcPr>
            <w:tcW w:w="1799" w:type="dxa"/>
          </w:tcPr>
          <w:p w:rsidR="00A813B6" w:rsidRDefault="00A813B6" w:rsidP="0026360E">
            <w:pPr>
              <w:pStyle w:val="ListParagraph"/>
              <w:ind w:left="0"/>
              <w:rPr>
                <w:rFonts w:cs="Times New Roman"/>
                <w:sz w:val="22"/>
                <w:lang w:val="en-US"/>
              </w:rPr>
            </w:pPr>
          </w:p>
        </w:tc>
        <w:tc>
          <w:tcPr>
            <w:tcW w:w="1799" w:type="dxa"/>
          </w:tcPr>
          <w:p w:rsidR="00A813B6" w:rsidRDefault="00A813B6" w:rsidP="0026360E">
            <w:pPr>
              <w:pStyle w:val="ListParagraph"/>
              <w:ind w:left="0"/>
              <w:rPr>
                <w:rFonts w:cs="Times New Roman"/>
                <w:sz w:val="22"/>
                <w:lang w:val="en-US"/>
              </w:rPr>
            </w:pPr>
          </w:p>
        </w:tc>
        <w:tc>
          <w:tcPr>
            <w:tcW w:w="1799" w:type="dxa"/>
          </w:tcPr>
          <w:p w:rsidR="00A813B6" w:rsidRDefault="00A813B6" w:rsidP="0026360E">
            <w:pPr>
              <w:pStyle w:val="ListParagraph"/>
              <w:ind w:left="0"/>
              <w:rPr>
                <w:rFonts w:cs="Times New Roman"/>
                <w:sz w:val="22"/>
                <w:lang w:val="en-US"/>
              </w:rPr>
            </w:pPr>
          </w:p>
        </w:tc>
      </w:tr>
      <w:tr w:rsidR="00A813B6" w:rsidTr="006E16ED">
        <w:tc>
          <w:tcPr>
            <w:tcW w:w="2410" w:type="dxa"/>
          </w:tcPr>
          <w:p w:rsidR="00A813B6" w:rsidRPr="00047B22" w:rsidRDefault="00A813B6" w:rsidP="0026360E">
            <w:pPr>
              <w:pStyle w:val="ListParagraph"/>
              <w:ind w:left="0"/>
              <w:rPr>
                <w:rFonts w:cs="Times New Roman"/>
                <w:b/>
                <w:sz w:val="22"/>
                <w:lang w:val="en-US"/>
              </w:rPr>
            </w:pPr>
            <w:r w:rsidRPr="00047B22">
              <w:rPr>
                <w:rFonts w:cs="Times New Roman"/>
                <w:b/>
                <w:lang w:val="en-US"/>
              </w:rPr>
              <w:t>Pigs</w:t>
            </w:r>
          </w:p>
        </w:tc>
        <w:tc>
          <w:tcPr>
            <w:tcW w:w="1798" w:type="dxa"/>
          </w:tcPr>
          <w:p w:rsidR="00A813B6" w:rsidRDefault="00A813B6" w:rsidP="0026360E">
            <w:pPr>
              <w:pStyle w:val="ListParagraph"/>
              <w:ind w:left="0"/>
              <w:rPr>
                <w:rFonts w:cs="Times New Roman"/>
                <w:sz w:val="22"/>
                <w:lang w:val="en-US"/>
              </w:rPr>
            </w:pPr>
          </w:p>
        </w:tc>
        <w:tc>
          <w:tcPr>
            <w:tcW w:w="1799" w:type="dxa"/>
          </w:tcPr>
          <w:p w:rsidR="00A813B6" w:rsidRDefault="00A813B6" w:rsidP="0026360E">
            <w:pPr>
              <w:pStyle w:val="ListParagraph"/>
              <w:ind w:left="0"/>
              <w:rPr>
                <w:rFonts w:cs="Times New Roman"/>
                <w:sz w:val="22"/>
                <w:lang w:val="en-US"/>
              </w:rPr>
            </w:pPr>
          </w:p>
        </w:tc>
        <w:tc>
          <w:tcPr>
            <w:tcW w:w="1799" w:type="dxa"/>
          </w:tcPr>
          <w:p w:rsidR="00A813B6" w:rsidRDefault="00A813B6" w:rsidP="0026360E">
            <w:pPr>
              <w:pStyle w:val="ListParagraph"/>
              <w:ind w:left="0"/>
              <w:rPr>
                <w:rFonts w:cs="Times New Roman"/>
                <w:sz w:val="22"/>
                <w:lang w:val="en-US"/>
              </w:rPr>
            </w:pPr>
          </w:p>
        </w:tc>
        <w:tc>
          <w:tcPr>
            <w:tcW w:w="1799" w:type="dxa"/>
          </w:tcPr>
          <w:p w:rsidR="00A813B6" w:rsidRDefault="00A813B6" w:rsidP="0026360E">
            <w:pPr>
              <w:pStyle w:val="ListParagraph"/>
              <w:ind w:left="0"/>
              <w:rPr>
                <w:rFonts w:cs="Times New Roman"/>
                <w:sz w:val="22"/>
                <w:lang w:val="en-US"/>
              </w:rPr>
            </w:pPr>
          </w:p>
        </w:tc>
      </w:tr>
    </w:tbl>
    <w:p w:rsidR="00A813B6" w:rsidRDefault="00A813B6" w:rsidP="0026360E">
      <w:pPr>
        <w:pStyle w:val="ListParagraph"/>
        <w:rPr>
          <w:rFonts w:cs="Times New Roman"/>
          <w:sz w:val="22"/>
          <w:lang w:val="en-US"/>
        </w:rPr>
      </w:pPr>
    </w:p>
    <w:p w:rsidR="00A813B6" w:rsidRDefault="00A813B6" w:rsidP="0026360E">
      <w:pPr>
        <w:pStyle w:val="ListParagraph"/>
        <w:rPr>
          <w:rFonts w:cs="Times New Roman"/>
          <w:sz w:val="22"/>
          <w:lang w:val="en-US"/>
        </w:rPr>
      </w:pPr>
    </w:p>
    <w:p w:rsidR="00A813B6" w:rsidRDefault="00A813B6" w:rsidP="0026360E">
      <w:pPr>
        <w:pStyle w:val="ListParagraph"/>
        <w:rPr>
          <w:rFonts w:cs="Times New Roman"/>
          <w:sz w:val="22"/>
          <w:lang w:val="en-US"/>
        </w:rPr>
      </w:pPr>
    </w:p>
    <w:p w:rsidR="0026360E" w:rsidRPr="00787489" w:rsidRDefault="0026360E" w:rsidP="00047B22">
      <w:pPr>
        <w:pStyle w:val="ListParagraph"/>
        <w:numPr>
          <w:ilvl w:val="0"/>
          <w:numId w:val="1"/>
        </w:numPr>
        <w:rPr>
          <w:rFonts w:cs="Times New Roman"/>
          <w:b/>
          <w:sz w:val="22"/>
          <w:lang w:val="en-US"/>
        </w:rPr>
      </w:pPr>
      <w:r w:rsidRPr="00787489">
        <w:rPr>
          <w:rFonts w:cs="Times New Roman"/>
          <w:b/>
          <w:sz w:val="22"/>
          <w:lang w:val="en-US"/>
        </w:rPr>
        <w:t>Does the owner contribute to cover the costs of vaccination?</w:t>
      </w:r>
      <w:r w:rsidR="003F7B09" w:rsidRPr="00787489">
        <w:rPr>
          <w:rFonts w:cs="Times New Roman"/>
          <w:b/>
          <w:sz w:val="22"/>
          <w:lang w:val="en-US"/>
        </w:rPr>
        <w:t xml:space="preserve"> </w:t>
      </w:r>
      <w:r w:rsidR="003F7B09" w:rsidRPr="00787489">
        <w:rPr>
          <w:rFonts w:cs="Times New Roman"/>
          <w:b/>
          <w:i/>
          <w:sz w:val="22"/>
          <w:lang w:val="en-US"/>
        </w:rPr>
        <w:t>(exclusive</w:t>
      </w:r>
      <w:r w:rsidR="003F7B09" w:rsidRPr="00787489">
        <w:rPr>
          <w:rFonts w:cs="Times New Roman"/>
          <w:b/>
          <w:sz w:val="22"/>
          <w:lang w:val="en-US"/>
        </w:rPr>
        <w:t>)</w:t>
      </w:r>
    </w:p>
    <w:p w:rsidR="0026360E" w:rsidRPr="00744A38" w:rsidRDefault="007F69F6" w:rsidP="00A02AD1">
      <w:pPr>
        <w:pStyle w:val="ListParagraph"/>
        <w:numPr>
          <w:ilvl w:val="0"/>
          <w:numId w:val="5"/>
        </w:numPr>
        <w:rPr>
          <w:rFonts w:cs="Times New Roman"/>
          <w:sz w:val="22"/>
          <w:lang w:val="en-US"/>
        </w:rPr>
      </w:pPr>
      <w:r>
        <w:rPr>
          <w:rFonts w:cs="Times New Roman"/>
          <w:noProof/>
          <w:sz w:val="22"/>
          <w:lang w:val="en-US"/>
        </w:rPr>
        <mc:AlternateContent>
          <mc:Choice Requires="wps">
            <w:drawing>
              <wp:anchor distT="0" distB="0" distL="114300" distR="114300" simplePos="0" relativeHeight="252640256" behindDoc="0" locked="0" layoutInCell="1" allowOverlap="1" wp14:anchorId="163C70B8" wp14:editId="27BCFCFD">
                <wp:simplePos x="0" y="0"/>
                <wp:positionH relativeFrom="column">
                  <wp:posOffset>1644650</wp:posOffset>
                </wp:positionH>
                <wp:positionV relativeFrom="paragraph">
                  <wp:posOffset>1905</wp:posOffset>
                </wp:positionV>
                <wp:extent cx="212090" cy="169545"/>
                <wp:effectExtent l="0" t="0" r="16510" b="2095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501A12" w:rsidRDefault="000038DC" w:rsidP="0026360E">
                            <w:pPr>
                              <w:rPr>
                                <w:sz w:val="18"/>
                                <w:szCs w:val="18"/>
                                <w:lang w:val="en-US"/>
                              </w:rPr>
                            </w:pPr>
                            <w:r w:rsidRPr="00501A12">
                              <w:rPr>
                                <w:sz w:val="18"/>
                                <w:szCs w:val="18"/>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129.5pt;margin-top:.15pt;width:16.7pt;height:13.35pt;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">
                <v:textbox>
                  <w:txbxContent>
                    <w:p w:rsidR="000038DC" w:rsidRPr="00501A12" w:rsidRDefault="000038DC" w:rsidP="0026360E">
                      <w:pPr>
                        <w:rPr>
                          <w:sz w:val="18"/>
                          <w:szCs w:val="18"/>
                          <w:lang w:val="en-US"/>
                        </w:rPr>
                      </w:pPr>
                      <w:r w:rsidRPr="00501A12">
                        <w:rPr>
                          <w:sz w:val="18"/>
                          <w:szCs w:val="18"/>
                          <w:lang w:val="en-US"/>
                        </w:rPr>
                        <w:t xml:space="preserve"> </w:t>
                      </w:r>
                    </w:p>
                  </w:txbxContent>
                </v:textbox>
              </v:shape>
            </w:pict>
          </mc:Fallback>
        </mc:AlternateContent>
      </w:r>
      <w:r>
        <w:rPr>
          <w:rFonts w:cs="Times New Roman"/>
          <w:sz w:val="22"/>
          <w:lang w:val="en-US"/>
        </w:rPr>
        <w:t>yes</w:t>
      </w:r>
      <w:r w:rsidR="0026360E" w:rsidRPr="00744A38">
        <w:rPr>
          <w:rFonts w:cs="Times New Roman"/>
          <w:sz w:val="22"/>
          <w:lang w:val="en-US"/>
        </w:rPr>
        <w:t>:</w:t>
      </w:r>
    </w:p>
    <w:p w:rsidR="0026360E" w:rsidRPr="00744A38" w:rsidRDefault="007F69F6" w:rsidP="00A02AD1">
      <w:pPr>
        <w:pStyle w:val="ListParagraph"/>
        <w:numPr>
          <w:ilvl w:val="0"/>
          <w:numId w:val="5"/>
        </w:numPr>
        <w:rPr>
          <w:rFonts w:cs="Times New Roman"/>
          <w:sz w:val="22"/>
          <w:lang w:val="en-US"/>
        </w:rPr>
      </w:pPr>
      <w:r>
        <w:rPr>
          <w:rFonts w:cs="Times New Roman"/>
          <w:sz w:val="22"/>
          <w:lang w:val="en-US"/>
        </w:rPr>
        <w:t>No</w:t>
      </w:r>
    </w:p>
    <w:p w:rsidR="0026360E" w:rsidRDefault="0026360E" w:rsidP="0026360E">
      <w:pPr>
        <w:pStyle w:val="ListParagraph"/>
        <w:ind w:left="1637"/>
        <w:rPr>
          <w:rFonts w:cs="Times New Roman"/>
          <w:sz w:val="22"/>
          <w:lang w:val="en-US"/>
        </w:rPr>
      </w:pPr>
    </w:p>
    <w:p w:rsidR="007F69F6" w:rsidRDefault="007F69F6" w:rsidP="0026360E">
      <w:pPr>
        <w:pStyle w:val="ListParagraph"/>
        <w:ind w:left="1637"/>
        <w:rPr>
          <w:rFonts w:cs="Times New Roman"/>
          <w:sz w:val="22"/>
          <w:lang w:val="en-US"/>
        </w:rPr>
      </w:pPr>
      <w:r>
        <w:rPr>
          <w:rFonts w:cs="Times New Roman"/>
          <w:sz w:val="22"/>
          <w:lang w:val="en-US"/>
        </w:rPr>
        <w:t>If NO go to questio</w:t>
      </w:r>
      <w:r w:rsidR="00617C4F">
        <w:rPr>
          <w:rFonts w:cs="Times New Roman"/>
          <w:sz w:val="22"/>
          <w:lang w:val="en-US"/>
        </w:rPr>
        <w:t>n 3</w:t>
      </w:r>
      <w:ins w:id="319" w:author="Rodrigo NovaChavez (AGAH)" w:date="2015-07-30T17:42:00Z">
        <w:r w:rsidR="008608E4">
          <w:rPr>
            <w:rFonts w:cs="Times New Roman"/>
            <w:sz w:val="22"/>
            <w:lang w:val="en-US"/>
          </w:rPr>
          <w:t>1</w:t>
        </w:r>
      </w:ins>
      <w:del w:id="320" w:author="Rodrigo NovaChavez (AGAH)" w:date="2015-07-30T17:42:00Z">
        <w:r w:rsidR="007219D3" w:rsidDel="008608E4">
          <w:rPr>
            <w:rFonts w:cs="Times New Roman"/>
            <w:sz w:val="22"/>
            <w:lang w:val="en-US"/>
          </w:rPr>
          <w:delText>4</w:delText>
        </w:r>
      </w:del>
    </w:p>
    <w:p w:rsidR="007F69F6" w:rsidRPr="00744A38" w:rsidRDefault="007F69F6" w:rsidP="0026360E">
      <w:pPr>
        <w:pStyle w:val="ListParagraph"/>
        <w:ind w:left="1637"/>
        <w:rPr>
          <w:rFonts w:cs="Times New Roman"/>
          <w:sz w:val="22"/>
          <w:lang w:val="en-US"/>
        </w:rPr>
      </w:pPr>
    </w:p>
    <w:p w:rsidR="00501A12" w:rsidRPr="00787489" w:rsidRDefault="00501A12" w:rsidP="00501A12">
      <w:pPr>
        <w:pStyle w:val="ListParagraph"/>
        <w:ind w:left="1637"/>
        <w:rPr>
          <w:rFonts w:cs="Times New Roman"/>
          <w:b/>
          <w:sz w:val="22"/>
          <w:lang w:val="en-US"/>
        </w:rPr>
      </w:pPr>
      <w:r w:rsidRPr="00787489">
        <w:rPr>
          <w:rFonts w:cs="Times New Roman"/>
          <w:b/>
          <w:sz w:val="22"/>
          <w:lang w:val="en-US"/>
        </w:rPr>
        <w:t xml:space="preserve">If </w:t>
      </w:r>
      <w:r w:rsidR="007F69F6" w:rsidRPr="00787489">
        <w:rPr>
          <w:rFonts w:cs="Times New Roman"/>
          <w:b/>
          <w:sz w:val="22"/>
          <w:lang w:val="en-US"/>
        </w:rPr>
        <w:t>YES</w:t>
      </w:r>
      <w:r w:rsidRPr="00787489">
        <w:rPr>
          <w:rFonts w:cs="Times New Roman"/>
          <w:b/>
          <w:sz w:val="22"/>
          <w:lang w:val="en-US"/>
        </w:rPr>
        <w:t xml:space="preserve">, </w:t>
      </w:r>
      <w:r w:rsidR="007F69F6" w:rsidRPr="00787489">
        <w:rPr>
          <w:rFonts w:cs="Times New Roman"/>
          <w:b/>
          <w:sz w:val="22"/>
          <w:lang w:val="en-US"/>
        </w:rPr>
        <w:t xml:space="preserve">what is the approximate percentage </w:t>
      </w:r>
      <w:r w:rsidRPr="00787489">
        <w:rPr>
          <w:rFonts w:cs="Times New Roman"/>
          <w:b/>
          <w:sz w:val="22"/>
          <w:lang w:val="en-US"/>
        </w:rPr>
        <w:t xml:space="preserve">of </w:t>
      </w:r>
      <w:r w:rsidR="00045781" w:rsidRPr="00787489">
        <w:rPr>
          <w:rFonts w:cs="Times New Roman"/>
          <w:b/>
          <w:sz w:val="22"/>
          <w:lang w:val="en-US"/>
        </w:rPr>
        <w:t xml:space="preserve">the </w:t>
      </w:r>
      <w:r w:rsidRPr="00787489">
        <w:rPr>
          <w:rFonts w:cs="Times New Roman"/>
          <w:b/>
          <w:sz w:val="22"/>
          <w:lang w:val="en-US"/>
        </w:rPr>
        <w:t>cost covered by the owner</w:t>
      </w:r>
      <w:r w:rsidR="003F7B09" w:rsidRPr="00787489">
        <w:rPr>
          <w:rFonts w:cs="Times New Roman"/>
          <w:b/>
          <w:sz w:val="22"/>
          <w:lang w:val="en-US"/>
        </w:rPr>
        <w:t xml:space="preserve"> </w:t>
      </w:r>
      <w:r w:rsidR="003F7B09" w:rsidRPr="00787489">
        <w:rPr>
          <w:rFonts w:cs="Times New Roman"/>
          <w:b/>
          <w:i/>
          <w:sz w:val="22"/>
          <w:lang w:val="en-US"/>
        </w:rPr>
        <w:t>(exclusive</w:t>
      </w:r>
      <w:r w:rsidR="003F7B09" w:rsidRPr="00787489">
        <w:rPr>
          <w:rFonts w:cs="Times New Roman"/>
          <w:b/>
          <w:sz w:val="22"/>
          <w:lang w:val="en-US"/>
        </w:rPr>
        <w:t>)</w:t>
      </w:r>
    </w:p>
    <w:p w:rsidR="007F69F6" w:rsidRPr="00744A38" w:rsidRDefault="007F69F6" w:rsidP="00501A12">
      <w:pPr>
        <w:pStyle w:val="ListParagraph"/>
        <w:ind w:left="1637"/>
        <w:rPr>
          <w:rFonts w:cs="Times New Roman"/>
          <w:sz w:val="22"/>
          <w:lang w:val="en-US"/>
        </w:rPr>
      </w:pPr>
    </w:p>
    <w:p w:rsidR="0026360E" w:rsidRPr="00744A38" w:rsidRDefault="00791A5F" w:rsidP="00A02AD1">
      <w:pPr>
        <w:pStyle w:val="ListParagraph"/>
        <w:numPr>
          <w:ilvl w:val="0"/>
          <w:numId w:val="6"/>
        </w:numPr>
        <w:rPr>
          <w:rFonts w:cs="Times New Roman"/>
          <w:sz w:val="22"/>
          <w:lang w:val="en-US"/>
        </w:rPr>
      </w:pPr>
      <w:r>
        <w:rPr>
          <w:rFonts w:cs="Times New Roman"/>
          <w:noProof/>
          <w:sz w:val="22"/>
          <w:lang w:val="en-US"/>
        </w:rPr>
        <mc:AlternateContent>
          <mc:Choice Requires="wpg">
            <w:drawing>
              <wp:anchor distT="0" distB="0" distL="114300" distR="114300" simplePos="0" relativeHeight="252642304" behindDoc="0" locked="0" layoutInCell="1" allowOverlap="1" wp14:anchorId="18424DF4" wp14:editId="42B54D87">
                <wp:simplePos x="0" y="0"/>
                <wp:positionH relativeFrom="column">
                  <wp:posOffset>2014220</wp:posOffset>
                </wp:positionH>
                <wp:positionV relativeFrom="paragraph">
                  <wp:posOffset>6350</wp:posOffset>
                </wp:positionV>
                <wp:extent cx="212090" cy="550545"/>
                <wp:effectExtent l="0" t="0" r="16510" b="2095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090" cy="550545"/>
                          <a:chOff x="0" y="0"/>
                          <a:chExt cx="212090" cy="550545"/>
                        </a:xfrm>
                      </wpg:grpSpPr>
                      <wps:wsp>
                        <wps:cNvPr id="24" name="Text Box 2"/>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501A12" w:rsidRDefault="000038DC" w:rsidP="0026360E">
                              <w:pPr>
                                <w:rPr>
                                  <w:sz w:val="18"/>
                                  <w:szCs w:val="18"/>
                                  <w:lang w:val="en-US"/>
                                </w:rPr>
                              </w:pPr>
                              <w:r w:rsidRPr="00501A12">
                                <w:rPr>
                                  <w:sz w:val="18"/>
                                  <w:szCs w:val="18"/>
                                  <w:lang w:val="en-US"/>
                                </w:rPr>
                                <w:t xml:space="preserve"> </w:t>
                              </w:r>
                            </w:p>
                          </w:txbxContent>
                        </wps:txbx>
                        <wps:bodyPr rot="0" vert="horz" wrap="square" lIns="91440" tIns="45720" rIns="91440" bIns="45720" anchor="t" anchorCtr="0">
                          <a:noAutofit/>
                        </wps:bodyPr>
                      </wps:wsp>
                      <wps:wsp>
                        <wps:cNvPr id="493" name="Text Box 2"/>
                        <wps:cNvSpPr txBox="1">
                          <a:spLocks noChangeArrowheads="1"/>
                        </wps:cNvSpPr>
                        <wps:spPr bwMode="auto">
                          <a:xfrm>
                            <a:off x="0" y="190500"/>
                            <a:ext cx="212090" cy="169545"/>
                          </a:xfrm>
                          <a:prstGeom prst="rect">
                            <a:avLst/>
                          </a:prstGeom>
                          <a:solidFill>
                            <a:srgbClr val="FFFFFF"/>
                          </a:solidFill>
                          <a:ln w="9525">
                            <a:solidFill>
                              <a:srgbClr val="000000"/>
                            </a:solidFill>
                            <a:miter lim="800000"/>
                            <a:headEnd/>
                            <a:tailEnd/>
                          </a:ln>
                        </wps:spPr>
                        <wps:txbx>
                          <w:txbxContent>
                            <w:p w:rsidR="000038DC" w:rsidRPr="00501A12" w:rsidRDefault="000038DC" w:rsidP="0026360E">
                              <w:pPr>
                                <w:rPr>
                                  <w:sz w:val="18"/>
                                  <w:szCs w:val="18"/>
                                  <w:lang w:val="en-US"/>
                                </w:rPr>
                              </w:pPr>
                              <w:r w:rsidRPr="00501A12">
                                <w:rPr>
                                  <w:sz w:val="18"/>
                                  <w:szCs w:val="18"/>
                                  <w:lang w:val="en-US"/>
                                </w:rPr>
                                <w:t xml:space="preserve"> </w:t>
                              </w:r>
                            </w:p>
                          </w:txbxContent>
                        </wps:txbx>
                        <wps:bodyPr rot="0" vert="horz" wrap="square" lIns="91440" tIns="45720" rIns="91440" bIns="45720" anchor="t" anchorCtr="0">
                          <a:noAutofit/>
                        </wps:bodyPr>
                      </wps:wsp>
                      <wps:wsp>
                        <wps:cNvPr id="288" name="Text Box 2"/>
                        <wps:cNvSpPr txBox="1">
                          <a:spLocks noChangeArrowheads="1"/>
                        </wps:cNvSpPr>
                        <wps:spPr bwMode="auto">
                          <a:xfrm>
                            <a:off x="0" y="381000"/>
                            <a:ext cx="212090" cy="169545"/>
                          </a:xfrm>
                          <a:prstGeom prst="rect">
                            <a:avLst/>
                          </a:prstGeom>
                          <a:solidFill>
                            <a:srgbClr val="FFFFFF"/>
                          </a:solidFill>
                          <a:ln w="9525">
                            <a:solidFill>
                              <a:srgbClr val="000000"/>
                            </a:solidFill>
                            <a:miter lim="800000"/>
                            <a:headEnd/>
                            <a:tailEnd/>
                          </a:ln>
                        </wps:spPr>
                        <wps:txbx>
                          <w:txbxContent>
                            <w:p w:rsidR="000038DC" w:rsidRPr="00501A12" w:rsidRDefault="000038DC" w:rsidP="0026360E">
                              <w:pPr>
                                <w:rPr>
                                  <w:sz w:val="18"/>
                                  <w:szCs w:val="18"/>
                                  <w:lang w:val="en-US"/>
                                </w:rPr>
                              </w:pPr>
                              <w:r w:rsidRPr="00501A12">
                                <w:rPr>
                                  <w:sz w:val="18"/>
                                  <w:szCs w:val="18"/>
                                  <w:lang w:val="en-US"/>
                                </w:rPr>
                                <w:t xml:space="preserve"> </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19" o:spid="_x0000_s1063" style="position:absolute;left:0;text-align:left;margin-left:158.6pt;margin-top:.5pt;width:16.7pt;height:43.35pt;z-index:252642304" coordsize="2120,5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">
                <v:shape id="_x0000_s1064" type="#_x0000_t202" style="position:absolute;width:21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0038DC" w:rsidRPr="00501A12" w:rsidRDefault="000038DC" w:rsidP="0026360E">
                        <w:pPr>
                          <w:rPr>
                            <w:sz w:val="18"/>
                            <w:szCs w:val="18"/>
                            <w:lang w:val="en-US"/>
                          </w:rPr>
                        </w:pPr>
                        <w:r w:rsidRPr="00501A12">
                          <w:rPr>
                            <w:sz w:val="18"/>
                            <w:szCs w:val="18"/>
                            <w:lang w:val="en-US"/>
                          </w:rPr>
                          <w:t xml:space="preserve"> </w:t>
                        </w:r>
                      </w:p>
                    </w:txbxContent>
                  </v:textbox>
                </v:shape>
                <v:shape id="_x0000_s1065" type="#_x0000_t202" style="position:absolute;top:1905;width:21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aUUsUA&#10;AADcAAAADwAAAGRycy9kb3ducmV2LnhtbESPQWsCMRSE74L/ITzBi2i2Kla3RhGhYm/Wil4fm+fu&#10;0s3LNknX9d8bodDjMDPfMMt1ayrRkPOlZQUvowQEcWZ1ybmC09f7cA7CB2SNlWVScCcP61W3s8RU&#10;2xt/UnMMuYgQ9ikqKEKoUyl9VpBBP7I1cfSu1hkMUbpcaoe3CDeVHCfJTBosOS4UWNO2oOz7+GsU&#10;zKf75uI/JodzNrtWizB4bXY/Tql+r928gQjUhv/wX3uvFUwXE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ZpRSxQAAANwAAAAPAAAAAAAAAAAAAAAAAJgCAABkcnMv&#10;ZG93bnJldi54bWxQSwUGAAAAAAQABAD1AAAAigMAAAAA&#10;">
                  <v:textbox>
                    <w:txbxContent>
                      <w:p w:rsidR="000038DC" w:rsidRPr="00501A12" w:rsidRDefault="000038DC" w:rsidP="0026360E">
                        <w:pPr>
                          <w:rPr>
                            <w:sz w:val="18"/>
                            <w:szCs w:val="18"/>
                            <w:lang w:val="en-US"/>
                          </w:rPr>
                        </w:pPr>
                        <w:r w:rsidRPr="00501A12">
                          <w:rPr>
                            <w:sz w:val="18"/>
                            <w:szCs w:val="18"/>
                            <w:lang w:val="en-US"/>
                          </w:rPr>
                          <w:t xml:space="preserve"> </w:t>
                        </w:r>
                      </w:p>
                    </w:txbxContent>
                  </v:textbox>
                </v:shape>
                <v:shape id="_x0000_s1066" type="#_x0000_t202" style="position:absolute;top:3810;width:21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0038DC" w:rsidRPr="00501A12" w:rsidRDefault="000038DC" w:rsidP="0026360E">
                        <w:pPr>
                          <w:rPr>
                            <w:sz w:val="18"/>
                            <w:szCs w:val="18"/>
                            <w:lang w:val="en-US"/>
                          </w:rPr>
                        </w:pPr>
                        <w:r w:rsidRPr="00501A12">
                          <w:rPr>
                            <w:sz w:val="18"/>
                            <w:szCs w:val="18"/>
                            <w:lang w:val="en-US"/>
                          </w:rPr>
                          <w:t xml:space="preserve"> </w:t>
                        </w:r>
                      </w:p>
                    </w:txbxContent>
                  </v:textbox>
                </v:shape>
              </v:group>
            </w:pict>
          </mc:Fallback>
        </mc:AlternateContent>
      </w:r>
      <w:r>
        <w:rPr>
          <w:rFonts w:cs="Times New Roman"/>
          <w:sz w:val="22"/>
          <w:lang w:val="en-US"/>
        </w:rPr>
        <w:t>&gt;75</w:t>
      </w:r>
      <w:r w:rsidR="0026360E" w:rsidRPr="00744A38">
        <w:rPr>
          <w:rFonts w:cs="Times New Roman"/>
          <w:sz w:val="22"/>
          <w:lang w:val="en-US"/>
        </w:rPr>
        <w:t>%</w:t>
      </w:r>
      <w:r w:rsidR="0026360E" w:rsidRPr="00744A38">
        <w:rPr>
          <w:rFonts w:cs="Times New Roman"/>
          <w:sz w:val="22"/>
          <w:lang w:val="en-US"/>
        </w:rPr>
        <w:tab/>
      </w:r>
      <w:r w:rsidR="0026360E" w:rsidRPr="00744A38">
        <w:rPr>
          <w:rFonts w:cs="Times New Roman"/>
          <w:sz w:val="22"/>
          <w:lang w:val="en-US"/>
        </w:rPr>
        <w:tab/>
      </w:r>
    </w:p>
    <w:p w:rsidR="0026360E" w:rsidRPr="00744A38" w:rsidRDefault="00791A5F" w:rsidP="00A02AD1">
      <w:pPr>
        <w:pStyle w:val="ListParagraph"/>
        <w:numPr>
          <w:ilvl w:val="0"/>
          <w:numId w:val="6"/>
        </w:numPr>
        <w:rPr>
          <w:rFonts w:cs="Times New Roman"/>
          <w:sz w:val="22"/>
          <w:lang w:val="en-US"/>
        </w:rPr>
      </w:pPr>
      <w:r>
        <w:rPr>
          <w:rFonts w:cs="Times New Roman"/>
          <w:sz w:val="22"/>
          <w:lang w:val="en-US"/>
        </w:rPr>
        <w:t>&gt;</w:t>
      </w:r>
      <w:r w:rsidR="0026360E" w:rsidRPr="00744A38">
        <w:rPr>
          <w:rFonts w:cs="Times New Roman"/>
          <w:sz w:val="22"/>
          <w:lang w:val="en-US"/>
        </w:rPr>
        <w:t>50%-</w:t>
      </w:r>
      <w:r>
        <w:rPr>
          <w:rFonts w:cs="Times New Roman"/>
          <w:sz w:val="22"/>
          <w:lang w:val="en-US"/>
        </w:rPr>
        <w:t>75</w:t>
      </w:r>
      <w:r w:rsidR="0026360E" w:rsidRPr="00744A38">
        <w:rPr>
          <w:rFonts w:cs="Times New Roman"/>
          <w:sz w:val="22"/>
          <w:lang w:val="en-US"/>
        </w:rPr>
        <w:t xml:space="preserve">% </w:t>
      </w:r>
    </w:p>
    <w:p w:rsidR="0026360E" w:rsidRDefault="00791A5F" w:rsidP="00A02AD1">
      <w:pPr>
        <w:pStyle w:val="ListParagraph"/>
        <w:numPr>
          <w:ilvl w:val="0"/>
          <w:numId w:val="6"/>
        </w:numPr>
        <w:rPr>
          <w:rFonts w:cs="Times New Roman"/>
          <w:sz w:val="22"/>
          <w:lang w:val="en-US"/>
        </w:rPr>
      </w:pPr>
      <w:r>
        <w:rPr>
          <w:rFonts w:cs="Times New Roman"/>
          <w:sz w:val="22"/>
          <w:lang w:val="en-US"/>
        </w:rPr>
        <w:t>&gt;25 - 5</w:t>
      </w:r>
      <w:r w:rsidR="0026360E" w:rsidRPr="00744A38">
        <w:rPr>
          <w:rFonts w:cs="Times New Roman"/>
          <w:sz w:val="22"/>
          <w:lang w:val="en-US"/>
        </w:rPr>
        <w:t xml:space="preserve">50% </w:t>
      </w:r>
    </w:p>
    <w:p w:rsidR="00791A5F" w:rsidRPr="00744A38" w:rsidRDefault="00791A5F" w:rsidP="00A02AD1">
      <w:pPr>
        <w:pStyle w:val="ListParagraph"/>
        <w:numPr>
          <w:ilvl w:val="0"/>
          <w:numId w:val="6"/>
        </w:numPr>
        <w:rPr>
          <w:rFonts w:cs="Times New Roman"/>
          <w:sz w:val="22"/>
          <w:lang w:val="en-US"/>
        </w:rPr>
      </w:pPr>
      <w:r>
        <w:rPr>
          <w:rFonts w:cs="Times New Roman"/>
          <w:sz w:val="22"/>
          <w:lang w:val="en-US"/>
        </w:rPr>
        <w:t>&lt;25%</w:t>
      </w:r>
    </w:p>
    <w:p w:rsidR="0026360E" w:rsidRPr="00744A38" w:rsidRDefault="0026360E" w:rsidP="0026360E">
      <w:pPr>
        <w:pStyle w:val="ListParagraph"/>
        <w:ind w:left="1637"/>
        <w:rPr>
          <w:rFonts w:cs="Times New Roman"/>
          <w:sz w:val="22"/>
          <w:lang w:val="en-US"/>
        </w:rPr>
      </w:pPr>
    </w:p>
    <w:p w:rsidR="0026360E" w:rsidRPr="00787489" w:rsidRDefault="00D209E8" w:rsidP="00047B22">
      <w:pPr>
        <w:pStyle w:val="ListParagraph"/>
        <w:numPr>
          <w:ilvl w:val="0"/>
          <w:numId w:val="1"/>
        </w:numPr>
        <w:rPr>
          <w:rFonts w:cs="Times New Roman"/>
          <w:b/>
          <w:sz w:val="22"/>
        </w:rPr>
      </w:pPr>
      <w:r w:rsidRPr="00787489">
        <w:rPr>
          <w:rFonts w:cs="Times New Roman"/>
          <w:b/>
          <w:sz w:val="22"/>
        </w:rPr>
        <w:t>Is there a quality assurance process in place to assess the vaccines used</w:t>
      </w:r>
      <w:r w:rsidR="0026360E" w:rsidRPr="00787489">
        <w:rPr>
          <w:rFonts w:cs="Times New Roman"/>
          <w:b/>
          <w:sz w:val="22"/>
        </w:rPr>
        <w:t xml:space="preserve"> </w:t>
      </w:r>
      <w:r w:rsidRPr="00787489">
        <w:rPr>
          <w:rFonts w:cs="Times New Roman"/>
          <w:b/>
          <w:sz w:val="22"/>
        </w:rPr>
        <w:t xml:space="preserve">during the </w:t>
      </w:r>
      <w:r w:rsidR="0026360E" w:rsidRPr="00787489">
        <w:rPr>
          <w:rFonts w:cs="Times New Roman"/>
          <w:b/>
          <w:sz w:val="22"/>
        </w:rPr>
        <w:t xml:space="preserve">2013 </w:t>
      </w:r>
      <w:r w:rsidRPr="00787489">
        <w:rPr>
          <w:rFonts w:cs="Times New Roman"/>
          <w:b/>
          <w:sz w:val="22"/>
        </w:rPr>
        <w:t xml:space="preserve">/ </w:t>
      </w:r>
      <w:r w:rsidR="0026360E" w:rsidRPr="00787489">
        <w:rPr>
          <w:rFonts w:cs="Times New Roman"/>
          <w:b/>
          <w:sz w:val="22"/>
        </w:rPr>
        <w:t>2014</w:t>
      </w:r>
      <w:r w:rsidRPr="00787489">
        <w:rPr>
          <w:rFonts w:cs="Times New Roman"/>
          <w:b/>
          <w:sz w:val="22"/>
        </w:rPr>
        <w:t xml:space="preserve"> period</w:t>
      </w:r>
      <w:r w:rsidR="0026360E" w:rsidRPr="00787489">
        <w:rPr>
          <w:rFonts w:cs="Times New Roman"/>
          <w:b/>
          <w:sz w:val="22"/>
        </w:rPr>
        <w:t>?</w:t>
      </w:r>
      <w:r w:rsidR="0026360E" w:rsidRPr="00787489">
        <w:rPr>
          <w:rFonts w:cs="Times New Roman"/>
          <w:b/>
          <w:sz w:val="22"/>
        </w:rPr>
        <w:tab/>
      </w:r>
      <w:r w:rsidR="003F7B09" w:rsidRPr="00787489">
        <w:rPr>
          <w:rFonts w:cs="Times New Roman"/>
          <w:b/>
          <w:i/>
          <w:sz w:val="22"/>
          <w:lang w:val="en-US"/>
        </w:rPr>
        <w:t>(exclusive</w:t>
      </w:r>
      <w:r w:rsidR="003F7B09" w:rsidRPr="00787489">
        <w:rPr>
          <w:rFonts w:cs="Times New Roman"/>
          <w:b/>
          <w:sz w:val="22"/>
          <w:lang w:val="en-US"/>
        </w:rPr>
        <w:t>)</w:t>
      </w:r>
    </w:p>
    <w:p w:rsidR="0026360E" w:rsidRPr="00744A38" w:rsidRDefault="009D282B" w:rsidP="0026360E">
      <w:pPr>
        <w:pStyle w:val="ListParagraph"/>
        <w:rPr>
          <w:rFonts w:cs="Times New Roman"/>
          <w:sz w:val="22"/>
        </w:rPr>
      </w:pPr>
      <w:r>
        <w:rPr>
          <w:rFonts w:cs="Times New Roman"/>
          <w:noProof/>
          <w:sz w:val="22"/>
          <w:lang w:val="en-US"/>
        </w:rPr>
        <mc:AlternateContent>
          <mc:Choice Requires="wps">
            <w:drawing>
              <wp:anchor distT="0" distB="0" distL="114300" distR="114300" simplePos="0" relativeHeight="252309504" behindDoc="0" locked="0" layoutInCell="1" allowOverlap="1" wp14:anchorId="406BFD40" wp14:editId="09DF457D">
                <wp:simplePos x="0" y="0"/>
                <wp:positionH relativeFrom="column">
                  <wp:posOffset>2538730</wp:posOffset>
                </wp:positionH>
                <wp:positionV relativeFrom="paragraph">
                  <wp:posOffset>170815</wp:posOffset>
                </wp:positionV>
                <wp:extent cx="212090" cy="169545"/>
                <wp:effectExtent l="0" t="0" r="16510" b="20955"/>
                <wp:wrapNone/>
                <wp:docPr id="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501A12" w:rsidRDefault="000038DC" w:rsidP="0026360E">
                            <w:pPr>
                              <w:rPr>
                                <w:sz w:val="18"/>
                                <w:szCs w:val="18"/>
                                <w:lang w:val="en-US"/>
                              </w:rPr>
                            </w:pPr>
                            <w:r w:rsidRPr="00501A12">
                              <w:rPr>
                                <w:sz w:val="18"/>
                                <w:szCs w:val="18"/>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199.9pt;margin-top:13.45pt;width:16.7pt;height:13.3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">
                <v:textbox>
                  <w:txbxContent>
                    <w:p w:rsidR="000038DC" w:rsidRPr="00501A12" w:rsidRDefault="000038DC" w:rsidP="0026360E">
                      <w:pPr>
                        <w:rPr>
                          <w:sz w:val="18"/>
                          <w:szCs w:val="18"/>
                          <w:lang w:val="en-US"/>
                        </w:rPr>
                      </w:pPr>
                      <w:r w:rsidRPr="00501A12">
                        <w:rPr>
                          <w:sz w:val="18"/>
                          <w:szCs w:val="18"/>
                          <w:lang w:val="en-US"/>
                        </w:rPr>
                        <w:t xml:space="preserve"> </w:t>
                      </w:r>
                    </w:p>
                  </w:txbxContent>
                </v:textbox>
              </v:shape>
            </w:pict>
          </mc:Fallback>
        </mc:AlternateContent>
      </w:r>
      <w:r>
        <w:rPr>
          <w:rFonts w:cs="Times New Roman"/>
          <w:noProof/>
          <w:sz w:val="22"/>
          <w:lang w:val="en-US"/>
        </w:rPr>
        <mc:AlternateContent>
          <mc:Choice Requires="wps">
            <w:drawing>
              <wp:anchor distT="0" distB="0" distL="114300" distR="114300" simplePos="0" relativeHeight="252310528" behindDoc="0" locked="0" layoutInCell="1" allowOverlap="1" wp14:anchorId="55797997" wp14:editId="303A8400">
                <wp:simplePos x="0" y="0"/>
                <wp:positionH relativeFrom="column">
                  <wp:posOffset>1312545</wp:posOffset>
                </wp:positionH>
                <wp:positionV relativeFrom="paragraph">
                  <wp:posOffset>172085</wp:posOffset>
                </wp:positionV>
                <wp:extent cx="212090" cy="169545"/>
                <wp:effectExtent l="0" t="0" r="16510" b="20955"/>
                <wp:wrapNone/>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501A12" w:rsidRDefault="000038DC" w:rsidP="0026360E">
                            <w:pPr>
                              <w:rPr>
                                <w:sz w:val="18"/>
                                <w:szCs w:val="18"/>
                                <w:lang w:val="en-US"/>
                              </w:rPr>
                            </w:pPr>
                            <w:r w:rsidRPr="00501A12">
                              <w:rPr>
                                <w:sz w:val="18"/>
                                <w:szCs w:val="18"/>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103.35pt;margin-top:13.55pt;width:16.7pt;height:13.35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">
                <v:textbox>
                  <w:txbxContent>
                    <w:p w:rsidR="000038DC" w:rsidRPr="00501A12" w:rsidRDefault="000038DC" w:rsidP="0026360E">
                      <w:pPr>
                        <w:rPr>
                          <w:sz w:val="18"/>
                          <w:szCs w:val="18"/>
                          <w:lang w:val="en-US"/>
                        </w:rPr>
                      </w:pPr>
                      <w:r w:rsidRPr="00501A12">
                        <w:rPr>
                          <w:sz w:val="18"/>
                          <w:szCs w:val="18"/>
                          <w:lang w:val="en-US"/>
                        </w:rPr>
                        <w:t xml:space="preserve"> </w:t>
                      </w:r>
                    </w:p>
                  </w:txbxContent>
                </v:textbox>
              </v:shape>
            </w:pict>
          </mc:Fallback>
        </mc:AlternateContent>
      </w:r>
      <w:r w:rsidR="009D465A">
        <w:rPr>
          <w:rFonts w:cs="Times New Roman"/>
          <w:noProof/>
          <w:sz w:val="22"/>
          <w:lang w:val="en-US"/>
        </w:rPr>
        <mc:AlternateContent>
          <mc:Choice Requires="wps">
            <w:drawing>
              <wp:anchor distT="0" distB="0" distL="114300" distR="114300" simplePos="0" relativeHeight="252537856" behindDoc="0" locked="0" layoutInCell="1" allowOverlap="1" wp14:anchorId="4FE6CE4A" wp14:editId="6484C200">
                <wp:simplePos x="0" y="0"/>
                <wp:positionH relativeFrom="column">
                  <wp:posOffset>3893820</wp:posOffset>
                </wp:positionH>
                <wp:positionV relativeFrom="paragraph">
                  <wp:posOffset>170815</wp:posOffset>
                </wp:positionV>
                <wp:extent cx="212090" cy="169545"/>
                <wp:effectExtent l="0" t="0" r="16510" b="20955"/>
                <wp:wrapNone/>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501A12" w:rsidRDefault="000038DC" w:rsidP="006B1D91">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306.6pt;margin-top:13.45pt;width:16.7pt;height:13.35pt;z-index:25253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">
                <v:textbox>
                  <w:txbxContent>
                    <w:p w:rsidR="000038DC" w:rsidRPr="00501A12" w:rsidRDefault="000038DC" w:rsidP="006B1D91">
                      <w:pPr>
                        <w:rPr>
                          <w:sz w:val="18"/>
                          <w:szCs w:val="18"/>
                          <w:lang w:val="en-US"/>
                        </w:rPr>
                      </w:pPr>
                    </w:p>
                  </w:txbxContent>
                </v:textbox>
              </v:shape>
            </w:pict>
          </mc:Fallback>
        </mc:AlternateContent>
      </w:r>
    </w:p>
    <w:p w:rsidR="0026360E" w:rsidRPr="00744A38" w:rsidRDefault="0026360E" w:rsidP="0026360E">
      <w:pPr>
        <w:pStyle w:val="ListParagraph"/>
        <w:rPr>
          <w:rFonts w:cs="Times New Roman"/>
          <w:sz w:val="22"/>
          <w:lang w:val="en-US"/>
        </w:rPr>
      </w:pPr>
      <w:r w:rsidRPr="00744A38">
        <w:rPr>
          <w:rFonts w:cs="Times New Roman"/>
          <w:sz w:val="22"/>
          <w:lang w:val="en-US"/>
        </w:rPr>
        <w:t xml:space="preserve">               Yes</w:t>
      </w:r>
      <w:r w:rsidRPr="00744A38">
        <w:rPr>
          <w:rFonts w:cs="Times New Roman"/>
          <w:sz w:val="22"/>
          <w:lang w:val="en-US"/>
        </w:rPr>
        <w:tab/>
      </w:r>
      <w:r w:rsidRPr="00744A38">
        <w:rPr>
          <w:rFonts w:cs="Times New Roman"/>
          <w:sz w:val="22"/>
          <w:lang w:val="en-US"/>
        </w:rPr>
        <w:tab/>
      </w:r>
      <w:r w:rsidRPr="00744A38">
        <w:rPr>
          <w:rFonts w:cs="Times New Roman"/>
          <w:sz w:val="22"/>
          <w:lang w:val="en-US"/>
        </w:rPr>
        <w:tab/>
        <w:t>No</w:t>
      </w:r>
      <w:r w:rsidR="006B1D91">
        <w:rPr>
          <w:rFonts w:cs="Times New Roman"/>
          <w:sz w:val="22"/>
          <w:lang w:val="en-US"/>
        </w:rPr>
        <w:t xml:space="preserve">                         </w:t>
      </w:r>
    </w:p>
    <w:p w:rsidR="0026360E" w:rsidRDefault="0026360E" w:rsidP="0026360E">
      <w:pPr>
        <w:pStyle w:val="ListParagraph"/>
        <w:rPr>
          <w:rFonts w:cs="Times New Roman"/>
          <w:sz w:val="22"/>
          <w:lang w:val="en-US"/>
        </w:rPr>
      </w:pPr>
    </w:p>
    <w:p w:rsidR="00D209E8" w:rsidRPr="00744A38" w:rsidRDefault="00D209E8" w:rsidP="0026360E">
      <w:pPr>
        <w:pStyle w:val="ListParagraph"/>
        <w:rPr>
          <w:rFonts w:cs="Times New Roman"/>
          <w:sz w:val="22"/>
          <w:lang w:val="en-US"/>
        </w:rPr>
      </w:pPr>
      <w:r>
        <w:rPr>
          <w:rFonts w:cs="Times New Roman"/>
          <w:sz w:val="22"/>
          <w:lang w:val="en-US"/>
        </w:rPr>
        <w:t>If NOT please go to question</w:t>
      </w:r>
      <w:r w:rsidR="00617C4F">
        <w:rPr>
          <w:rFonts w:cs="Times New Roman"/>
          <w:sz w:val="22"/>
          <w:lang w:val="en-US"/>
        </w:rPr>
        <w:t xml:space="preserve"> 3</w:t>
      </w:r>
      <w:ins w:id="321" w:author="Rodrigo NovaChavez (AGAH)" w:date="2015-07-30T17:42:00Z">
        <w:r w:rsidR="008608E4">
          <w:rPr>
            <w:rFonts w:cs="Times New Roman"/>
            <w:sz w:val="22"/>
            <w:lang w:val="en-US"/>
          </w:rPr>
          <w:t>2</w:t>
        </w:r>
      </w:ins>
      <w:del w:id="322" w:author="Rodrigo NovaChavez (AGAH)" w:date="2015-07-30T17:42:00Z">
        <w:r w:rsidR="00617C4F" w:rsidDel="008608E4">
          <w:rPr>
            <w:rFonts w:cs="Times New Roman"/>
            <w:sz w:val="22"/>
            <w:lang w:val="en-US"/>
          </w:rPr>
          <w:delText>3</w:delText>
        </w:r>
      </w:del>
    </w:p>
    <w:p w:rsidR="0026360E" w:rsidRPr="00744A38" w:rsidRDefault="0026360E" w:rsidP="0026360E">
      <w:pPr>
        <w:pStyle w:val="ListParagraph"/>
        <w:rPr>
          <w:rFonts w:cs="Times New Roman"/>
          <w:sz w:val="22"/>
        </w:rPr>
      </w:pPr>
      <w:r w:rsidRPr="00744A38">
        <w:rPr>
          <w:rFonts w:cs="Times New Roman"/>
          <w:sz w:val="22"/>
        </w:rPr>
        <w:t xml:space="preserve">If </w:t>
      </w:r>
      <w:r w:rsidR="00D209E8">
        <w:rPr>
          <w:rFonts w:cs="Times New Roman"/>
          <w:sz w:val="22"/>
        </w:rPr>
        <w:t>Yes,</w:t>
      </w:r>
    </w:p>
    <w:p w:rsidR="0026360E" w:rsidRPr="00744A38" w:rsidRDefault="0026360E" w:rsidP="00A02AD1">
      <w:pPr>
        <w:pStyle w:val="ListParagraph"/>
        <w:numPr>
          <w:ilvl w:val="0"/>
          <w:numId w:val="13"/>
        </w:numPr>
        <w:rPr>
          <w:rFonts w:cs="Times New Roman"/>
          <w:sz w:val="22"/>
          <w:lang w:val="en-US"/>
        </w:rPr>
      </w:pPr>
      <w:r w:rsidRPr="00787489">
        <w:rPr>
          <w:rFonts w:cs="Times New Roman"/>
          <w:b/>
          <w:sz w:val="22"/>
          <w:lang w:val="en-US"/>
        </w:rPr>
        <w:t>Who assessed the Vaccine Quality</w:t>
      </w:r>
      <w:r w:rsidR="00617C4F" w:rsidRPr="00787489">
        <w:rPr>
          <w:rFonts w:cs="Times New Roman"/>
          <w:b/>
          <w:sz w:val="22"/>
          <w:lang w:val="en-US"/>
        </w:rPr>
        <w:t>?</w:t>
      </w:r>
      <w:r w:rsidR="003F7B09" w:rsidRPr="00787489">
        <w:rPr>
          <w:rFonts w:cs="Times New Roman"/>
          <w:b/>
          <w:sz w:val="22"/>
          <w:lang w:val="en-US"/>
        </w:rPr>
        <w:t xml:space="preserve"> </w:t>
      </w:r>
      <w:r w:rsidR="003F7B09" w:rsidRPr="00787489">
        <w:rPr>
          <w:rFonts w:cs="Times New Roman"/>
          <w:b/>
          <w:i/>
          <w:sz w:val="22"/>
          <w:lang w:val="en-US"/>
        </w:rPr>
        <w:t>(exclusive</w:t>
      </w:r>
      <w:r w:rsidR="003F7B09">
        <w:rPr>
          <w:rFonts w:cs="Times New Roman"/>
          <w:sz w:val="22"/>
          <w:lang w:val="en-US"/>
        </w:rPr>
        <w:t>)</w:t>
      </w:r>
      <w:r w:rsidRPr="00744A38">
        <w:rPr>
          <w:rFonts w:cs="Times New Roman"/>
          <w:sz w:val="22"/>
        </w:rPr>
        <w:t>:</w:t>
      </w:r>
    </w:p>
    <w:p w:rsidR="0026360E" w:rsidRPr="00744A38" w:rsidRDefault="0026360E" w:rsidP="00A02AD1">
      <w:pPr>
        <w:pStyle w:val="ListParagraph"/>
        <w:numPr>
          <w:ilvl w:val="0"/>
          <w:numId w:val="14"/>
        </w:numPr>
        <w:rPr>
          <w:rFonts w:cs="Times New Roman"/>
          <w:sz w:val="22"/>
        </w:rPr>
      </w:pPr>
      <w:r w:rsidRPr="00744A38">
        <w:rPr>
          <w:rFonts w:cs="Times New Roman"/>
          <w:sz w:val="22"/>
        </w:rPr>
        <w:t xml:space="preserve">The vaccine producer </w:t>
      </w:r>
    </w:p>
    <w:p w:rsidR="0026360E" w:rsidRPr="00744A38" w:rsidRDefault="00D209E8" w:rsidP="00A02AD1">
      <w:pPr>
        <w:pStyle w:val="ListParagraph"/>
        <w:numPr>
          <w:ilvl w:val="0"/>
          <w:numId w:val="14"/>
        </w:numPr>
        <w:rPr>
          <w:rFonts w:cs="Times New Roman"/>
          <w:sz w:val="22"/>
        </w:rPr>
      </w:pPr>
      <w:r>
        <w:rPr>
          <w:rFonts w:cs="Times New Roman"/>
          <w:noProof/>
          <w:sz w:val="22"/>
          <w:lang w:val="en-US"/>
        </w:rPr>
        <w:t>National authorities</w:t>
      </w:r>
    </w:p>
    <w:p w:rsidR="00D209E8" w:rsidRDefault="00C16D4E" w:rsidP="00A02AD1">
      <w:pPr>
        <w:pStyle w:val="ListParagraph"/>
        <w:numPr>
          <w:ilvl w:val="0"/>
          <w:numId w:val="14"/>
        </w:numPr>
        <w:rPr>
          <w:rFonts w:cs="Times New Roman"/>
          <w:sz w:val="22"/>
        </w:rPr>
      </w:pPr>
      <w:r>
        <w:rPr>
          <w:rFonts w:cs="Times New Roman"/>
          <w:sz w:val="22"/>
        </w:rPr>
        <w:t>International</w:t>
      </w:r>
      <w:r w:rsidR="00D209E8">
        <w:rPr>
          <w:rFonts w:cs="Times New Roman"/>
          <w:sz w:val="22"/>
        </w:rPr>
        <w:t xml:space="preserve"> reference laboratory</w:t>
      </w:r>
      <w:r w:rsidR="00D209E8" w:rsidRPr="00744A38">
        <w:rPr>
          <w:rFonts w:cs="Times New Roman"/>
          <w:sz w:val="22"/>
        </w:rPr>
        <w:t xml:space="preserve"> </w:t>
      </w:r>
    </w:p>
    <w:p w:rsidR="0026360E" w:rsidRPr="00744A38" w:rsidRDefault="0026360E" w:rsidP="00617C4F">
      <w:pPr>
        <w:pStyle w:val="ListParagraph"/>
        <w:ind w:left="2160"/>
        <w:rPr>
          <w:rFonts w:cs="Times New Roman"/>
          <w:sz w:val="22"/>
        </w:rPr>
      </w:pPr>
    </w:p>
    <w:p w:rsidR="0026360E" w:rsidRPr="00744A38" w:rsidRDefault="0026360E" w:rsidP="0026360E">
      <w:pPr>
        <w:pStyle w:val="ListParagraph"/>
        <w:ind w:left="1637"/>
        <w:rPr>
          <w:rFonts w:cs="Times New Roman"/>
          <w:sz w:val="22"/>
        </w:rPr>
      </w:pPr>
    </w:p>
    <w:p w:rsidR="0026360E" w:rsidRPr="00787489" w:rsidRDefault="0026360E" w:rsidP="00A02AD1">
      <w:pPr>
        <w:pStyle w:val="ListParagraph"/>
        <w:numPr>
          <w:ilvl w:val="0"/>
          <w:numId w:val="13"/>
        </w:numPr>
        <w:rPr>
          <w:rFonts w:cs="Times New Roman"/>
          <w:b/>
          <w:i/>
          <w:sz w:val="22"/>
        </w:rPr>
      </w:pPr>
      <w:r w:rsidRPr="00787489">
        <w:rPr>
          <w:rFonts w:cs="Times New Roman"/>
          <w:b/>
          <w:sz w:val="22"/>
        </w:rPr>
        <w:t xml:space="preserve">Which of the following quality indicators were assessed? </w:t>
      </w:r>
      <w:r w:rsidRPr="00787489">
        <w:rPr>
          <w:rFonts w:cs="Times New Roman"/>
          <w:b/>
          <w:i/>
          <w:sz w:val="22"/>
        </w:rPr>
        <w:t>(</w:t>
      </w:r>
      <w:r w:rsidR="00B401EA" w:rsidRPr="00787489">
        <w:rPr>
          <w:rFonts w:cs="Times New Roman"/>
          <w:b/>
          <w:i/>
          <w:sz w:val="22"/>
        </w:rPr>
        <w:t>please click in the respective box</w:t>
      </w:r>
      <w:r w:rsidRPr="00787489">
        <w:rPr>
          <w:rFonts w:cs="Times New Roman"/>
          <w:b/>
          <w:i/>
          <w:sz w:val="22"/>
        </w:rPr>
        <w:t>)</w:t>
      </w:r>
    </w:p>
    <w:p w:rsidR="00B401EA" w:rsidRDefault="00B401EA" w:rsidP="00047B22">
      <w:pPr>
        <w:rPr>
          <w:rFonts w:cs="Times New Roman"/>
          <w:i/>
          <w:sz w:val="22"/>
        </w:rPr>
      </w:pPr>
    </w:p>
    <w:tbl>
      <w:tblPr>
        <w:tblStyle w:val="TableGrid"/>
        <w:tblW w:w="0" w:type="auto"/>
        <w:tblLook w:val="04A0" w:firstRow="1" w:lastRow="0" w:firstColumn="1" w:lastColumn="0" w:noHBand="0" w:noVBand="1"/>
      </w:tblPr>
      <w:tblGrid>
        <w:gridCol w:w="4503"/>
        <w:gridCol w:w="2551"/>
        <w:gridCol w:w="2659"/>
      </w:tblGrid>
      <w:tr w:rsidR="00B401EA" w:rsidRPr="00047B22" w:rsidTr="00047B22">
        <w:tc>
          <w:tcPr>
            <w:tcW w:w="4503" w:type="dxa"/>
          </w:tcPr>
          <w:p w:rsidR="00B401EA" w:rsidRPr="00047B22" w:rsidRDefault="00B401EA" w:rsidP="00047B22">
            <w:pPr>
              <w:jc w:val="center"/>
              <w:rPr>
                <w:rFonts w:cs="Times New Roman"/>
                <w:b/>
                <w:sz w:val="22"/>
              </w:rPr>
            </w:pPr>
          </w:p>
        </w:tc>
        <w:tc>
          <w:tcPr>
            <w:tcW w:w="5210" w:type="dxa"/>
            <w:gridSpan w:val="2"/>
          </w:tcPr>
          <w:p w:rsidR="00B401EA" w:rsidRPr="00047B22" w:rsidRDefault="00B401EA" w:rsidP="00047B22">
            <w:pPr>
              <w:jc w:val="center"/>
              <w:rPr>
                <w:rFonts w:cs="Times New Roman"/>
                <w:b/>
                <w:sz w:val="22"/>
              </w:rPr>
            </w:pPr>
            <w:r w:rsidRPr="00047B22">
              <w:rPr>
                <w:rFonts w:cs="Times New Roman"/>
                <w:b/>
                <w:sz w:val="22"/>
              </w:rPr>
              <w:t>Year</w:t>
            </w:r>
          </w:p>
        </w:tc>
      </w:tr>
      <w:tr w:rsidR="00EC431D" w:rsidRPr="00047B22" w:rsidTr="00047B22">
        <w:tc>
          <w:tcPr>
            <w:tcW w:w="4503" w:type="dxa"/>
          </w:tcPr>
          <w:p w:rsidR="00B401EA" w:rsidRPr="00047B22" w:rsidRDefault="00B401EA" w:rsidP="00047B22">
            <w:pPr>
              <w:jc w:val="center"/>
              <w:rPr>
                <w:rFonts w:cs="Times New Roman"/>
                <w:b/>
                <w:sz w:val="22"/>
              </w:rPr>
            </w:pPr>
          </w:p>
        </w:tc>
        <w:tc>
          <w:tcPr>
            <w:tcW w:w="2551" w:type="dxa"/>
          </w:tcPr>
          <w:p w:rsidR="00B401EA" w:rsidRPr="00047B22" w:rsidRDefault="00B401EA" w:rsidP="00047B22">
            <w:pPr>
              <w:jc w:val="center"/>
              <w:rPr>
                <w:rFonts w:cs="Times New Roman"/>
                <w:b/>
                <w:sz w:val="22"/>
              </w:rPr>
            </w:pPr>
            <w:r w:rsidRPr="00047B22">
              <w:rPr>
                <w:rFonts w:cs="Times New Roman"/>
                <w:b/>
                <w:sz w:val="22"/>
              </w:rPr>
              <w:t>2013</w:t>
            </w:r>
          </w:p>
        </w:tc>
        <w:tc>
          <w:tcPr>
            <w:tcW w:w="2659" w:type="dxa"/>
          </w:tcPr>
          <w:p w:rsidR="00B401EA" w:rsidRPr="00047B22" w:rsidRDefault="00B401EA" w:rsidP="00047B22">
            <w:pPr>
              <w:jc w:val="center"/>
              <w:rPr>
                <w:rFonts w:cs="Times New Roman"/>
                <w:b/>
                <w:sz w:val="22"/>
              </w:rPr>
            </w:pPr>
            <w:r w:rsidRPr="00047B22">
              <w:rPr>
                <w:rFonts w:cs="Times New Roman"/>
                <w:b/>
                <w:sz w:val="22"/>
              </w:rPr>
              <w:t>2014</w:t>
            </w:r>
          </w:p>
        </w:tc>
      </w:tr>
      <w:tr w:rsidR="00B401EA" w:rsidTr="00047B22">
        <w:tc>
          <w:tcPr>
            <w:tcW w:w="4503" w:type="dxa"/>
          </w:tcPr>
          <w:p w:rsidR="00B401EA" w:rsidRDefault="00B401EA" w:rsidP="00B401EA">
            <w:pPr>
              <w:rPr>
                <w:rFonts w:cs="Times New Roman"/>
                <w:sz w:val="22"/>
              </w:rPr>
            </w:pPr>
            <w:r w:rsidRPr="00B401EA">
              <w:rPr>
                <w:rFonts w:cs="Times New Roman"/>
                <w:sz w:val="22"/>
              </w:rPr>
              <w:t xml:space="preserve">Vaccine matching: vaccine virus tested against with field strains </w:t>
            </w:r>
            <w:r>
              <w:rPr>
                <w:rFonts w:cs="Times New Roman"/>
                <w:sz w:val="22"/>
              </w:rPr>
              <w:t xml:space="preserve">tested </w:t>
            </w:r>
            <w:r w:rsidRPr="00B401EA">
              <w:rPr>
                <w:rFonts w:cs="Times New Roman"/>
                <w:sz w:val="22"/>
              </w:rPr>
              <w:t>at least once</w:t>
            </w:r>
          </w:p>
        </w:tc>
        <w:tc>
          <w:tcPr>
            <w:tcW w:w="2551" w:type="dxa"/>
          </w:tcPr>
          <w:p w:rsidR="00B401EA" w:rsidRDefault="00B401EA" w:rsidP="00B401EA">
            <w:pPr>
              <w:rPr>
                <w:rFonts w:cs="Times New Roman"/>
                <w:sz w:val="22"/>
              </w:rPr>
            </w:pPr>
          </w:p>
        </w:tc>
        <w:tc>
          <w:tcPr>
            <w:tcW w:w="2659" w:type="dxa"/>
          </w:tcPr>
          <w:p w:rsidR="00B401EA" w:rsidRDefault="00B401EA" w:rsidP="00B401EA">
            <w:pPr>
              <w:rPr>
                <w:rFonts w:cs="Times New Roman"/>
                <w:sz w:val="22"/>
              </w:rPr>
            </w:pPr>
          </w:p>
        </w:tc>
      </w:tr>
      <w:tr w:rsidR="00B401EA" w:rsidTr="00047B22">
        <w:tc>
          <w:tcPr>
            <w:tcW w:w="4503" w:type="dxa"/>
          </w:tcPr>
          <w:p w:rsidR="00B401EA" w:rsidRDefault="00B401EA" w:rsidP="00B401EA">
            <w:pPr>
              <w:rPr>
                <w:rFonts w:cs="Times New Roman"/>
                <w:sz w:val="22"/>
              </w:rPr>
            </w:pPr>
            <w:r w:rsidRPr="00B401EA">
              <w:rPr>
                <w:rFonts w:cs="Times New Roman"/>
                <w:sz w:val="22"/>
              </w:rPr>
              <w:t>Vaccine potency: was the PD50 determined?</w:t>
            </w:r>
          </w:p>
        </w:tc>
        <w:tc>
          <w:tcPr>
            <w:tcW w:w="2551" w:type="dxa"/>
          </w:tcPr>
          <w:p w:rsidR="00B401EA" w:rsidRDefault="00B401EA" w:rsidP="00B401EA">
            <w:pPr>
              <w:rPr>
                <w:rFonts w:cs="Times New Roman"/>
                <w:sz w:val="22"/>
              </w:rPr>
            </w:pPr>
          </w:p>
        </w:tc>
        <w:tc>
          <w:tcPr>
            <w:tcW w:w="2659" w:type="dxa"/>
          </w:tcPr>
          <w:p w:rsidR="00B401EA" w:rsidRDefault="00B401EA" w:rsidP="00B401EA">
            <w:pPr>
              <w:rPr>
                <w:rFonts w:cs="Times New Roman"/>
                <w:sz w:val="22"/>
              </w:rPr>
            </w:pPr>
          </w:p>
        </w:tc>
      </w:tr>
      <w:tr w:rsidR="00B401EA" w:rsidTr="00047B22">
        <w:tc>
          <w:tcPr>
            <w:tcW w:w="4503" w:type="dxa"/>
          </w:tcPr>
          <w:p w:rsidR="00B401EA" w:rsidRDefault="00B401EA" w:rsidP="00B401EA">
            <w:pPr>
              <w:rPr>
                <w:rFonts w:cs="Times New Roman"/>
                <w:sz w:val="22"/>
              </w:rPr>
            </w:pPr>
            <w:r w:rsidRPr="00B401EA">
              <w:rPr>
                <w:rFonts w:cs="Times New Roman"/>
                <w:sz w:val="22"/>
              </w:rPr>
              <w:t>Immune response after vaccination (S</w:t>
            </w:r>
            <w:r>
              <w:rPr>
                <w:rFonts w:cs="Times New Roman"/>
                <w:sz w:val="22"/>
              </w:rPr>
              <w:t xml:space="preserve">tructural </w:t>
            </w:r>
            <w:r w:rsidRPr="00B401EA">
              <w:rPr>
                <w:rFonts w:cs="Times New Roman"/>
                <w:sz w:val="22"/>
              </w:rPr>
              <w:lastRenderedPageBreak/>
              <w:t>P</w:t>
            </w:r>
            <w:r>
              <w:rPr>
                <w:rFonts w:cs="Times New Roman"/>
                <w:sz w:val="22"/>
              </w:rPr>
              <w:t>rotein</w:t>
            </w:r>
            <w:r w:rsidRPr="00B401EA">
              <w:rPr>
                <w:rFonts w:cs="Times New Roman"/>
                <w:sz w:val="22"/>
              </w:rPr>
              <w:t>-Antibody response 30 d</w:t>
            </w:r>
            <w:r>
              <w:rPr>
                <w:rFonts w:cs="Times New Roman"/>
                <w:sz w:val="22"/>
              </w:rPr>
              <w:t>ays (or more) after vaccination</w:t>
            </w:r>
          </w:p>
        </w:tc>
        <w:tc>
          <w:tcPr>
            <w:tcW w:w="2551" w:type="dxa"/>
          </w:tcPr>
          <w:p w:rsidR="00B401EA" w:rsidRDefault="00B401EA" w:rsidP="00B401EA">
            <w:pPr>
              <w:rPr>
                <w:rFonts w:cs="Times New Roman"/>
                <w:sz w:val="22"/>
              </w:rPr>
            </w:pPr>
          </w:p>
        </w:tc>
        <w:tc>
          <w:tcPr>
            <w:tcW w:w="2659" w:type="dxa"/>
          </w:tcPr>
          <w:p w:rsidR="00B401EA" w:rsidRDefault="00B401EA" w:rsidP="00B401EA">
            <w:pPr>
              <w:rPr>
                <w:rFonts w:cs="Times New Roman"/>
                <w:sz w:val="22"/>
              </w:rPr>
            </w:pPr>
          </w:p>
        </w:tc>
      </w:tr>
      <w:tr w:rsidR="00B401EA" w:rsidTr="00047B22">
        <w:tc>
          <w:tcPr>
            <w:tcW w:w="4503" w:type="dxa"/>
          </w:tcPr>
          <w:p w:rsidR="00B401EA" w:rsidRDefault="00B401EA" w:rsidP="00B401EA">
            <w:pPr>
              <w:rPr>
                <w:rFonts w:cs="Times New Roman"/>
                <w:sz w:val="22"/>
              </w:rPr>
            </w:pPr>
            <w:r w:rsidRPr="00B401EA">
              <w:rPr>
                <w:rFonts w:cs="Times New Roman"/>
                <w:sz w:val="22"/>
              </w:rPr>
              <w:lastRenderedPageBreak/>
              <w:t>Vaccine effectiveness studies: field study comparing occurrence of clinical FMD in vaccinated animals compared with non-vaccinated animals.</w:t>
            </w:r>
          </w:p>
        </w:tc>
        <w:tc>
          <w:tcPr>
            <w:tcW w:w="2551" w:type="dxa"/>
          </w:tcPr>
          <w:p w:rsidR="00B401EA" w:rsidRDefault="00B401EA" w:rsidP="00B401EA">
            <w:pPr>
              <w:rPr>
                <w:rFonts w:cs="Times New Roman"/>
                <w:sz w:val="22"/>
              </w:rPr>
            </w:pPr>
          </w:p>
        </w:tc>
        <w:tc>
          <w:tcPr>
            <w:tcW w:w="2659" w:type="dxa"/>
          </w:tcPr>
          <w:p w:rsidR="00B401EA" w:rsidRDefault="00B401EA" w:rsidP="00B401EA">
            <w:pPr>
              <w:rPr>
                <w:rFonts w:cs="Times New Roman"/>
                <w:sz w:val="22"/>
              </w:rPr>
            </w:pPr>
          </w:p>
        </w:tc>
      </w:tr>
      <w:tr w:rsidR="00B401EA" w:rsidTr="00047B22">
        <w:tc>
          <w:tcPr>
            <w:tcW w:w="4503" w:type="dxa"/>
          </w:tcPr>
          <w:p w:rsidR="00B401EA" w:rsidRDefault="00B401EA" w:rsidP="00B401EA">
            <w:pPr>
              <w:rPr>
                <w:rFonts w:cs="Times New Roman"/>
                <w:sz w:val="22"/>
              </w:rPr>
            </w:pPr>
            <w:r>
              <w:rPr>
                <w:rFonts w:cs="Times New Roman"/>
                <w:sz w:val="22"/>
              </w:rPr>
              <w:t>Cold chain: Was</w:t>
            </w:r>
            <w:r w:rsidRPr="00744A38">
              <w:rPr>
                <w:rFonts w:cs="Times New Roman"/>
                <w:sz w:val="22"/>
              </w:rPr>
              <w:t xml:space="preserve"> the Vaccine </w:t>
            </w:r>
            <w:r w:rsidRPr="00744A38">
              <w:rPr>
                <w:rFonts w:cs="Times New Roman"/>
                <w:sz w:val="22"/>
                <w:u w:val="single"/>
              </w:rPr>
              <w:t>Cold Chain</w:t>
            </w:r>
            <w:r w:rsidRPr="00744A38">
              <w:rPr>
                <w:rFonts w:cs="Times New Roman"/>
                <w:sz w:val="22"/>
              </w:rPr>
              <w:t xml:space="preserve"> monitored and assessed</w:t>
            </w:r>
            <w:r>
              <w:rPr>
                <w:rFonts w:cs="Times New Roman"/>
                <w:sz w:val="22"/>
              </w:rPr>
              <w:t>?</w:t>
            </w:r>
          </w:p>
        </w:tc>
        <w:tc>
          <w:tcPr>
            <w:tcW w:w="2551" w:type="dxa"/>
          </w:tcPr>
          <w:p w:rsidR="00B401EA" w:rsidRDefault="00B401EA" w:rsidP="00B401EA">
            <w:pPr>
              <w:rPr>
                <w:rFonts w:cs="Times New Roman"/>
                <w:sz w:val="22"/>
              </w:rPr>
            </w:pPr>
          </w:p>
        </w:tc>
        <w:tc>
          <w:tcPr>
            <w:tcW w:w="2659" w:type="dxa"/>
          </w:tcPr>
          <w:p w:rsidR="00B401EA" w:rsidRDefault="00B401EA" w:rsidP="00B401EA">
            <w:pPr>
              <w:rPr>
                <w:rFonts w:cs="Times New Roman"/>
                <w:sz w:val="22"/>
              </w:rPr>
            </w:pPr>
          </w:p>
        </w:tc>
      </w:tr>
    </w:tbl>
    <w:p w:rsidR="00B401EA" w:rsidRDefault="00B401EA" w:rsidP="00047B22">
      <w:pPr>
        <w:rPr>
          <w:rFonts w:cs="Times New Roman"/>
          <w:i/>
          <w:sz w:val="22"/>
        </w:rPr>
      </w:pPr>
    </w:p>
    <w:p w:rsidR="00B401EA" w:rsidRDefault="00B401EA" w:rsidP="0026360E">
      <w:pPr>
        <w:rPr>
          <w:rFonts w:cs="Times New Roman"/>
          <w:sz w:val="22"/>
          <w:u w:val="single"/>
        </w:rPr>
      </w:pPr>
    </w:p>
    <w:p w:rsidR="0026360E" w:rsidRPr="00717D04" w:rsidRDefault="0026360E" w:rsidP="0026360E">
      <w:pPr>
        <w:rPr>
          <w:rFonts w:cs="Times New Roman"/>
          <w:sz w:val="22"/>
          <w:u w:val="single"/>
          <w:lang w:val="en-US"/>
        </w:rPr>
      </w:pPr>
      <w:r w:rsidRPr="00717D04">
        <w:rPr>
          <w:rFonts w:cs="Times New Roman"/>
          <w:sz w:val="22"/>
          <w:u w:val="single"/>
          <w:lang w:val="en-US"/>
        </w:rPr>
        <w:t>EPIDEMIOLOGY AND LABORATORY NETWORKS:</w:t>
      </w:r>
    </w:p>
    <w:p w:rsidR="0026360E" w:rsidRPr="00787489" w:rsidRDefault="0026360E" w:rsidP="00047B22">
      <w:pPr>
        <w:pStyle w:val="ListParagraph"/>
        <w:numPr>
          <w:ilvl w:val="0"/>
          <w:numId w:val="1"/>
        </w:numPr>
        <w:rPr>
          <w:rFonts w:cs="Times New Roman"/>
          <w:b/>
          <w:sz w:val="22"/>
          <w:lang w:val="en-US"/>
        </w:rPr>
      </w:pPr>
      <w:r w:rsidRPr="00787489">
        <w:rPr>
          <w:rFonts w:cs="Times New Roman"/>
          <w:b/>
          <w:sz w:val="22"/>
          <w:lang w:val="en-US"/>
        </w:rPr>
        <w:t xml:space="preserve"> Does your country belong to any Epidemiology Network?</w:t>
      </w:r>
      <w:r w:rsidR="00AC3D5B" w:rsidRPr="00787489">
        <w:rPr>
          <w:rFonts w:cs="Times New Roman"/>
          <w:b/>
          <w:sz w:val="22"/>
          <w:lang w:val="en-US"/>
        </w:rPr>
        <w:t xml:space="preserve"> (</w:t>
      </w:r>
      <w:r w:rsidR="00AC3D5B" w:rsidRPr="00787489">
        <w:rPr>
          <w:rFonts w:cs="Times New Roman"/>
          <w:b/>
          <w:i/>
          <w:sz w:val="22"/>
          <w:lang w:val="en-US"/>
        </w:rPr>
        <w:t>exclusive)</w:t>
      </w:r>
    </w:p>
    <w:p w:rsidR="0026360E" w:rsidRPr="00744A38" w:rsidRDefault="0026360E" w:rsidP="0026360E">
      <w:pPr>
        <w:pStyle w:val="ListParagraph"/>
        <w:ind w:left="1637"/>
        <w:rPr>
          <w:rFonts w:cs="Times New Roman"/>
          <w:sz w:val="22"/>
          <w:lang w:val="en-US"/>
        </w:rPr>
      </w:pPr>
      <w:r w:rsidRPr="00744A38">
        <w:rPr>
          <w:rFonts w:cs="Times New Roman"/>
          <w:sz w:val="22"/>
          <w:lang w:val="en-US"/>
        </w:rPr>
        <w:t>Yes</w:t>
      </w:r>
      <w:r w:rsidRPr="00744A38">
        <w:rPr>
          <w:rFonts w:cs="Times New Roman"/>
          <w:sz w:val="22"/>
          <w:lang w:val="en-US"/>
        </w:rPr>
        <w:tab/>
      </w:r>
      <w:r w:rsidRPr="00744A38">
        <w:rPr>
          <w:rFonts w:cs="Times New Roman"/>
          <w:sz w:val="22"/>
          <w:lang w:val="en-US"/>
        </w:rPr>
        <w:tab/>
      </w:r>
      <w:r w:rsidRPr="00744A38">
        <w:rPr>
          <w:rFonts w:cs="Times New Roman"/>
          <w:sz w:val="22"/>
          <w:lang w:val="en-US"/>
        </w:rPr>
        <w:tab/>
      </w:r>
      <w:r w:rsidRPr="00744A38">
        <w:rPr>
          <w:rFonts w:cs="Times New Roman"/>
          <w:sz w:val="22"/>
          <w:lang w:val="en-US"/>
        </w:rPr>
        <w:tab/>
        <w:t>No</w:t>
      </w:r>
    </w:p>
    <w:p w:rsidR="0026360E" w:rsidRPr="00744A38" w:rsidRDefault="0026360E" w:rsidP="00787489">
      <w:pPr>
        <w:rPr>
          <w:rFonts w:cs="Times New Roman"/>
          <w:sz w:val="22"/>
          <w:lang w:val="en-US"/>
        </w:rPr>
      </w:pPr>
      <w:r w:rsidRPr="00744A38">
        <w:rPr>
          <w:rFonts w:cs="Times New Roman"/>
          <w:sz w:val="22"/>
          <w:lang w:val="en-US"/>
        </w:rPr>
        <w:t>If yes, please provide the name</w:t>
      </w:r>
      <w:r w:rsidR="002B644D">
        <w:rPr>
          <w:rFonts w:cs="Times New Roman"/>
          <w:sz w:val="22"/>
          <w:lang w:val="en-US"/>
        </w:rPr>
        <w:t>s</w:t>
      </w:r>
      <w:r w:rsidRPr="00744A38">
        <w:rPr>
          <w:rFonts w:cs="Times New Roman"/>
          <w:sz w:val="22"/>
          <w:lang w:val="en-US"/>
        </w:rPr>
        <w:t xml:space="preserve"> of the network</w:t>
      </w:r>
      <w:r w:rsidR="002B644D">
        <w:rPr>
          <w:rFonts w:cs="Times New Roman"/>
          <w:sz w:val="22"/>
          <w:lang w:val="en-US"/>
        </w:rPr>
        <w:t xml:space="preserve"> and the countries involved:</w:t>
      </w:r>
      <w:r w:rsidRPr="00744A38">
        <w:rPr>
          <w:rFonts w:cs="Times New Roman"/>
          <w:sz w:val="22"/>
          <w:lang w:val="en-US"/>
        </w:rPr>
        <w:t>__________________________</w:t>
      </w:r>
      <w:r w:rsidR="00EB5467">
        <w:rPr>
          <w:rFonts w:cs="Times New Roman"/>
          <w:sz w:val="22"/>
          <w:lang w:val="en-US"/>
        </w:rPr>
        <w:t>________________</w:t>
      </w:r>
    </w:p>
    <w:p w:rsidR="0026360E" w:rsidRPr="00744A38" w:rsidRDefault="0026360E" w:rsidP="0026360E">
      <w:pPr>
        <w:pStyle w:val="ListParagraph"/>
        <w:ind w:left="1637"/>
        <w:rPr>
          <w:rFonts w:cs="Times New Roman"/>
          <w:sz w:val="22"/>
          <w:lang w:val="en-US"/>
        </w:rPr>
      </w:pPr>
    </w:p>
    <w:p w:rsidR="0026360E" w:rsidRPr="00787489" w:rsidRDefault="0026360E" w:rsidP="00047B22">
      <w:pPr>
        <w:pStyle w:val="ListParagraph"/>
        <w:numPr>
          <w:ilvl w:val="0"/>
          <w:numId w:val="1"/>
        </w:numPr>
        <w:rPr>
          <w:rFonts w:cs="Times New Roman"/>
          <w:b/>
          <w:sz w:val="22"/>
          <w:lang w:val="en-US"/>
        </w:rPr>
      </w:pPr>
      <w:r w:rsidRPr="00787489">
        <w:rPr>
          <w:rFonts w:cs="Times New Roman"/>
          <w:b/>
          <w:sz w:val="22"/>
          <w:lang w:val="en-US"/>
        </w:rPr>
        <w:t>Does your country belong to any Laboratory Network which deals with FMD control?</w:t>
      </w:r>
      <w:r w:rsidR="00AC3D5B" w:rsidRPr="00787489">
        <w:rPr>
          <w:rFonts w:cs="Times New Roman"/>
          <w:b/>
          <w:sz w:val="22"/>
          <w:lang w:val="en-US"/>
        </w:rPr>
        <w:t xml:space="preserve"> </w:t>
      </w:r>
      <w:r w:rsidR="00AC3D5B" w:rsidRPr="00787489">
        <w:rPr>
          <w:rFonts w:cs="Times New Roman"/>
          <w:b/>
          <w:i/>
          <w:sz w:val="22"/>
          <w:lang w:val="en-US"/>
        </w:rPr>
        <w:t>(exclusive)</w:t>
      </w:r>
    </w:p>
    <w:p w:rsidR="0026360E" w:rsidRPr="00744A38" w:rsidRDefault="009D465A" w:rsidP="0026360E">
      <w:pPr>
        <w:pStyle w:val="ListParagraph"/>
        <w:ind w:left="1637"/>
        <w:rPr>
          <w:rFonts w:cs="Times New Roman"/>
          <w:sz w:val="22"/>
          <w:lang w:val="en-US"/>
        </w:rPr>
      </w:pPr>
      <w:r>
        <w:rPr>
          <w:rFonts w:cs="Times New Roman"/>
          <w:noProof/>
          <w:sz w:val="22"/>
          <w:lang w:val="en-US"/>
        </w:rPr>
        <mc:AlternateContent>
          <mc:Choice Requires="wps">
            <w:drawing>
              <wp:anchor distT="0" distB="0" distL="114300" distR="114300" simplePos="0" relativeHeight="252264448" behindDoc="0" locked="0" layoutInCell="1" allowOverlap="1" wp14:anchorId="54136107" wp14:editId="067E1A05">
                <wp:simplePos x="0" y="0"/>
                <wp:positionH relativeFrom="column">
                  <wp:posOffset>1429385</wp:posOffset>
                </wp:positionH>
                <wp:positionV relativeFrom="paragraph">
                  <wp:posOffset>8890</wp:posOffset>
                </wp:positionV>
                <wp:extent cx="212090" cy="169545"/>
                <wp:effectExtent l="0" t="0" r="16510" b="20955"/>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70" type="#_x0000_t202" style="position:absolute;left:0;text-align:left;margin-left:112.55pt;margin-top:.7pt;width:16.7pt;height:13.35pt;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">
                <v:textbox>
                  <w:txbxContent>
                    <w:p w:rsidR="000038DC" w:rsidRPr="006E2E9C" w:rsidRDefault="000038DC" w:rsidP="0026360E">
                      <w:pPr>
                        <w:rPr>
                          <w:lang w:val="en-US"/>
                        </w:rPr>
                      </w:pPr>
                      <w:r>
                        <w:rPr>
                          <w:lang w:val="en-US"/>
                        </w:rPr>
                        <w:t xml:space="preserve"> </w:t>
                      </w:r>
                    </w:p>
                  </w:txbxContent>
                </v:textbox>
              </v:shape>
            </w:pict>
          </mc:Fallback>
        </mc:AlternateContent>
      </w:r>
      <w:r>
        <w:rPr>
          <w:rFonts w:cs="Times New Roman"/>
          <w:noProof/>
          <w:sz w:val="22"/>
          <w:lang w:val="en-US"/>
        </w:rPr>
        <mc:AlternateContent>
          <mc:Choice Requires="wps">
            <w:drawing>
              <wp:anchor distT="0" distB="0" distL="114300" distR="114300" simplePos="0" relativeHeight="252265472" behindDoc="0" locked="0" layoutInCell="1" allowOverlap="1" wp14:anchorId="2EB8E871" wp14:editId="06B9FA7D">
                <wp:simplePos x="0" y="0"/>
                <wp:positionH relativeFrom="column">
                  <wp:posOffset>3191510</wp:posOffset>
                </wp:positionH>
                <wp:positionV relativeFrom="paragraph">
                  <wp:posOffset>8890</wp:posOffset>
                </wp:positionV>
                <wp:extent cx="212090" cy="169545"/>
                <wp:effectExtent l="0" t="0" r="16510" b="20955"/>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251.3pt;margin-top:.7pt;width:16.7pt;height:13.35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ObJwIAAE0EAAAOAAAAZHJzL2Uyb0RvYy54bWysVNtu2zAMfR+wfxD0vthxkq4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">
                <v:textbox>
                  <w:txbxContent>
                    <w:p w:rsidR="000038DC" w:rsidRPr="006E2E9C" w:rsidRDefault="000038DC" w:rsidP="0026360E">
                      <w:pPr>
                        <w:rPr>
                          <w:lang w:val="en-US"/>
                        </w:rPr>
                      </w:pPr>
                      <w:r>
                        <w:rPr>
                          <w:lang w:val="en-US"/>
                        </w:rPr>
                        <w:t xml:space="preserve"> </w:t>
                      </w:r>
                    </w:p>
                  </w:txbxContent>
                </v:textbox>
              </v:shape>
            </w:pict>
          </mc:Fallback>
        </mc:AlternateContent>
      </w:r>
      <w:r w:rsidR="0026360E" w:rsidRPr="00744A38">
        <w:rPr>
          <w:rFonts w:cs="Times New Roman"/>
          <w:sz w:val="22"/>
          <w:lang w:val="en-US"/>
        </w:rPr>
        <w:t>Yes</w:t>
      </w:r>
      <w:r w:rsidR="0026360E" w:rsidRPr="00744A38">
        <w:rPr>
          <w:rFonts w:cs="Times New Roman"/>
          <w:sz w:val="22"/>
          <w:lang w:val="en-US"/>
        </w:rPr>
        <w:tab/>
      </w:r>
      <w:r w:rsidR="0026360E" w:rsidRPr="00744A38">
        <w:rPr>
          <w:rFonts w:cs="Times New Roman"/>
          <w:sz w:val="22"/>
          <w:lang w:val="en-US"/>
        </w:rPr>
        <w:tab/>
      </w:r>
      <w:r w:rsidR="0026360E" w:rsidRPr="00744A38">
        <w:rPr>
          <w:rFonts w:cs="Times New Roman"/>
          <w:sz w:val="22"/>
          <w:lang w:val="en-US"/>
        </w:rPr>
        <w:tab/>
      </w:r>
      <w:r w:rsidR="0026360E" w:rsidRPr="00744A38">
        <w:rPr>
          <w:rFonts w:cs="Times New Roman"/>
          <w:sz w:val="22"/>
          <w:lang w:val="en-US"/>
        </w:rPr>
        <w:tab/>
        <w:t>No</w:t>
      </w:r>
    </w:p>
    <w:p w:rsidR="0026360E" w:rsidRDefault="0026360E" w:rsidP="00787489">
      <w:pPr>
        <w:rPr>
          <w:rFonts w:cs="Times New Roman"/>
          <w:sz w:val="22"/>
          <w:lang w:val="en-US"/>
        </w:rPr>
      </w:pPr>
      <w:r w:rsidRPr="00744A38">
        <w:rPr>
          <w:rFonts w:cs="Times New Roman"/>
          <w:sz w:val="22"/>
          <w:lang w:val="en-US"/>
        </w:rPr>
        <w:t>If yes, please provide the name</w:t>
      </w:r>
      <w:r w:rsidR="002B644D">
        <w:rPr>
          <w:rFonts w:cs="Times New Roman"/>
          <w:sz w:val="22"/>
          <w:lang w:val="en-US"/>
        </w:rPr>
        <w:t>s</w:t>
      </w:r>
      <w:r w:rsidRPr="00744A38">
        <w:rPr>
          <w:rFonts w:cs="Times New Roman"/>
          <w:sz w:val="22"/>
          <w:lang w:val="en-US"/>
        </w:rPr>
        <w:t xml:space="preserve"> of the network</w:t>
      </w:r>
      <w:r w:rsidR="002B644D">
        <w:rPr>
          <w:rFonts w:cs="Times New Roman"/>
          <w:sz w:val="22"/>
          <w:lang w:val="en-US"/>
        </w:rPr>
        <w:t xml:space="preserve"> and the countries involved</w:t>
      </w:r>
      <w:r w:rsidRPr="00744A38">
        <w:rPr>
          <w:rFonts w:cs="Times New Roman"/>
          <w:sz w:val="22"/>
          <w:lang w:val="en-US"/>
        </w:rPr>
        <w:t>:__________________________</w:t>
      </w:r>
      <w:r w:rsidR="00EB5467">
        <w:rPr>
          <w:rFonts w:cs="Times New Roman"/>
          <w:sz w:val="22"/>
          <w:lang w:val="en-US"/>
        </w:rPr>
        <w:t>________________</w:t>
      </w:r>
    </w:p>
    <w:p w:rsidR="00787489" w:rsidRPr="00744A38" w:rsidRDefault="00787489" w:rsidP="00787489">
      <w:pPr>
        <w:rPr>
          <w:rFonts w:cs="Times New Roman"/>
          <w:sz w:val="22"/>
          <w:lang w:val="en-US"/>
        </w:rPr>
      </w:pPr>
    </w:p>
    <w:p w:rsidR="002B644D" w:rsidRPr="00787489" w:rsidRDefault="002B644D" w:rsidP="00047B22">
      <w:pPr>
        <w:pStyle w:val="ListParagraph"/>
        <w:numPr>
          <w:ilvl w:val="0"/>
          <w:numId w:val="1"/>
        </w:numPr>
        <w:rPr>
          <w:rFonts w:cs="Times New Roman"/>
          <w:b/>
          <w:sz w:val="22"/>
          <w:lang w:val="en-US"/>
        </w:rPr>
      </w:pPr>
      <w:r w:rsidRPr="00787489">
        <w:rPr>
          <w:rFonts w:cs="Times New Roman"/>
          <w:b/>
          <w:sz w:val="22"/>
          <w:lang w:val="en-US"/>
        </w:rPr>
        <w:t xml:space="preserve">Does your country have any bilateral agreement to share information on FMD outbreaks with </w:t>
      </w:r>
      <w:r w:rsidR="00787489" w:rsidRPr="00787489">
        <w:rPr>
          <w:rFonts w:cs="Times New Roman"/>
          <w:b/>
          <w:sz w:val="22"/>
          <w:lang w:val="en-US"/>
        </w:rPr>
        <w:t>neighboring</w:t>
      </w:r>
      <w:r w:rsidRPr="00787489">
        <w:rPr>
          <w:rFonts w:cs="Times New Roman"/>
          <w:b/>
          <w:sz w:val="22"/>
          <w:lang w:val="en-US"/>
        </w:rPr>
        <w:t xml:space="preserve"> countries?</w:t>
      </w:r>
    </w:p>
    <w:p w:rsidR="002B644D" w:rsidRPr="003D7885" w:rsidRDefault="002B644D" w:rsidP="002B644D">
      <w:pPr>
        <w:pStyle w:val="ListParagraph"/>
        <w:ind w:left="644"/>
        <w:rPr>
          <w:rFonts w:cs="Times New Roman"/>
          <w:sz w:val="22"/>
          <w:lang w:val="en-US"/>
        </w:rPr>
      </w:pPr>
      <w:r>
        <w:rPr>
          <w:rFonts w:cs="Times New Roman"/>
          <w:sz w:val="22"/>
          <w:lang w:val="en-US"/>
        </w:rPr>
        <w:t>Yes</w:t>
      </w:r>
      <w:r>
        <w:rPr>
          <w:rFonts w:cs="Times New Roman"/>
          <w:sz w:val="22"/>
          <w:lang w:val="en-US"/>
        </w:rPr>
        <w:tab/>
        <w:t>No</w:t>
      </w:r>
      <w:r>
        <w:rPr>
          <w:rFonts w:cs="Times New Roman"/>
          <w:sz w:val="22"/>
          <w:lang w:val="en-US"/>
        </w:rPr>
        <w:tab/>
        <w:t>If yes, please provide the name of the country(ies)</w:t>
      </w:r>
    </w:p>
    <w:p w:rsidR="002B644D" w:rsidRDefault="002B644D" w:rsidP="0026360E">
      <w:pPr>
        <w:rPr>
          <w:rFonts w:cs="Times New Roman"/>
          <w:sz w:val="22"/>
          <w:lang w:val="en-US"/>
        </w:rPr>
      </w:pPr>
    </w:p>
    <w:p w:rsidR="0026360E" w:rsidRPr="00717D04" w:rsidRDefault="0026360E" w:rsidP="0026360E">
      <w:pPr>
        <w:rPr>
          <w:rFonts w:cs="Times New Roman"/>
          <w:sz w:val="22"/>
          <w:u w:val="single"/>
          <w:lang w:val="en-US"/>
        </w:rPr>
      </w:pPr>
      <w:r w:rsidRPr="00717D04">
        <w:rPr>
          <w:rFonts w:cs="Times New Roman"/>
          <w:sz w:val="22"/>
          <w:u w:val="single"/>
          <w:lang w:val="en-US"/>
        </w:rPr>
        <w:t>ACTIVITIES TO COMBINE FMD CONTROL</w:t>
      </w:r>
      <w:r w:rsidR="00787489">
        <w:rPr>
          <w:rFonts w:cs="Times New Roman"/>
          <w:sz w:val="22"/>
          <w:u w:val="single"/>
          <w:lang w:val="en-US"/>
        </w:rPr>
        <w:t xml:space="preserve"> STRATEGY WITH OTHER DISEASES</w:t>
      </w:r>
      <w:r w:rsidRPr="00717D04">
        <w:rPr>
          <w:rFonts w:cs="Times New Roman"/>
          <w:sz w:val="22"/>
          <w:u w:val="single"/>
          <w:lang w:val="en-US"/>
        </w:rPr>
        <w:t>:</w:t>
      </w:r>
    </w:p>
    <w:p w:rsidR="0026360E" w:rsidRPr="00787489" w:rsidRDefault="0026360E" w:rsidP="00047B22">
      <w:pPr>
        <w:pStyle w:val="ListParagraph"/>
        <w:numPr>
          <w:ilvl w:val="0"/>
          <w:numId w:val="1"/>
        </w:numPr>
        <w:rPr>
          <w:rFonts w:cs="Times New Roman"/>
          <w:b/>
          <w:sz w:val="22"/>
          <w:lang w:val="en-US"/>
        </w:rPr>
      </w:pPr>
      <w:r w:rsidRPr="00787489">
        <w:rPr>
          <w:rFonts w:cs="Times New Roman"/>
          <w:b/>
          <w:sz w:val="22"/>
          <w:lang w:val="en-US"/>
        </w:rPr>
        <w:t>Does your country perform any activity which combines FMD surveillance and/or control with activities related to other diseases? (e</w:t>
      </w:r>
      <w:r w:rsidR="002B644D" w:rsidRPr="00787489">
        <w:rPr>
          <w:rFonts w:cs="Times New Roman"/>
          <w:b/>
          <w:sz w:val="22"/>
          <w:lang w:val="en-US"/>
        </w:rPr>
        <w:t>.g.</w:t>
      </w:r>
      <w:r w:rsidRPr="00787489">
        <w:rPr>
          <w:rFonts w:cs="Times New Roman"/>
          <w:b/>
          <w:sz w:val="22"/>
          <w:lang w:val="en-US"/>
        </w:rPr>
        <w:t>, use of serum samples to test for more than one disease including FMD, awareness campaign targeting multiple diseases</w:t>
      </w:r>
      <w:r w:rsidR="00D9213B" w:rsidRPr="00787489">
        <w:rPr>
          <w:rFonts w:cs="Times New Roman"/>
          <w:b/>
          <w:sz w:val="22"/>
          <w:lang w:val="en-US"/>
        </w:rPr>
        <w:t>, combin</w:t>
      </w:r>
      <w:r w:rsidR="00FB7900">
        <w:rPr>
          <w:rFonts w:cs="Times New Roman"/>
          <w:b/>
          <w:sz w:val="22"/>
          <w:lang w:val="en-US"/>
        </w:rPr>
        <w:t>ation of vaccination strategies</w:t>
      </w:r>
      <w:r w:rsidRPr="00787489">
        <w:rPr>
          <w:rFonts w:cs="Times New Roman"/>
          <w:b/>
          <w:sz w:val="22"/>
          <w:lang w:val="en-US"/>
        </w:rPr>
        <w:t>)</w:t>
      </w:r>
      <w:r w:rsidR="00AC3D5B" w:rsidRPr="00787489">
        <w:rPr>
          <w:rFonts w:cs="Times New Roman"/>
          <w:b/>
          <w:sz w:val="22"/>
          <w:lang w:val="en-US"/>
        </w:rPr>
        <w:t xml:space="preserve"> </w:t>
      </w:r>
      <w:r w:rsidR="00AC3D5B" w:rsidRPr="00787489">
        <w:rPr>
          <w:rFonts w:cs="Times New Roman"/>
          <w:b/>
          <w:i/>
          <w:sz w:val="22"/>
          <w:lang w:val="en-US"/>
        </w:rPr>
        <w:t>(exclusive</w:t>
      </w:r>
      <w:r w:rsidR="00AC3D5B" w:rsidRPr="00787489">
        <w:rPr>
          <w:rFonts w:cs="Times New Roman"/>
          <w:b/>
          <w:sz w:val="22"/>
          <w:lang w:val="en-US"/>
        </w:rPr>
        <w:t>)</w:t>
      </w:r>
      <w:r w:rsidR="00AC3D5B" w:rsidRPr="00787489">
        <w:rPr>
          <w:rFonts w:cs="Times New Roman"/>
          <w:b/>
          <w:sz w:val="22"/>
        </w:rPr>
        <w:t>:</w:t>
      </w:r>
    </w:p>
    <w:p w:rsidR="0026360E" w:rsidRPr="00744A38" w:rsidRDefault="009D282B" w:rsidP="0026360E">
      <w:pPr>
        <w:pStyle w:val="ListParagraph"/>
        <w:rPr>
          <w:rFonts w:cs="Times New Roman"/>
          <w:sz w:val="22"/>
          <w:lang w:val="en-US"/>
        </w:rPr>
      </w:pPr>
      <w:r>
        <w:rPr>
          <w:rFonts w:cs="Times New Roman"/>
          <w:noProof/>
          <w:sz w:val="22"/>
          <w:lang w:val="en-US"/>
        </w:rPr>
        <mc:AlternateContent>
          <mc:Choice Requires="wps">
            <w:drawing>
              <wp:anchor distT="0" distB="0" distL="114300" distR="114300" simplePos="0" relativeHeight="252267520" behindDoc="0" locked="0" layoutInCell="1" allowOverlap="1" wp14:anchorId="27CB532C" wp14:editId="3E427695">
                <wp:simplePos x="0" y="0"/>
                <wp:positionH relativeFrom="column">
                  <wp:posOffset>3012440</wp:posOffset>
                </wp:positionH>
                <wp:positionV relativeFrom="paragraph">
                  <wp:posOffset>182245</wp:posOffset>
                </wp:positionV>
                <wp:extent cx="212090" cy="169545"/>
                <wp:effectExtent l="0" t="0" r="16510" b="20955"/>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left:0;text-align:left;margin-left:237.2pt;margin-top:14.35pt;width:16.7pt;height:13.35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">
                <v:textbox>
                  <w:txbxContent>
                    <w:p w:rsidR="000038DC" w:rsidRPr="006E2E9C" w:rsidRDefault="000038DC" w:rsidP="0026360E">
                      <w:pPr>
                        <w:rPr>
                          <w:lang w:val="en-US"/>
                        </w:rPr>
                      </w:pPr>
                      <w:r>
                        <w:rPr>
                          <w:lang w:val="en-US"/>
                        </w:rPr>
                        <w:t xml:space="preserve"> </w:t>
                      </w:r>
                    </w:p>
                  </w:txbxContent>
                </v:textbox>
              </v:shape>
            </w:pict>
          </mc:Fallback>
        </mc:AlternateContent>
      </w:r>
      <w:r w:rsidR="0026360E" w:rsidRPr="00744A38">
        <w:rPr>
          <w:rFonts w:cs="Times New Roman"/>
          <w:noProof/>
          <w:sz w:val="22"/>
          <w:lang w:val="en-US" w:eastAsia="es-ES"/>
        </w:rPr>
        <w:t xml:space="preserve"> </w:t>
      </w:r>
    </w:p>
    <w:p w:rsidR="0026360E" w:rsidRPr="00744A38" w:rsidRDefault="009D465A" w:rsidP="0026360E">
      <w:pPr>
        <w:pStyle w:val="ListParagraph"/>
        <w:ind w:left="1637"/>
        <w:rPr>
          <w:rFonts w:cs="Times New Roman"/>
          <w:sz w:val="22"/>
          <w:lang w:val="en-US"/>
        </w:rPr>
      </w:pPr>
      <w:r>
        <w:rPr>
          <w:rFonts w:cs="Times New Roman"/>
          <w:noProof/>
          <w:sz w:val="22"/>
          <w:lang w:val="en-US"/>
        </w:rPr>
        <mc:AlternateContent>
          <mc:Choice Requires="wps">
            <w:drawing>
              <wp:anchor distT="0" distB="0" distL="114300" distR="114300" simplePos="0" relativeHeight="252266496" behindDoc="0" locked="0" layoutInCell="1" allowOverlap="1" wp14:anchorId="16CC036E" wp14:editId="2BAC4983">
                <wp:simplePos x="0" y="0"/>
                <wp:positionH relativeFrom="column">
                  <wp:posOffset>1359535</wp:posOffset>
                </wp:positionH>
                <wp:positionV relativeFrom="paragraph">
                  <wp:posOffset>5080</wp:posOffset>
                </wp:positionV>
                <wp:extent cx="212090" cy="169545"/>
                <wp:effectExtent l="0" t="0" r="16510" b="20955"/>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left:0;text-align:left;margin-left:107.05pt;margin-top:.4pt;width:16.7pt;height:13.3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">
                <v:textbox>
                  <w:txbxContent>
                    <w:p w:rsidR="000038DC" w:rsidRPr="006E2E9C" w:rsidRDefault="000038DC" w:rsidP="0026360E">
                      <w:pPr>
                        <w:rPr>
                          <w:lang w:val="en-US"/>
                        </w:rPr>
                      </w:pPr>
                      <w:r>
                        <w:rPr>
                          <w:lang w:val="en-US"/>
                        </w:rPr>
                        <w:t xml:space="preserve"> </w:t>
                      </w:r>
                    </w:p>
                  </w:txbxContent>
                </v:textbox>
              </v:shape>
            </w:pict>
          </mc:Fallback>
        </mc:AlternateContent>
      </w:r>
      <w:r w:rsidR="0026360E" w:rsidRPr="00744A38">
        <w:rPr>
          <w:rFonts w:cs="Times New Roman"/>
          <w:sz w:val="22"/>
          <w:lang w:val="en-US"/>
        </w:rPr>
        <w:t>Yes</w:t>
      </w:r>
      <w:r w:rsidR="0026360E" w:rsidRPr="00744A38">
        <w:rPr>
          <w:rFonts w:cs="Times New Roman"/>
          <w:sz w:val="22"/>
          <w:lang w:val="en-US"/>
        </w:rPr>
        <w:tab/>
      </w:r>
      <w:r w:rsidR="0026360E" w:rsidRPr="00744A38">
        <w:rPr>
          <w:rFonts w:cs="Times New Roman"/>
          <w:sz w:val="22"/>
          <w:lang w:val="en-US"/>
        </w:rPr>
        <w:tab/>
      </w:r>
      <w:r w:rsidR="0026360E" w:rsidRPr="00744A38">
        <w:rPr>
          <w:rFonts w:cs="Times New Roman"/>
          <w:sz w:val="22"/>
          <w:lang w:val="en-US"/>
        </w:rPr>
        <w:tab/>
      </w:r>
      <w:r w:rsidR="0026360E" w:rsidRPr="00744A38">
        <w:rPr>
          <w:rFonts w:cs="Times New Roman"/>
          <w:sz w:val="22"/>
          <w:lang w:val="en-US"/>
        </w:rPr>
        <w:tab/>
        <w:t>No</w:t>
      </w:r>
    </w:p>
    <w:p w:rsidR="0026360E" w:rsidRPr="00744A38" w:rsidRDefault="0026360E" w:rsidP="0026360E">
      <w:pPr>
        <w:pStyle w:val="ListParagraph"/>
        <w:rPr>
          <w:rFonts w:cs="Times New Roman"/>
          <w:sz w:val="22"/>
          <w:lang w:val="en-US"/>
        </w:rPr>
      </w:pPr>
    </w:p>
    <w:p w:rsidR="00787489" w:rsidRDefault="00787489" w:rsidP="0026360E">
      <w:pPr>
        <w:pStyle w:val="ListParagraph"/>
        <w:rPr>
          <w:rFonts w:cs="Times New Roman"/>
          <w:sz w:val="22"/>
          <w:lang w:val="en-US"/>
        </w:rPr>
      </w:pPr>
      <w:r>
        <w:rPr>
          <w:rFonts w:cs="Times New Roman"/>
          <w:sz w:val="22"/>
          <w:lang w:val="en-US"/>
        </w:rPr>
        <w:t>IF NOT GO TO QUESTION 3</w:t>
      </w:r>
      <w:ins w:id="323" w:author="Rodrigo NovaChavez (AGAH)" w:date="2015-07-30T17:42:00Z">
        <w:r w:rsidR="008608E4">
          <w:rPr>
            <w:rFonts w:cs="Times New Roman"/>
            <w:sz w:val="22"/>
            <w:lang w:val="en-US"/>
          </w:rPr>
          <w:t>6</w:t>
        </w:r>
      </w:ins>
      <w:del w:id="324" w:author="Rodrigo NovaChavez (AGAH)" w:date="2015-07-30T17:42:00Z">
        <w:r w:rsidR="007219D3" w:rsidDel="008608E4">
          <w:rPr>
            <w:rFonts w:cs="Times New Roman"/>
            <w:sz w:val="22"/>
            <w:lang w:val="en-US"/>
          </w:rPr>
          <w:delText>8</w:delText>
        </w:r>
      </w:del>
    </w:p>
    <w:p w:rsidR="0026360E" w:rsidRPr="00744A38" w:rsidRDefault="0026360E" w:rsidP="0026360E">
      <w:pPr>
        <w:pStyle w:val="ListParagraph"/>
        <w:rPr>
          <w:rFonts w:cs="Times New Roman"/>
          <w:sz w:val="22"/>
          <w:lang w:val="en-US"/>
        </w:rPr>
      </w:pPr>
      <w:r w:rsidRPr="00744A38">
        <w:rPr>
          <w:rFonts w:cs="Times New Roman"/>
          <w:sz w:val="22"/>
          <w:lang w:val="en-US"/>
        </w:rPr>
        <w:t xml:space="preserve">If yes, please </w:t>
      </w:r>
      <w:r w:rsidR="002B644D">
        <w:rPr>
          <w:rFonts w:cs="Times New Roman"/>
          <w:sz w:val="22"/>
          <w:lang w:val="en-US"/>
        </w:rPr>
        <w:t xml:space="preserve">fill the following table </w:t>
      </w:r>
      <w:r w:rsidR="00787489" w:rsidRPr="00744A38">
        <w:rPr>
          <w:rFonts w:cs="Times New Roman"/>
          <w:sz w:val="22"/>
          <w:lang w:val="en-US"/>
        </w:rPr>
        <w:t>indicati</w:t>
      </w:r>
      <w:r w:rsidR="00787489">
        <w:rPr>
          <w:rFonts w:cs="Times New Roman"/>
          <w:sz w:val="22"/>
          <w:lang w:val="en-US"/>
        </w:rPr>
        <w:t>ng</w:t>
      </w:r>
      <w:r w:rsidR="002B644D">
        <w:rPr>
          <w:rFonts w:cs="Times New Roman"/>
          <w:sz w:val="22"/>
          <w:lang w:val="en-US"/>
        </w:rPr>
        <w:t xml:space="preserve"> each disease and the activity(ies) carried </w:t>
      </w:r>
      <w:r w:rsidR="00D9213B" w:rsidRPr="00341863">
        <w:rPr>
          <w:rFonts w:cs="Times New Roman"/>
          <w:sz w:val="22"/>
          <w:lang w:val="en-US"/>
        </w:rPr>
        <w:t xml:space="preserve"> </w:t>
      </w:r>
      <w:r w:rsidR="002B644D">
        <w:rPr>
          <w:rFonts w:cs="Times New Roman"/>
          <w:sz w:val="22"/>
          <w:lang w:val="en-US"/>
        </w:rPr>
        <w:t xml:space="preserve">out for each disease: </w:t>
      </w:r>
    </w:p>
    <w:p w:rsidR="0026360E" w:rsidRPr="00744A38" w:rsidRDefault="0026360E" w:rsidP="0026360E">
      <w:pPr>
        <w:pStyle w:val="ListParagraph"/>
        <w:pBdr>
          <w:bottom w:val="single" w:sz="12" w:space="1" w:color="auto"/>
        </w:pBdr>
        <w:rPr>
          <w:rFonts w:cs="Times New Roman"/>
          <w:sz w:val="22"/>
          <w:lang w:val="en-US"/>
        </w:rPr>
      </w:pPr>
    </w:p>
    <w:p w:rsidR="002B644D" w:rsidRDefault="002B644D" w:rsidP="00AC3D5B">
      <w:pPr>
        <w:pStyle w:val="ListParagraph"/>
        <w:rPr>
          <w:rFonts w:cs="Times New Roman"/>
          <w:sz w:val="22"/>
          <w:lang w:val="en-US"/>
        </w:rPr>
      </w:pPr>
    </w:p>
    <w:p w:rsidR="002B644D" w:rsidRDefault="002B644D" w:rsidP="00AC3D5B">
      <w:pPr>
        <w:pStyle w:val="ListParagraph"/>
        <w:rPr>
          <w:rFonts w:cs="Times New Roman"/>
          <w:sz w:val="22"/>
          <w:lang w:val="en-US"/>
        </w:rPr>
      </w:pPr>
    </w:p>
    <w:p w:rsidR="002B644D" w:rsidRDefault="002B644D" w:rsidP="002B644D">
      <w:pPr>
        <w:rPr>
          <w:rFonts w:cs="Times New Roman"/>
          <w:sz w:val="22"/>
          <w:lang w:val="en-US"/>
        </w:rPr>
      </w:pPr>
    </w:p>
    <w:tbl>
      <w:tblPr>
        <w:tblStyle w:val="TableGrid"/>
        <w:tblW w:w="0" w:type="auto"/>
        <w:tblLook w:val="04A0" w:firstRow="1" w:lastRow="0" w:firstColumn="1" w:lastColumn="0" w:noHBand="0" w:noVBand="1"/>
      </w:tblPr>
      <w:tblGrid>
        <w:gridCol w:w="4077"/>
        <w:gridCol w:w="5636"/>
      </w:tblGrid>
      <w:tr w:rsidR="00EC431D" w:rsidRPr="00047B22" w:rsidTr="00047B22">
        <w:tc>
          <w:tcPr>
            <w:tcW w:w="4077" w:type="dxa"/>
          </w:tcPr>
          <w:p w:rsidR="002B644D" w:rsidRPr="00047B22" w:rsidRDefault="002B644D" w:rsidP="00047B22">
            <w:pPr>
              <w:jc w:val="center"/>
              <w:rPr>
                <w:rFonts w:cs="Times New Roman"/>
                <w:b/>
                <w:sz w:val="22"/>
                <w:lang w:val="en-US"/>
              </w:rPr>
            </w:pPr>
            <w:r w:rsidRPr="00047B22">
              <w:rPr>
                <w:rFonts w:cs="Times New Roman"/>
                <w:b/>
                <w:sz w:val="22"/>
                <w:lang w:val="en-US"/>
              </w:rPr>
              <w:lastRenderedPageBreak/>
              <w:t>Disease</w:t>
            </w:r>
          </w:p>
        </w:tc>
        <w:tc>
          <w:tcPr>
            <w:tcW w:w="5636" w:type="dxa"/>
          </w:tcPr>
          <w:p w:rsidR="002B644D" w:rsidRPr="00047B22" w:rsidRDefault="002B644D" w:rsidP="00047B22">
            <w:pPr>
              <w:jc w:val="center"/>
              <w:rPr>
                <w:rFonts w:cs="Times New Roman"/>
                <w:b/>
                <w:sz w:val="22"/>
                <w:lang w:val="en-US"/>
              </w:rPr>
            </w:pPr>
            <w:r w:rsidRPr="002B644D">
              <w:rPr>
                <w:rFonts w:cs="Times New Roman"/>
                <w:b/>
                <w:sz w:val="22"/>
                <w:lang w:val="en-US"/>
              </w:rPr>
              <w:t>Activit</w:t>
            </w:r>
            <w:r>
              <w:rPr>
                <w:rFonts w:cs="Times New Roman"/>
                <w:b/>
                <w:sz w:val="22"/>
                <w:lang w:val="en-US"/>
              </w:rPr>
              <w:t>y</w:t>
            </w:r>
          </w:p>
        </w:tc>
      </w:tr>
      <w:tr w:rsidR="002B644D" w:rsidTr="00047B22">
        <w:tc>
          <w:tcPr>
            <w:tcW w:w="4077" w:type="dxa"/>
          </w:tcPr>
          <w:p w:rsidR="002B644D" w:rsidRDefault="002B644D" w:rsidP="00787489">
            <w:pPr>
              <w:rPr>
                <w:rFonts w:cs="Times New Roman"/>
                <w:sz w:val="22"/>
                <w:lang w:val="en-US"/>
              </w:rPr>
            </w:pPr>
          </w:p>
        </w:tc>
        <w:tc>
          <w:tcPr>
            <w:tcW w:w="5636" w:type="dxa"/>
          </w:tcPr>
          <w:p w:rsidR="002B644D" w:rsidRDefault="002B644D" w:rsidP="00787489">
            <w:pPr>
              <w:rPr>
                <w:rFonts w:cs="Times New Roman"/>
                <w:sz w:val="22"/>
                <w:lang w:val="en-US"/>
              </w:rPr>
            </w:pPr>
          </w:p>
        </w:tc>
      </w:tr>
      <w:tr w:rsidR="002B644D" w:rsidTr="00047B22">
        <w:tc>
          <w:tcPr>
            <w:tcW w:w="4077" w:type="dxa"/>
          </w:tcPr>
          <w:p w:rsidR="002B644D" w:rsidRDefault="002B644D" w:rsidP="00787489">
            <w:pPr>
              <w:rPr>
                <w:rFonts w:cs="Times New Roman"/>
                <w:sz w:val="22"/>
                <w:lang w:val="en-US"/>
              </w:rPr>
            </w:pPr>
          </w:p>
        </w:tc>
        <w:tc>
          <w:tcPr>
            <w:tcW w:w="5636" w:type="dxa"/>
          </w:tcPr>
          <w:p w:rsidR="002B644D" w:rsidRDefault="002B644D" w:rsidP="00787489">
            <w:pPr>
              <w:rPr>
                <w:rFonts w:cs="Times New Roman"/>
                <w:sz w:val="22"/>
                <w:lang w:val="en-US"/>
              </w:rPr>
            </w:pPr>
          </w:p>
        </w:tc>
      </w:tr>
      <w:tr w:rsidR="002B644D" w:rsidTr="00047B22">
        <w:tc>
          <w:tcPr>
            <w:tcW w:w="4077" w:type="dxa"/>
          </w:tcPr>
          <w:p w:rsidR="002B644D" w:rsidRDefault="002B644D" w:rsidP="00787489">
            <w:pPr>
              <w:rPr>
                <w:rFonts w:cs="Times New Roman"/>
                <w:sz w:val="22"/>
                <w:lang w:val="en-US"/>
              </w:rPr>
            </w:pPr>
          </w:p>
        </w:tc>
        <w:tc>
          <w:tcPr>
            <w:tcW w:w="5636" w:type="dxa"/>
          </w:tcPr>
          <w:p w:rsidR="002B644D" w:rsidRDefault="002B644D" w:rsidP="00787489">
            <w:pPr>
              <w:rPr>
                <w:rFonts w:cs="Times New Roman"/>
                <w:sz w:val="22"/>
                <w:lang w:val="en-US"/>
              </w:rPr>
            </w:pPr>
          </w:p>
        </w:tc>
      </w:tr>
      <w:tr w:rsidR="002B644D" w:rsidTr="00047B22">
        <w:tc>
          <w:tcPr>
            <w:tcW w:w="4077" w:type="dxa"/>
          </w:tcPr>
          <w:p w:rsidR="002B644D" w:rsidRDefault="002B644D" w:rsidP="00787489">
            <w:pPr>
              <w:rPr>
                <w:rFonts w:cs="Times New Roman"/>
                <w:sz w:val="22"/>
                <w:lang w:val="en-US"/>
              </w:rPr>
            </w:pPr>
          </w:p>
        </w:tc>
        <w:tc>
          <w:tcPr>
            <w:tcW w:w="5636" w:type="dxa"/>
          </w:tcPr>
          <w:p w:rsidR="002B644D" w:rsidRDefault="002B644D" w:rsidP="00787489">
            <w:pPr>
              <w:rPr>
                <w:rFonts w:cs="Times New Roman"/>
                <w:sz w:val="22"/>
                <w:lang w:val="en-US"/>
              </w:rPr>
            </w:pPr>
          </w:p>
        </w:tc>
      </w:tr>
      <w:tr w:rsidR="002B644D" w:rsidTr="00047B22">
        <w:tc>
          <w:tcPr>
            <w:tcW w:w="4077" w:type="dxa"/>
          </w:tcPr>
          <w:p w:rsidR="002B644D" w:rsidRDefault="002B644D" w:rsidP="00787489">
            <w:pPr>
              <w:rPr>
                <w:rFonts w:cs="Times New Roman"/>
                <w:sz w:val="22"/>
                <w:lang w:val="en-US"/>
              </w:rPr>
            </w:pPr>
          </w:p>
        </w:tc>
        <w:tc>
          <w:tcPr>
            <w:tcW w:w="5636" w:type="dxa"/>
          </w:tcPr>
          <w:p w:rsidR="002B644D" w:rsidRDefault="002B644D" w:rsidP="00787489">
            <w:pPr>
              <w:rPr>
                <w:rFonts w:cs="Times New Roman"/>
                <w:sz w:val="22"/>
                <w:lang w:val="en-US"/>
              </w:rPr>
            </w:pPr>
          </w:p>
        </w:tc>
      </w:tr>
      <w:tr w:rsidR="002B644D" w:rsidTr="00047B22">
        <w:tc>
          <w:tcPr>
            <w:tcW w:w="4077" w:type="dxa"/>
          </w:tcPr>
          <w:p w:rsidR="002B644D" w:rsidRDefault="002B644D" w:rsidP="00787489">
            <w:pPr>
              <w:rPr>
                <w:rFonts w:cs="Times New Roman"/>
                <w:sz w:val="22"/>
                <w:lang w:val="en-US"/>
              </w:rPr>
            </w:pPr>
          </w:p>
        </w:tc>
        <w:tc>
          <w:tcPr>
            <w:tcW w:w="5636" w:type="dxa"/>
          </w:tcPr>
          <w:p w:rsidR="002B644D" w:rsidRDefault="002B644D" w:rsidP="00787489">
            <w:pPr>
              <w:rPr>
                <w:rFonts w:cs="Times New Roman"/>
                <w:sz w:val="22"/>
                <w:lang w:val="en-US"/>
              </w:rPr>
            </w:pPr>
          </w:p>
        </w:tc>
      </w:tr>
      <w:tr w:rsidR="002B644D" w:rsidTr="00047B22">
        <w:tc>
          <w:tcPr>
            <w:tcW w:w="4077" w:type="dxa"/>
          </w:tcPr>
          <w:p w:rsidR="002B644D" w:rsidRDefault="002B644D" w:rsidP="00787489">
            <w:pPr>
              <w:rPr>
                <w:rFonts w:cs="Times New Roman"/>
                <w:sz w:val="22"/>
                <w:lang w:val="en-US"/>
              </w:rPr>
            </w:pPr>
          </w:p>
        </w:tc>
        <w:tc>
          <w:tcPr>
            <w:tcW w:w="5636" w:type="dxa"/>
          </w:tcPr>
          <w:p w:rsidR="002B644D" w:rsidRDefault="002B644D" w:rsidP="00787489">
            <w:pPr>
              <w:rPr>
                <w:rFonts w:cs="Times New Roman"/>
                <w:sz w:val="22"/>
                <w:lang w:val="en-US"/>
              </w:rPr>
            </w:pPr>
          </w:p>
        </w:tc>
      </w:tr>
    </w:tbl>
    <w:p w:rsidR="002B644D" w:rsidRDefault="002B644D" w:rsidP="002B644D">
      <w:pPr>
        <w:rPr>
          <w:rFonts w:cs="Times New Roman"/>
          <w:sz w:val="22"/>
          <w:lang w:val="en-US"/>
        </w:rPr>
      </w:pPr>
    </w:p>
    <w:p w:rsidR="0026360E" w:rsidRDefault="0026360E" w:rsidP="0026360E">
      <w:pPr>
        <w:rPr>
          <w:rFonts w:cs="Times New Roman"/>
          <w:sz w:val="22"/>
          <w:u w:val="single"/>
          <w:lang w:val="en-US"/>
        </w:rPr>
      </w:pPr>
      <w:r w:rsidRPr="00717D04">
        <w:rPr>
          <w:rFonts w:cs="Times New Roman"/>
          <w:sz w:val="22"/>
          <w:u w:val="single"/>
          <w:lang w:val="en-US"/>
        </w:rPr>
        <w:t>CHALLENGES:</w:t>
      </w:r>
    </w:p>
    <w:p w:rsidR="00787489" w:rsidRPr="00787489" w:rsidRDefault="00787489" w:rsidP="00787489">
      <w:pPr>
        <w:pStyle w:val="ListParagraph"/>
        <w:numPr>
          <w:ilvl w:val="0"/>
          <w:numId w:val="1"/>
        </w:numPr>
        <w:rPr>
          <w:rFonts w:cs="Times New Roman"/>
          <w:b/>
          <w:sz w:val="22"/>
          <w:u w:val="single"/>
          <w:lang w:val="en-US"/>
        </w:rPr>
      </w:pPr>
      <w:r w:rsidRPr="00787489">
        <w:rPr>
          <w:rFonts w:cs="Times New Roman"/>
          <w:b/>
          <w:sz w:val="22"/>
          <w:lang w:val="en-US"/>
        </w:rPr>
        <w:t xml:space="preserve">Please indicate a maximum of five major challenges/difficulties which your country is facing in controlling/eliminating FMD?  </w:t>
      </w:r>
    </w:p>
    <w:tbl>
      <w:tblPr>
        <w:tblStyle w:val="TableGrid"/>
        <w:tblW w:w="0" w:type="auto"/>
        <w:tblLook w:val="04A0" w:firstRow="1" w:lastRow="0" w:firstColumn="1" w:lastColumn="0" w:noHBand="0" w:noVBand="1"/>
      </w:tblPr>
      <w:tblGrid>
        <w:gridCol w:w="9713"/>
      </w:tblGrid>
      <w:tr w:rsidR="002B644D" w:rsidTr="002B644D">
        <w:tc>
          <w:tcPr>
            <w:tcW w:w="9713" w:type="dxa"/>
          </w:tcPr>
          <w:p w:rsidR="002B644D" w:rsidRDefault="002B644D" w:rsidP="002B644D">
            <w:pPr>
              <w:rPr>
                <w:rFonts w:cs="Times New Roman"/>
                <w:sz w:val="22"/>
                <w:lang w:val="en-US"/>
              </w:rPr>
            </w:pPr>
          </w:p>
        </w:tc>
      </w:tr>
      <w:tr w:rsidR="002B644D" w:rsidTr="002B644D">
        <w:tc>
          <w:tcPr>
            <w:tcW w:w="9713" w:type="dxa"/>
          </w:tcPr>
          <w:p w:rsidR="002B644D" w:rsidRDefault="002B644D" w:rsidP="002B644D">
            <w:pPr>
              <w:rPr>
                <w:rFonts w:cs="Times New Roman"/>
                <w:sz w:val="22"/>
                <w:lang w:val="en-US"/>
              </w:rPr>
            </w:pPr>
          </w:p>
        </w:tc>
      </w:tr>
      <w:tr w:rsidR="002B644D" w:rsidTr="002B644D">
        <w:tc>
          <w:tcPr>
            <w:tcW w:w="9713" w:type="dxa"/>
          </w:tcPr>
          <w:p w:rsidR="002B644D" w:rsidRDefault="002B644D" w:rsidP="002B644D">
            <w:pPr>
              <w:rPr>
                <w:rFonts w:cs="Times New Roman"/>
                <w:sz w:val="22"/>
                <w:lang w:val="en-US"/>
              </w:rPr>
            </w:pPr>
          </w:p>
        </w:tc>
      </w:tr>
      <w:tr w:rsidR="002B644D" w:rsidTr="002B644D">
        <w:tc>
          <w:tcPr>
            <w:tcW w:w="9713" w:type="dxa"/>
          </w:tcPr>
          <w:p w:rsidR="002B644D" w:rsidRDefault="002B644D" w:rsidP="002B644D">
            <w:pPr>
              <w:rPr>
                <w:rFonts w:cs="Times New Roman"/>
                <w:sz w:val="22"/>
                <w:lang w:val="en-US"/>
              </w:rPr>
            </w:pPr>
          </w:p>
        </w:tc>
      </w:tr>
      <w:tr w:rsidR="002B644D" w:rsidTr="002B644D">
        <w:tc>
          <w:tcPr>
            <w:tcW w:w="9713" w:type="dxa"/>
          </w:tcPr>
          <w:p w:rsidR="002B644D" w:rsidRDefault="002B644D" w:rsidP="002B644D">
            <w:pPr>
              <w:rPr>
                <w:rFonts w:cs="Times New Roman"/>
                <w:sz w:val="22"/>
                <w:lang w:val="en-US"/>
              </w:rPr>
            </w:pPr>
          </w:p>
        </w:tc>
      </w:tr>
    </w:tbl>
    <w:p w:rsidR="002B644D" w:rsidRDefault="002B644D" w:rsidP="00047B22">
      <w:pPr>
        <w:rPr>
          <w:rFonts w:cs="Times New Roman"/>
          <w:sz w:val="22"/>
          <w:lang w:val="en-US"/>
        </w:rPr>
      </w:pPr>
    </w:p>
    <w:p w:rsidR="002B644D" w:rsidRDefault="002B644D" w:rsidP="00047B22">
      <w:pPr>
        <w:rPr>
          <w:rFonts w:cs="Times New Roman"/>
          <w:sz w:val="22"/>
          <w:lang w:val="en-US"/>
        </w:rPr>
      </w:pPr>
    </w:p>
    <w:p w:rsidR="002B644D" w:rsidRPr="00047B22" w:rsidRDefault="002B644D" w:rsidP="00047B22">
      <w:pPr>
        <w:rPr>
          <w:rFonts w:cs="Times New Roman"/>
          <w:sz w:val="22"/>
          <w:lang w:val="en-US"/>
        </w:rPr>
      </w:pPr>
    </w:p>
    <w:p w:rsidR="0026360E" w:rsidRPr="00787489" w:rsidRDefault="009D465A" w:rsidP="00047B22">
      <w:pPr>
        <w:pStyle w:val="ListParagraph"/>
        <w:numPr>
          <w:ilvl w:val="0"/>
          <w:numId w:val="1"/>
        </w:numPr>
        <w:rPr>
          <w:rFonts w:cs="Times New Roman"/>
          <w:b/>
          <w:i/>
          <w:sz w:val="22"/>
          <w:lang w:val="en-US"/>
        </w:rPr>
      </w:pPr>
      <w:r w:rsidRPr="00787489">
        <w:rPr>
          <w:rFonts w:cs="Times New Roman"/>
          <w:b/>
          <w:noProof/>
          <w:sz w:val="22"/>
          <w:lang w:val="en-US"/>
        </w:rPr>
        <mc:AlternateContent>
          <mc:Choice Requires="wps">
            <w:drawing>
              <wp:anchor distT="0" distB="0" distL="114300" distR="114300" simplePos="0" relativeHeight="252484608" behindDoc="0" locked="0" layoutInCell="1" allowOverlap="1" wp14:anchorId="0B8CE30F" wp14:editId="36EF8054">
                <wp:simplePos x="0" y="0"/>
                <wp:positionH relativeFrom="column">
                  <wp:posOffset>2035810</wp:posOffset>
                </wp:positionH>
                <wp:positionV relativeFrom="paragraph">
                  <wp:posOffset>339090</wp:posOffset>
                </wp:positionV>
                <wp:extent cx="212090" cy="169545"/>
                <wp:effectExtent l="0" t="0" r="16510" b="20955"/>
                <wp:wrapNone/>
                <wp:docPr id="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D9213B">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left:0;text-align:left;margin-left:160.3pt;margin-top:26.7pt;width:16.7pt;height:13.35pt;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">
                <v:textbox>
                  <w:txbxContent>
                    <w:p w:rsidR="000038DC" w:rsidRPr="006E2E9C" w:rsidRDefault="000038DC" w:rsidP="00D9213B">
                      <w:pPr>
                        <w:rPr>
                          <w:lang w:val="en-US"/>
                        </w:rPr>
                      </w:pPr>
                      <w:r>
                        <w:rPr>
                          <w:lang w:val="en-US"/>
                        </w:rPr>
                        <w:t xml:space="preserve"> </w:t>
                      </w:r>
                    </w:p>
                  </w:txbxContent>
                </v:textbox>
              </v:shape>
            </w:pict>
          </mc:Fallback>
        </mc:AlternateContent>
      </w:r>
      <w:r w:rsidR="00501A12" w:rsidRPr="00787489">
        <w:rPr>
          <w:rFonts w:cs="Times New Roman"/>
          <w:b/>
          <w:noProof/>
          <w:sz w:val="22"/>
          <w:lang w:val="en-US"/>
        </w:rPr>
        <w:t xml:space="preserve"> Please indicate </w:t>
      </w:r>
      <w:r w:rsidR="00436BCF" w:rsidRPr="00787489">
        <w:rPr>
          <w:rFonts w:cs="Times New Roman"/>
          <w:b/>
          <w:noProof/>
          <w:sz w:val="22"/>
          <w:lang w:val="en-US"/>
        </w:rPr>
        <w:t xml:space="preserve">in </w:t>
      </w:r>
      <w:r w:rsidR="00501A12" w:rsidRPr="00787489">
        <w:rPr>
          <w:rFonts w:cs="Times New Roman"/>
          <w:b/>
          <w:noProof/>
          <w:sz w:val="22"/>
          <w:lang w:val="en-US"/>
        </w:rPr>
        <w:t>which of the</w:t>
      </w:r>
      <w:r w:rsidR="00501A12" w:rsidRPr="00787489">
        <w:rPr>
          <w:rFonts w:cs="Times New Roman"/>
          <w:b/>
          <w:sz w:val="22"/>
          <w:lang w:val="en-US"/>
        </w:rPr>
        <w:t xml:space="preserve"> following areas your country</w:t>
      </w:r>
      <w:r w:rsidR="00436BCF" w:rsidRPr="00787489">
        <w:rPr>
          <w:rFonts w:cs="Times New Roman"/>
          <w:b/>
          <w:sz w:val="22"/>
          <w:lang w:val="en-US"/>
        </w:rPr>
        <w:t xml:space="preserve"> would benefit the most from receiving support to</w:t>
      </w:r>
      <w:r w:rsidR="00787489" w:rsidRPr="00787489">
        <w:rPr>
          <w:rFonts w:cs="Times New Roman"/>
          <w:b/>
          <w:sz w:val="22"/>
          <w:lang w:val="en-US"/>
        </w:rPr>
        <w:t xml:space="preserve"> </w:t>
      </w:r>
      <w:r w:rsidR="00501A12" w:rsidRPr="00787489">
        <w:rPr>
          <w:rFonts w:cs="Times New Roman"/>
          <w:b/>
          <w:sz w:val="22"/>
          <w:lang w:val="en-US"/>
        </w:rPr>
        <w:t xml:space="preserve">improve FMD control? </w:t>
      </w:r>
      <w:r w:rsidR="0026360E" w:rsidRPr="00787489">
        <w:rPr>
          <w:rFonts w:cs="Times New Roman"/>
          <w:b/>
          <w:sz w:val="22"/>
          <w:lang w:val="en-US"/>
        </w:rPr>
        <w:t>(</w:t>
      </w:r>
      <w:r w:rsidR="00436BCF" w:rsidRPr="00787489">
        <w:rPr>
          <w:rFonts w:cs="Times New Roman"/>
          <w:b/>
          <w:i/>
          <w:sz w:val="22"/>
          <w:lang w:val="en-US"/>
        </w:rPr>
        <w:t>Please click the appropriate box(es))</w:t>
      </w:r>
      <w:r w:rsidR="0026360E" w:rsidRPr="00787489">
        <w:rPr>
          <w:rFonts w:cs="Times New Roman"/>
          <w:b/>
          <w:i/>
          <w:sz w:val="22"/>
          <w:lang w:val="en-US"/>
        </w:rPr>
        <w:t xml:space="preserve"> </w:t>
      </w:r>
    </w:p>
    <w:p w:rsidR="00D9213B" w:rsidRDefault="0026360E" w:rsidP="00A02AD1">
      <w:pPr>
        <w:pStyle w:val="ListParagraph"/>
        <w:numPr>
          <w:ilvl w:val="0"/>
          <w:numId w:val="7"/>
        </w:numPr>
        <w:ind w:left="993"/>
        <w:rPr>
          <w:rFonts w:cs="Times New Roman"/>
          <w:sz w:val="22"/>
          <w:lang w:val="en-US"/>
        </w:rPr>
      </w:pPr>
      <w:r w:rsidRPr="00D9213B">
        <w:rPr>
          <w:rFonts w:cs="Times New Roman"/>
          <w:sz w:val="22"/>
          <w:lang w:val="en-US"/>
        </w:rPr>
        <w:t xml:space="preserve">Epidemiology training </w:t>
      </w:r>
    </w:p>
    <w:p w:rsidR="0026360E" w:rsidRPr="00D9213B" w:rsidRDefault="009D465A" w:rsidP="00A02AD1">
      <w:pPr>
        <w:pStyle w:val="ListParagraph"/>
        <w:numPr>
          <w:ilvl w:val="0"/>
          <w:numId w:val="7"/>
        </w:numPr>
        <w:ind w:left="993"/>
        <w:rPr>
          <w:rFonts w:cs="Times New Roman"/>
          <w:sz w:val="22"/>
          <w:lang w:val="en-US"/>
        </w:rPr>
      </w:pPr>
      <w:r>
        <w:rPr>
          <w:rFonts w:cs="Times New Roman"/>
          <w:noProof/>
          <w:sz w:val="22"/>
          <w:lang w:val="en-US"/>
        </w:rPr>
        <mc:AlternateContent>
          <mc:Choice Requires="wps">
            <w:drawing>
              <wp:anchor distT="0" distB="0" distL="114300" distR="114300" simplePos="0" relativeHeight="252507136" behindDoc="0" locked="0" layoutInCell="1" allowOverlap="1" wp14:anchorId="1D1AF41B" wp14:editId="2E135E44">
                <wp:simplePos x="0" y="0"/>
                <wp:positionH relativeFrom="column">
                  <wp:posOffset>1918970</wp:posOffset>
                </wp:positionH>
                <wp:positionV relativeFrom="paragraph">
                  <wp:posOffset>1905</wp:posOffset>
                </wp:positionV>
                <wp:extent cx="212090" cy="169545"/>
                <wp:effectExtent l="0" t="0" r="16510" b="20955"/>
                <wp:wrapNone/>
                <wp:docPr id="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D9213B">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151.1pt;margin-top:.15pt;width:16.7pt;height:13.3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">
                <v:textbox>
                  <w:txbxContent>
                    <w:p w:rsidR="000038DC" w:rsidRPr="006E2E9C" w:rsidRDefault="000038DC" w:rsidP="00D9213B">
                      <w:pPr>
                        <w:rPr>
                          <w:lang w:val="en-US"/>
                        </w:rPr>
                      </w:pPr>
                      <w:r>
                        <w:rPr>
                          <w:lang w:val="en-US"/>
                        </w:rPr>
                        <w:t xml:space="preserve"> </w:t>
                      </w:r>
                    </w:p>
                  </w:txbxContent>
                </v:textbox>
              </v:shape>
            </w:pict>
          </mc:Fallback>
        </mc:AlternateContent>
      </w:r>
      <w:r>
        <w:rPr>
          <w:rFonts w:cs="Times New Roman"/>
          <w:noProof/>
          <w:sz w:val="22"/>
          <w:lang w:val="en-US"/>
        </w:rPr>
        <mc:AlternateContent>
          <mc:Choice Requires="wps">
            <w:drawing>
              <wp:anchor distT="0" distB="0" distL="114300" distR="114300" simplePos="0" relativeHeight="252486656" behindDoc="0" locked="0" layoutInCell="1" allowOverlap="1" wp14:anchorId="381421DB" wp14:editId="7763AF83">
                <wp:simplePos x="0" y="0"/>
                <wp:positionH relativeFrom="column">
                  <wp:posOffset>2902585</wp:posOffset>
                </wp:positionH>
                <wp:positionV relativeFrom="paragraph">
                  <wp:posOffset>106680</wp:posOffset>
                </wp:positionV>
                <wp:extent cx="212090" cy="169545"/>
                <wp:effectExtent l="0" t="0" r="16510" b="20955"/>
                <wp:wrapNone/>
                <wp:docPr id="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D9213B">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228.55pt;margin-top:8.4pt;width:16.7pt;height:13.35pt;z-index:2524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">
                <v:textbox>
                  <w:txbxContent>
                    <w:p w:rsidR="000038DC" w:rsidRPr="006E2E9C" w:rsidRDefault="000038DC" w:rsidP="00D9213B">
                      <w:pPr>
                        <w:rPr>
                          <w:lang w:val="en-US"/>
                        </w:rPr>
                      </w:pPr>
                      <w:r>
                        <w:rPr>
                          <w:lang w:val="en-US"/>
                        </w:rPr>
                        <w:t xml:space="preserve"> </w:t>
                      </w:r>
                    </w:p>
                  </w:txbxContent>
                </v:textbox>
              </v:shape>
            </w:pict>
          </mc:Fallback>
        </mc:AlternateContent>
      </w:r>
      <w:r w:rsidR="0026360E" w:rsidRPr="00D9213B">
        <w:rPr>
          <w:rFonts w:cs="Times New Roman"/>
          <w:sz w:val="22"/>
          <w:lang w:val="en-US"/>
        </w:rPr>
        <w:t>Laboratory training</w:t>
      </w:r>
      <w:r w:rsidR="00D9213B">
        <w:rPr>
          <w:rFonts w:cs="Times New Roman"/>
          <w:sz w:val="22"/>
          <w:lang w:val="en-US"/>
        </w:rPr>
        <w:t xml:space="preserve"> </w:t>
      </w:r>
    </w:p>
    <w:p w:rsidR="00D9213B" w:rsidRDefault="009D465A" w:rsidP="00A02AD1">
      <w:pPr>
        <w:pStyle w:val="ListParagraph"/>
        <w:numPr>
          <w:ilvl w:val="0"/>
          <w:numId w:val="7"/>
        </w:numPr>
        <w:ind w:left="993"/>
        <w:rPr>
          <w:rFonts w:cs="Times New Roman"/>
          <w:sz w:val="22"/>
          <w:lang w:val="en-US"/>
        </w:rPr>
      </w:pPr>
      <w:r>
        <w:rPr>
          <w:rFonts w:cs="Times New Roman"/>
          <w:noProof/>
          <w:sz w:val="22"/>
          <w:lang w:val="en-US"/>
        </w:rPr>
        <mc:AlternateContent>
          <mc:Choice Requires="wps">
            <w:drawing>
              <wp:anchor distT="0" distB="0" distL="114300" distR="114300" simplePos="0" relativeHeight="252488704" behindDoc="0" locked="0" layoutInCell="1" allowOverlap="1" wp14:anchorId="46513671" wp14:editId="34A25EA6">
                <wp:simplePos x="0" y="0"/>
                <wp:positionH relativeFrom="column">
                  <wp:posOffset>2769235</wp:posOffset>
                </wp:positionH>
                <wp:positionV relativeFrom="paragraph">
                  <wp:posOffset>163830</wp:posOffset>
                </wp:positionV>
                <wp:extent cx="212090" cy="169545"/>
                <wp:effectExtent l="0" t="0" r="16510" b="20955"/>
                <wp:wrapNone/>
                <wp:docPr id="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D9213B">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left:0;text-align:left;margin-left:218.05pt;margin-top:12.9pt;width:16.7pt;height:13.35pt;z-index:25248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">
                <v:textbox>
                  <w:txbxContent>
                    <w:p w:rsidR="000038DC" w:rsidRPr="006E2E9C" w:rsidRDefault="000038DC" w:rsidP="00D9213B">
                      <w:pPr>
                        <w:rPr>
                          <w:lang w:val="en-US"/>
                        </w:rPr>
                      </w:pPr>
                      <w:r>
                        <w:rPr>
                          <w:lang w:val="en-US"/>
                        </w:rPr>
                        <w:t xml:space="preserve"> </w:t>
                      </w:r>
                    </w:p>
                  </w:txbxContent>
                </v:textbox>
              </v:shape>
            </w:pict>
          </mc:Fallback>
        </mc:AlternateContent>
      </w:r>
      <w:r w:rsidR="0026360E" w:rsidRPr="00D9213B">
        <w:rPr>
          <w:rFonts w:cs="Times New Roman"/>
          <w:sz w:val="22"/>
          <w:lang w:val="en-US"/>
        </w:rPr>
        <w:t>Development of FMD control strategy</w:t>
      </w:r>
      <w:r w:rsidR="00D9213B" w:rsidRPr="00D9213B">
        <w:rPr>
          <w:rFonts w:cs="Times New Roman"/>
          <w:sz w:val="22"/>
          <w:lang w:val="en-US"/>
        </w:rPr>
        <w:t xml:space="preserve"> </w:t>
      </w:r>
    </w:p>
    <w:p w:rsidR="0026360E" w:rsidRPr="00D9213B" w:rsidRDefault="009D465A" w:rsidP="00A02AD1">
      <w:pPr>
        <w:pStyle w:val="ListParagraph"/>
        <w:numPr>
          <w:ilvl w:val="0"/>
          <w:numId w:val="7"/>
        </w:numPr>
        <w:ind w:left="993"/>
        <w:rPr>
          <w:rFonts w:cs="Times New Roman"/>
          <w:sz w:val="22"/>
          <w:lang w:val="en-US"/>
        </w:rPr>
      </w:pPr>
      <w:r>
        <w:rPr>
          <w:rFonts w:cs="Times New Roman"/>
          <w:noProof/>
          <w:sz w:val="22"/>
          <w:lang w:val="en-US"/>
        </w:rPr>
        <mc:AlternateContent>
          <mc:Choice Requires="wps">
            <w:drawing>
              <wp:anchor distT="0" distB="0" distL="114300" distR="114300" simplePos="0" relativeHeight="252490752" behindDoc="0" locked="0" layoutInCell="1" allowOverlap="1" wp14:anchorId="5415D8BA" wp14:editId="652829EA">
                <wp:simplePos x="0" y="0"/>
                <wp:positionH relativeFrom="column">
                  <wp:posOffset>1976120</wp:posOffset>
                </wp:positionH>
                <wp:positionV relativeFrom="paragraph">
                  <wp:posOffset>148590</wp:posOffset>
                </wp:positionV>
                <wp:extent cx="212090" cy="169545"/>
                <wp:effectExtent l="0" t="0" r="16510" b="20955"/>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D9213B">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left:0;text-align:left;margin-left:155.6pt;margin-top:11.7pt;width:16.7pt;height:13.35pt;z-index:25249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">
                <v:textbox>
                  <w:txbxContent>
                    <w:p w:rsidR="000038DC" w:rsidRPr="006E2E9C" w:rsidRDefault="000038DC" w:rsidP="00D9213B">
                      <w:pPr>
                        <w:rPr>
                          <w:lang w:val="en-US"/>
                        </w:rPr>
                      </w:pPr>
                      <w:r>
                        <w:rPr>
                          <w:lang w:val="en-US"/>
                        </w:rPr>
                        <w:t xml:space="preserve"> </w:t>
                      </w:r>
                    </w:p>
                  </w:txbxContent>
                </v:textbox>
              </v:shape>
            </w:pict>
          </mc:Fallback>
        </mc:AlternateContent>
      </w:r>
      <w:r w:rsidR="0026360E" w:rsidRPr="00D9213B">
        <w:rPr>
          <w:rFonts w:cs="Times New Roman"/>
          <w:sz w:val="22"/>
          <w:lang w:val="en-US"/>
        </w:rPr>
        <w:t>Development of laboratory capacity</w:t>
      </w:r>
      <w:r w:rsidR="00D9213B">
        <w:rPr>
          <w:rFonts w:cs="Times New Roman"/>
          <w:sz w:val="22"/>
          <w:lang w:val="en-US"/>
        </w:rPr>
        <w:t xml:space="preserve"> </w:t>
      </w:r>
    </w:p>
    <w:p w:rsidR="0026360E" w:rsidRPr="00744A38" w:rsidRDefault="005A0B0C" w:rsidP="00A02AD1">
      <w:pPr>
        <w:pStyle w:val="ListParagraph"/>
        <w:numPr>
          <w:ilvl w:val="0"/>
          <w:numId w:val="7"/>
        </w:numPr>
        <w:ind w:left="993"/>
        <w:rPr>
          <w:rFonts w:cs="Times New Roman"/>
          <w:sz w:val="22"/>
          <w:lang w:val="en-US"/>
        </w:rPr>
      </w:pPr>
      <w:r>
        <w:rPr>
          <w:rFonts w:cs="Times New Roman"/>
          <w:noProof/>
          <w:sz w:val="22"/>
          <w:lang w:val="en-US"/>
        </w:rPr>
        <mc:AlternateContent>
          <mc:Choice Requires="wps">
            <w:drawing>
              <wp:anchor distT="0" distB="0" distL="114300" distR="114300" simplePos="0" relativeHeight="252492800" behindDoc="0" locked="0" layoutInCell="1" allowOverlap="1" wp14:anchorId="50DCE7C0" wp14:editId="45B38040">
                <wp:simplePos x="0" y="0"/>
                <wp:positionH relativeFrom="column">
                  <wp:posOffset>2035810</wp:posOffset>
                </wp:positionH>
                <wp:positionV relativeFrom="paragraph">
                  <wp:posOffset>163830</wp:posOffset>
                </wp:positionV>
                <wp:extent cx="212090" cy="169545"/>
                <wp:effectExtent l="0" t="0" r="16510" b="20955"/>
                <wp:wrapNone/>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D9213B">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left:0;text-align:left;margin-left:160.3pt;margin-top:12.9pt;width:16.7pt;height:13.35pt;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">
                <v:textbox>
                  <w:txbxContent>
                    <w:p w:rsidR="000038DC" w:rsidRPr="006E2E9C" w:rsidRDefault="000038DC" w:rsidP="00D9213B">
                      <w:pPr>
                        <w:rPr>
                          <w:lang w:val="en-US"/>
                        </w:rPr>
                      </w:pPr>
                      <w:r>
                        <w:rPr>
                          <w:lang w:val="en-US"/>
                        </w:rPr>
                        <w:t xml:space="preserve"> </w:t>
                      </w:r>
                    </w:p>
                  </w:txbxContent>
                </v:textbox>
              </v:shape>
            </w:pict>
          </mc:Fallback>
        </mc:AlternateContent>
      </w:r>
      <w:r w:rsidR="0026360E" w:rsidRPr="00744A38">
        <w:rPr>
          <w:rFonts w:cs="Times New Roman"/>
          <w:sz w:val="22"/>
          <w:lang w:val="en-US"/>
        </w:rPr>
        <w:t>Regional coordination</w:t>
      </w:r>
      <w:r w:rsidR="00D9213B">
        <w:rPr>
          <w:rFonts w:cs="Times New Roman"/>
          <w:sz w:val="22"/>
          <w:lang w:val="en-US"/>
        </w:rPr>
        <w:t xml:space="preserve"> </w:t>
      </w:r>
    </w:p>
    <w:p w:rsidR="00D9213B" w:rsidRDefault="005A0B0C" w:rsidP="00A02AD1">
      <w:pPr>
        <w:pStyle w:val="ListParagraph"/>
        <w:numPr>
          <w:ilvl w:val="0"/>
          <w:numId w:val="7"/>
        </w:numPr>
        <w:ind w:left="993"/>
        <w:rPr>
          <w:rFonts w:cs="Times New Roman"/>
          <w:sz w:val="22"/>
          <w:lang w:val="en-US"/>
        </w:rPr>
      </w:pPr>
      <w:r>
        <w:rPr>
          <w:rFonts w:cs="Times New Roman"/>
          <w:noProof/>
          <w:sz w:val="22"/>
          <w:lang w:val="en-US"/>
        </w:rPr>
        <mc:AlternateContent>
          <mc:Choice Requires="wps">
            <w:drawing>
              <wp:anchor distT="0" distB="0" distL="114300" distR="114300" simplePos="0" relativeHeight="252494848" behindDoc="0" locked="0" layoutInCell="1" allowOverlap="1" wp14:anchorId="124BE661" wp14:editId="04D1C386">
                <wp:simplePos x="0" y="0"/>
                <wp:positionH relativeFrom="column">
                  <wp:posOffset>2247900</wp:posOffset>
                </wp:positionH>
                <wp:positionV relativeFrom="paragraph">
                  <wp:posOffset>149225</wp:posOffset>
                </wp:positionV>
                <wp:extent cx="212090" cy="169545"/>
                <wp:effectExtent l="0" t="0" r="16510" b="20955"/>
                <wp:wrapNone/>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D9213B">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left:0;text-align:left;margin-left:177pt;margin-top:11.75pt;width:16.7pt;height:13.35pt;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">
                <v:textbox>
                  <w:txbxContent>
                    <w:p w:rsidR="000038DC" w:rsidRPr="006E2E9C" w:rsidRDefault="000038DC" w:rsidP="00D9213B">
                      <w:pPr>
                        <w:rPr>
                          <w:lang w:val="en-US"/>
                        </w:rPr>
                      </w:pPr>
                      <w:r>
                        <w:rPr>
                          <w:lang w:val="en-US"/>
                        </w:rPr>
                        <w:t xml:space="preserve"> </w:t>
                      </w:r>
                    </w:p>
                  </w:txbxContent>
                </v:textbox>
              </v:shape>
            </w:pict>
          </mc:Fallback>
        </mc:AlternateContent>
      </w:r>
      <w:r w:rsidR="0026360E" w:rsidRPr="00D9213B">
        <w:rPr>
          <w:rFonts w:cs="Times New Roman"/>
          <w:sz w:val="22"/>
          <w:lang w:val="en-US"/>
        </w:rPr>
        <w:t>Training on surveillance</w:t>
      </w:r>
      <w:r w:rsidR="00D9213B" w:rsidRPr="00D9213B">
        <w:rPr>
          <w:rFonts w:cs="Times New Roman"/>
          <w:sz w:val="22"/>
          <w:lang w:val="en-US"/>
        </w:rPr>
        <w:t xml:space="preserve"> </w:t>
      </w:r>
    </w:p>
    <w:p w:rsidR="00D9213B" w:rsidRDefault="009D465A" w:rsidP="00A02AD1">
      <w:pPr>
        <w:pStyle w:val="ListParagraph"/>
        <w:numPr>
          <w:ilvl w:val="0"/>
          <w:numId w:val="7"/>
        </w:numPr>
        <w:ind w:left="993"/>
        <w:rPr>
          <w:rFonts w:cs="Times New Roman"/>
          <w:sz w:val="22"/>
          <w:lang w:val="en-US"/>
        </w:rPr>
      </w:pPr>
      <w:r>
        <w:rPr>
          <w:rFonts w:cs="Times New Roman"/>
          <w:noProof/>
          <w:sz w:val="22"/>
          <w:lang w:val="en-US"/>
        </w:rPr>
        <mc:AlternateContent>
          <mc:Choice Requires="wps">
            <w:drawing>
              <wp:anchor distT="0" distB="0" distL="114300" distR="114300" simplePos="0" relativeHeight="252496896" behindDoc="0" locked="0" layoutInCell="1" allowOverlap="1" wp14:anchorId="7E46AC90" wp14:editId="78571C0D">
                <wp:simplePos x="0" y="0"/>
                <wp:positionH relativeFrom="column">
                  <wp:posOffset>2493010</wp:posOffset>
                </wp:positionH>
                <wp:positionV relativeFrom="paragraph">
                  <wp:posOffset>147320</wp:posOffset>
                </wp:positionV>
                <wp:extent cx="212090" cy="169545"/>
                <wp:effectExtent l="0" t="0" r="16510" b="20955"/>
                <wp:wrapNone/>
                <wp:docPr id="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D9213B">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left:0;text-align:left;margin-left:196.3pt;margin-top:11.6pt;width:16.7pt;height:13.35pt;z-index:25249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">
                <v:textbox>
                  <w:txbxContent>
                    <w:p w:rsidR="000038DC" w:rsidRPr="006E2E9C" w:rsidRDefault="000038DC" w:rsidP="00D9213B">
                      <w:pPr>
                        <w:rPr>
                          <w:lang w:val="en-US"/>
                        </w:rPr>
                      </w:pPr>
                      <w:r>
                        <w:rPr>
                          <w:lang w:val="en-US"/>
                        </w:rPr>
                        <w:t xml:space="preserve"> </w:t>
                      </w:r>
                    </w:p>
                  </w:txbxContent>
                </v:textbox>
              </v:shape>
            </w:pict>
          </mc:Fallback>
        </mc:AlternateContent>
      </w:r>
      <w:r w:rsidR="00501A12" w:rsidRPr="00501A12">
        <w:rPr>
          <w:rFonts w:cs="Times New Roman"/>
          <w:sz w:val="22"/>
          <w:lang w:val="en-US"/>
        </w:rPr>
        <w:t xml:space="preserve"> </w:t>
      </w:r>
      <w:r w:rsidR="00501A12">
        <w:rPr>
          <w:rFonts w:cs="Times New Roman"/>
          <w:sz w:val="22"/>
          <w:lang w:val="en-US"/>
        </w:rPr>
        <w:t xml:space="preserve">Training on </w:t>
      </w:r>
      <w:r w:rsidR="00501A12" w:rsidRPr="00D9213B">
        <w:rPr>
          <w:rFonts w:cs="Times New Roman"/>
          <w:sz w:val="22"/>
          <w:lang w:val="en-US"/>
        </w:rPr>
        <w:t>Risk Analysis</w:t>
      </w:r>
      <w:r w:rsidR="00D9213B" w:rsidRPr="00D9213B">
        <w:rPr>
          <w:rFonts w:cs="Times New Roman"/>
          <w:sz w:val="22"/>
          <w:lang w:val="en-US"/>
        </w:rPr>
        <w:t xml:space="preserve"> </w:t>
      </w:r>
    </w:p>
    <w:p w:rsidR="00D9213B" w:rsidRDefault="0026360E" w:rsidP="00A02AD1">
      <w:pPr>
        <w:pStyle w:val="ListParagraph"/>
        <w:numPr>
          <w:ilvl w:val="0"/>
          <w:numId w:val="7"/>
        </w:numPr>
        <w:ind w:left="993"/>
        <w:rPr>
          <w:rFonts w:cs="Times New Roman"/>
          <w:sz w:val="22"/>
          <w:lang w:val="en-US"/>
        </w:rPr>
      </w:pPr>
      <w:r w:rsidRPr="00D9213B">
        <w:rPr>
          <w:rFonts w:cs="Times New Roman"/>
          <w:sz w:val="22"/>
          <w:lang w:val="en-US"/>
        </w:rPr>
        <w:t>Socio-Economic impact studies</w:t>
      </w:r>
      <w:r w:rsidR="00D9213B" w:rsidRPr="00D9213B">
        <w:rPr>
          <w:rFonts w:cs="Times New Roman"/>
          <w:sz w:val="22"/>
          <w:lang w:val="en-US"/>
        </w:rPr>
        <w:t xml:space="preserve"> </w:t>
      </w:r>
    </w:p>
    <w:p w:rsidR="0026360E" w:rsidRPr="00D9213B" w:rsidRDefault="009D465A" w:rsidP="00A02AD1">
      <w:pPr>
        <w:pStyle w:val="ListParagraph"/>
        <w:numPr>
          <w:ilvl w:val="0"/>
          <w:numId w:val="7"/>
        </w:numPr>
        <w:ind w:left="993"/>
        <w:rPr>
          <w:rFonts w:cs="Times New Roman"/>
          <w:sz w:val="22"/>
          <w:lang w:val="en-US"/>
        </w:rPr>
      </w:pPr>
      <w:r>
        <w:rPr>
          <w:rFonts w:cs="Times New Roman"/>
          <w:noProof/>
          <w:sz w:val="22"/>
          <w:lang w:val="en-US"/>
        </w:rPr>
        <mc:AlternateContent>
          <mc:Choice Requires="wps">
            <w:drawing>
              <wp:anchor distT="0" distB="0" distL="114300" distR="114300" simplePos="0" relativeHeight="252498944" behindDoc="0" locked="0" layoutInCell="1" allowOverlap="1" wp14:anchorId="40DC15C9" wp14:editId="563C8B9F">
                <wp:simplePos x="0" y="0"/>
                <wp:positionH relativeFrom="column">
                  <wp:posOffset>4045585</wp:posOffset>
                </wp:positionH>
                <wp:positionV relativeFrom="paragraph">
                  <wp:posOffset>6350</wp:posOffset>
                </wp:positionV>
                <wp:extent cx="212090" cy="169545"/>
                <wp:effectExtent l="0" t="0" r="16510" b="20955"/>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D9213B">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left:0;text-align:left;margin-left:318.55pt;margin-top:.5pt;width:16.7pt;height:13.35pt;z-index:25249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">
                <v:textbox>
                  <w:txbxContent>
                    <w:p w:rsidR="000038DC" w:rsidRPr="006E2E9C" w:rsidRDefault="000038DC" w:rsidP="00D9213B">
                      <w:pPr>
                        <w:rPr>
                          <w:lang w:val="en-US"/>
                        </w:rPr>
                      </w:pPr>
                      <w:r>
                        <w:rPr>
                          <w:lang w:val="en-US"/>
                        </w:rPr>
                        <w:t xml:space="preserve"> </w:t>
                      </w:r>
                    </w:p>
                  </w:txbxContent>
                </v:textbox>
              </v:shape>
            </w:pict>
          </mc:Fallback>
        </mc:AlternateContent>
      </w:r>
      <w:r w:rsidR="0026360E" w:rsidRPr="00D9213B">
        <w:rPr>
          <w:rFonts w:cs="Times New Roman"/>
          <w:sz w:val="22"/>
          <w:lang w:val="en-US"/>
        </w:rPr>
        <w:t>Development/implementation of legislation and Regulation</w:t>
      </w:r>
    </w:p>
    <w:p w:rsidR="0026360E" w:rsidRPr="00744A38" w:rsidRDefault="009D465A" w:rsidP="00A02AD1">
      <w:pPr>
        <w:pStyle w:val="ListParagraph"/>
        <w:numPr>
          <w:ilvl w:val="0"/>
          <w:numId w:val="7"/>
        </w:numPr>
        <w:ind w:left="993"/>
        <w:rPr>
          <w:rFonts w:cs="Times New Roman"/>
          <w:sz w:val="22"/>
          <w:lang w:val="en-US"/>
        </w:rPr>
      </w:pPr>
      <w:r>
        <w:rPr>
          <w:rFonts w:cs="Times New Roman"/>
          <w:noProof/>
          <w:sz w:val="22"/>
          <w:lang w:val="en-US"/>
        </w:rPr>
        <mc:AlternateContent>
          <mc:Choice Requires="wps">
            <w:drawing>
              <wp:anchor distT="0" distB="0" distL="114300" distR="114300" simplePos="0" relativeHeight="252500992" behindDoc="0" locked="0" layoutInCell="1" allowOverlap="1" wp14:anchorId="6BC5372A" wp14:editId="07E22F63">
                <wp:simplePos x="0" y="0"/>
                <wp:positionH relativeFrom="column">
                  <wp:posOffset>3052445</wp:posOffset>
                </wp:positionH>
                <wp:positionV relativeFrom="paragraph">
                  <wp:posOffset>-19050</wp:posOffset>
                </wp:positionV>
                <wp:extent cx="212090" cy="169545"/>
                <wp:effectExtent l="0" t="0" r="16510" b="20955"/>
                <wp:wrapNone/>
                <wp:docPr id="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D9213B">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left:0;text-align:left;margin-left:240.35pt;margin-top:-1.5pt;width:16.7pt;height:13.35pt;z-index:2525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">
                <v:textbox>
                  <w:txbxContent>
                    <w:p w:rsidR="000038DC" w:rsidRPr="006E2E9C" w:rsidRDefault="000038DC" w:rsidP="00D9213B">
                      <w:pPr>
                        <w:rPr>
                          <w:lang w:val="en-US"/>
                        </w:rPr>
                      </w:pPr>
                      <w:r>
                        <w:rPr>
                          <w:lang w:val="en-US"/>
                        </w:rPr>
                        <w:t xml:space="preserve"> </w:t>
                      </w:r>
                    </w:p>
                  </w:txbxContent>
                </v:textbox>
              </v:shape>
            </w:pict>
          </mc:Fallback>
        </mc:AlternateContent>
      </w:r>
      <w:r>
        <w:rPr>
          <w:rFonts w:cs="Times New Roman"/>
          <w:noProof/>
          <w:sz w:val="22"/>
          <w:lang w:val="en-US"/>
        </w:rPr>
        <mc:AlternateContent>
          <mc:Choice Requires="wps">
            <w:drawing>
              <wp:anchor distT="0" distB="0" distL="114300" distR="114300" simplePos="0" relativeHeight="252503040" behindDoc="0" locked="0" layoutInCell="1" allowOverlap="1" wp14:anchorId="0B409673" wp14:editId="47D87712">
                <wp:simplePos x="0" y="0"/>
                <wp:positionH relativeFrom="column">
                  <wp:posOffset>1990725</wp:posOffset>
                </wp:positionH>
                <wp:positionV relativeFrom="paragraph">
                  <wp:posOffset>173990</wp:posOffset>
                </wp:positionV>
                <wp:extent cx="212090" cy="169545"/>
                <wp:effectExtent l="0" t="0" r="16510" b="20955"/>
                <wp:wrapNone/>
                <wp:docPr id="5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D9213B">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left:0;text-align:left;margin-left:156.75pt;margin-top:13.7pt;width:16.7pt;height:13.35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">
                <v:textbox>
                  <w:txbxContent>
                    <w:p w:rsidR="000038DC" w:rsidRPr="006E2E9C" w:rsidRDefault="000038DC" w:rsidP="00D9213B">
                      <w:pPr>
                        <w:rPr>
                          <w:lang w:val="en-US"/>
                        </w:rPr>
                      </w:pPr>
                      <w:r>
                        <w:rPr>
                          <w:lang w:val="en-US"/>
                        </w:rPr>
                        <w:t xml:space="preserve"> </w:t>
                      </w:r>
                    </w:p>
                  </w:txbxContent>
                </v:textbox>
              </v:shape>
            </w:pict>
          </mc:Fallback>
        </mc:AlternateContent>
      </w:r>
      <w:r w:rsidR="005A0B0C" w:rsidRPr="005A0B0C">
        <w:rPr>
          <w:rFonts w:cs="Times New Roman"/>
          <w:sz w:val="22"/>
          <w:lang w:val="en-US"/>
        </w:rPr>
        <w:t xml:space="preserve"> </w:t>
      </w:r>
      <w:r w:rsidR="005A0B0C">
        <w:rPr>
          <w:rFonts w:cs="Times New Roman"/>
          <w:sz w:val="22"/>
          <w:lang w:val="en-US"/>
        </w:rPr>
        <w:t xml:space="preserve">Management of FMD </w:t>
      </w:r>
      <w:r w:rsidR="005A0B0C" w:rsidRPr="00744A38">
        <w:rPr>
          <w:rFonts w:cs="Times New Roman"/>
          <w:sz w:val="22"/>
          <w:lang w:val="en-US"/>
        </w:rPr>
        <w:t>emergenc</w:t>
      </w:r>
      <w:r w:rsidR="005A0B0C">
        <w:rPr>
          <w:rFonts w:cs="Times New Roman"/>
          <w:sz w:val="22"/>
          <w:lang w:val="en-US"/>
        </w:rPr>
        <w:t>ies</w:t>
      </w:r>
      <w:r w:rsidR="00D9213B">
        <w:rPr>
          <w:rFonts w:cs="Times New Roman"/>
          <w:sz w:val="22"/>
          <w:lang w:val="en-US"/>
        </w:rPr>
        <w:t xml:space="preserve"> </w:t>
      </w:r>
    </w:p>
    <w:p w:rsidR="0026360E" w:rsidRPr="00744A38" w:rsidRDefault="0026360E" w:rsidP="00A02AD1">
      <w:pPr>
        <w:pStyle w:val="ListParagraph"/>
        <w:numPr>
          <w:ilvl w:val="0"/>
          <w:numId w:val="7"/>
        </w:numPr>
        <w:ind w:left="993"/>
        <w:rPr>
          <w:rFonts w:cs="Times New Roman"/>
          <w:sz w:val="22"/>
          <w:lang w:val="en-US"/>
        </w:rPr>
      </w:pPr>
      <w:r w:rsidRPr="00744A38">
        <w:rPr>
          <w:rFonts w:cs="Times New Roman"/>
          <w:sz w:val="22"/>
          <w:lang w:val="en-US"/>
        </w:rPr>
        <w:t>Animal Identification</w:t>
      </w:r>
      <w:r w:rsidR="00D9213B">
        <w:rPr>
          <w:rFonts w:cs="Times New Roman"/>
          <w:sz w:val="22"/>
          <w:lang w:val="en-US"/>
        </w:rPr>
        <w:t xml:space="preserve"> </w:t>
      </w:r>
    </w:p>
    <w:p w:rsidR="00D9213B" w:rsidRDefault="009D465A" w:rsidP="00A02AD1">
      <w:pPr>
        <w:pStyle w:val="ListParagraph"/>
        <w:numPr>
          <w:ilvl w:val="0"/>
          <w:numId w:val="7"/>
        </w:numPr>
        <w:ind w:left="993"/>
        <w:rPr>
          <w:rFonts w:cs="Times New Roman"/>
          <w:sz w:val="22"/>
          <w:lang w:val="en-US"/>
        </w:rPr>
      </w:pPr>
      <w:r>
        <w:rPr>
          <w:rFonts w:cs="Times New Roman"/>
          <w:noProof/>
          <w:sz w:val="22"/>
          <w:lang w:val="en-US"/>
        </w:rPr>
        <mc:AlternateContent>
          <mc:Choice Requires="wps">
            <w:drawing>
              <wp:anchor distT="0" distB="0" distL="114300" distR="114300" simplePos="0" relativeHeight="252505088" behindDoc="0" locked="0" layoutInCell="1" allowOverlap="1" wp14:anchorId="565CB758" wp14:editId="3DF28196">
                <wp:simplePos x="0" y="0"/>
                <wp:positionH relativeFrom="column">
                  <wp:posOffset>1823720</wp:posOffset>
                </wp:positionH>
                <wp:positionV relativeFrom="paragraph">
                  <wp:posOffset>4445</wp:posOffset>
                </wp:positionV>
                <wp:extent cx="212090" cy="169545"/>
                <wp:effectExtent l="0" t="0" r="16510" b="20955"/>
                <wp:wrapNone/>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D9213B">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left:0;text-align:left;margin-left:143.6pt;margin-top:.35pt;width:16.7pt;height:13.3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">
                <v:textbox>
                  <w:txbxContent>
                    <w:p w:rsidR="000038DC" w:rsidRPr="006E2E9C" w:rsidRDefault="000038DC" w:rsidP="00D9213B">
                      <w:pPr>
                        <w:rPr>
                          <w:lang w:val="en-US"/>
                        </w:rPr>
                      </w:pPr>
                      <w:r>
                        <w:rPr>
                          <w:lang w:val="en-US"/>
                        </w:rPr>
                        <w:t xml:space="preserve"> </w:t>
                      </w:r>
                    </w:p>
                  </w:txbxContent>
                </v:textbox>
              </v:shape>
            </w:pict>
          </mc:Fallback>
        </mc:AlternateContent>
      </w:r>
      <w:r w:rsidR="0026360E" w:rsidRPr="00744A38">
        <w:rPr>
          <w:rFonts w:cs="Times New Roman"/>
          <w:sz w:val="22"/>
          <w:lang w:val="en-US"/>
        </w:rPr>
        <w:t>Movement Control</w:t>
      </w:r>
    </w:p>
    <w:p w:rsidR="00EB5467" w:rsidRDefault="00EB5467" w:rsidP="0026360E">
      <w:pPr>
        <w:rPr>
          <w:rFonts w:cs="Times New Roman"/>
          <w:sz w:val="22"/>
          <w:u w:val="single"/>
          <w:lang w:val="en-US"/>
        </w:rPr>
      </w:pPr>
    </w:p>
    <w:p w:rsidR="00CD03F8" w:rsidRDefault="00CD03F8" w:rsidP="00CD03F8">
      <w:pPr>
        <w:rPr>
          <w:rFonts w:cs="Times New Roman"/>
          <w:sz w:val="22"/>
          <w:u w:val="single"/>
          <w:lang w:val="en-US"/>
        </w:rPr>
      </w:pPr>
      <w:r>
        <w:rPr>
          <w:rFonts w:cs="Times New Roman"/>
          <w:sz w:val="22"/>
          <w:u w:val="single"/>
          <w:lang w:val="en-US"/>
        </w:rPr>
        <w:t>GLOBAL FMD PORTFOLIO:</w:t>
      </w:r>
    </w:p>
    <w:p w:rsidR="005A0B0C" w:rsidRPr="00787489" w:rsidRDefault="005A0B0C" w:rsidP="00047B22">
      <w:pPr>
        <w:pStyle w:val="ListParagraph"/>
        <w:numPr>
          <w:ilvl w:val="0"/>
          <w:numId w:val="1"/>
        </w:numPr>
        <w:rPr>
          <w:rFonts w:cs="Times New Roman"/>
          <w:b/>
          <w:sz w:val="22"/>
          <w:u w:val="single"/>
          <w:lang w:val="en-US"/>
        </w:rPr>
      </w:pPr>
      <w:r w:rsidRPr="00787489">
        <w:rPr>
          <w:rFonts w:cs="Times New Roman"/>
          <w:b/>
          <w:noProof/>
          <w:sz w:val="22"/>
          <w:lang w:val="en-US"/>
        </w:rPr>
        <w:t xml:space="preserve"> </w:t>
      </w:r>
      <w:r w:rsidR="00DE00AE" w:rsidRPr="00787489">
        <w:rPr>
          <w:rFonts w:cs="Times New Roman"/>
          <w:b/>
          <w:noProof/>
          <w:sz w:val="22"/>
          <w:lang w:val="en-US"/>
        </w:rPr>
        <w:t xml:space="preserve">Has </w:t>
      </w:r>
      <w:r w:rsidRPr="00787489">
        <w:rPr>
          <w:rFonts w:cs="Times New Roman"/>
          <w:b/>
          <w:noProof/>
          <w:sz w:val="22"/>
          <w:lang w:val="en-US"/>
        </w:rPr>
        <w:t xml:space="preserve">your country </w:t>
      </w:r>
      <w:r w:rsidR="002B644D" w:rsidRPr="00787489">
        <w:rPr>
          <w:rFonts w:cs="Times New Roman"/>
          <w:b/>
          <w:noProof/>
          <w:sz w:val="22"/>
          <w:lang w:val="en-US"/>
        </w:rPr>
        <w:t xml:space="preserve">been involved </w:t>
      </w:r>
      <w:r w:rsidRPr="00787489">
        <w:rPr>
          <w:rFonts w:cs="Times New Roman"/>
          <w:b/>
          <w:noProof/>
          <w:sz w:val="22"/>
          <w:lang w:val="en-US"/>
        </w:rPr>
        <w:t>in any specific activities, programs or projects that involve</w:t>
      </w:r>
      <w:r w:rsidRPr="00787489">
        <w:rPr>
          <w:b/>
          <w:lang w:val="en-US"/>
        </w:rPr>
        <w:t xml:space="preserve"> FMD surveillance and/or control in the </w:t>
      </w:r>
      <w:r w:rsidRPr="00787489">
        <w:rPr>
          <w:b/>
          <w:u w:val="single"/>
          <w:lang w:val="en-US"/>
        </w:rPr>
        <w:t>last 3 years</w:t>
      </w:r>
      <w:r w:rsidRPr="00787489">
        <w:rPr>
          <w:b/>
          <w:lang w:val="en-US"/>
        </w:rPr>
        <w:t>? (</w:t>
      </w:r>
      <w:r w:rsidRPr="00787489">
        <w:rPr>
          <w:b/>
          <w:i/>
          <w:lang w:val="en-US"/>
        </w:rPr>
        <w:t>please list as appropriate)</w:t>
      </w:r>
    </w:p>
    <w:p w:rsidR="004A4E95" w:rsidRPr="006013E6" w:rsidRDefault="004A4E95" w:rsidP="005A0B0C">
      <w:pPr>
        <w:pStyle w:val="ListParagraph"/>
        <w:rPr>
          <w:i/>
          <w:lang w:val="en-US"/>
        </w:rPr>
      </w:pPr>
    </w:p>
    <w:p w:rsidR="0026360E" w:rsidRPr="00744A38" w:rsidRDefault="0026360E" w:rsidP="0026360E">
      <w:pPr>
        <w:pStyle w:val="ListParagraph"/>
        <w:ind w:left="1637"/>
        <w:rPr>
          <w:rFonts w:cs="Times New Roman"/>
          <w:sz w:val="22"/>
          <w:lang w:val="en-US"/>
        </w:rPr>
      </w:pPr>
      <w:r w:rsidRPr="00744A38">
        <w:rPr>
          <w:rFonts w:cs="Times New Roman"/>
          <w:sz w:val="22"/>
          <w:lang w:val="en-US"/>
        </w:rPr>
        <w:t>Yes</w:t>
      </w:r>
      <w:r w:rsidRPr="00744A38">
        <w:rPr>
          <w:rFonts w:cs="Times New Roman"/>
          <w:sz w:val="22"/>
          <w:lang w:val="en-US"/>
        </w:rPr>
        <w:tab/>
      </w:r>
      <w:r w:rsidRPr="00744A38">
        <w:rPr>
          <w:rFonts w:cs="Times New Roman"/>
          <w:sz w:val="22"/>
          <w:lang w:val="en-US"/>
        </w:rPr>
        <w:tab/>
      </w:r>
      <w:r w:rsidRPr="00744A38">
        <w:rPr>
          <w:rFonts w:cs="Times New Roman"/>
          <w:sz w:val="22"/>
          <w:lang w:val="en-US"/>
        </w:rPr>
        <w:tab/>
      </w:r>
      <w:r w:rsidRPr="00744A38">
        <w:rPr>
          <w:rFonts w:cs="Times New Roman"/>
          <w:sz w:val="22"/>
          <w:lang w:val="en-US"/>
        </w:rPr>
        <w:tab/>
        <w:t>No</w:t>
      </w:r>
    </w:p>
    <w:p w:rsidR="00DE00AE" w:rsidRDefault="00F95245" w:rsidP="00F95245">
      <w:pPr>
        <w:rPr>
          <w:rFonts w:cs="Times New Roman"/>
          <w:sz w:val="22"/>
          <w:lang w:val="en-US"/>
        </w:rPr>
      </w:pPr>
      <w:r>
        <w:rPr>
          <w:rFonts w:cs="Times New Roman"/>
          <w:sz w:val="22"/>
          <w:lang w:val="en-US"/>
        </w:rPr>
        <w:t xml:space="preserve">      </w:t>
      </w:r>
      <w:r w:rsidR="00DE00AE">
        <w:rPr>
          <w:rFonts w:cs="Times New Roman"/>
          <w:sz w:val="22"/>
          <w:lang w:val="en-US"/>
        </w:rPr>
        <w:t xml:space="preserve">If NOT, please move to </w:t>
      </w:r>
      <w:r w:rsidR="00787489">
        <w:rPr>
          <w:rFonts w:cs="Times New Roman"/>
          <w:sz w:val="22"/>
          <w:lang w:val="en-US"/>
        </w:rPr>
        <w:t>question 4</w:t>
      </w:r>
      <w:ins w:id="325" w:author="Rodrigo NovaChavez (AGAH)" w:date="2015-07-30T17:43:00Z">
        <w:r w:rsidR="008608E4">
          <w:rPr>
            <w:rFonts w:cs="Times New Roman"/>
            <w:sz w:val="22"/>
            <w:lang w:val="en-US"/>
          </w:rPr>
          <w:t>5</w:t>
        </w:r>
      </w:ins>
      <w:del w:id="326" w:author="Rodrigo NovaChavez (AGAH)" w:date="2015-07-30T17:43:00Z">
        <w:r w:rsidR="00787489" w:rsidDel="008608E4">
          <w:rPr>
            <w:rFonts w:cs="Times New Roman"/>
            <w:sz w:val="22"/>
            <w:lang w:val="en-US"/>
          </w:rPr>
          <w:delText>7</w:delText>
        </w:r>
      </w:del>
      <w:r w:rsidR="00DE00AE">
        <w:rPr>
          <w:rFonts w:cs="Times New Roman"/>
          <w:sz w:val="22"/>
          <w:lang w:val="en-US"/>
        </w:rPr>
        <w:t>.</w:t>
      </w:r>
    </w:p>
    <w:p w:rsidR="0026360E" w:rsidRPr="00F95245" w:rsidRDefault="00F95245" w:rsidP="00F95245">
      <w:pPr>
        <w:rPr>
          <w:rFonts w:cs="Times New Roman"/>
          <w:sz w:val="22"/>
          <w:lang w:val="en-US"/>
        </w:rPr>
      </w:pPr>
      <w:r>
        <w:rPr>
          <w:rFonts w:cs="Times New Roman"/>
          <w:sz w:val="22"/>
          <w:lang w:val="en-US"/>
        </w:rPr>
        <w:lastRenderedPageBreak/>
        <w:t xml:space="preserve"> </w:t>
      </w:r>
      <w:r w:rsidR="0026360E" w:rsidRPr="00F95245">
        <w:rPr>
          <w:rFonts w:cs="Times New Roman"/>
          <w:sz w:val="22"/>
          <w:lang w:val="en-US"/>
        </w:rPr>
        <w:t xml:space="preserve">If </w:t>
      </w:r>
      <w:r w:rsidR="00DE00AE">
        <w:rPr>
          <w:rFonts w:cs="Times New Roman"/>
          <w:sz w:val="22"/>
          <w:lang w:val="en-US"/>
        </w:rPr>
        <w:t xml:space="preserve">YES, please fill the following information for each </w:t>
      </w:r>
      <w:r w:rsidR="00DE00AE" w:rsidRPr="00DE00AE">
        <w:rPr>
          <w:rFonts w:cs="Times New Roman"/>
          <w:sz w:val="22"/>
          <w:lang w:val="en-US"/>
        </w:rPr>
        <w:t xml:space="preserve">FMD surveillance and/or control </w:t>
      </w:r>
      <w:r w:rsidR="001A4CF4">
        <w:rPr>
          <w:rFonts w:cs="Times New Roman"/>
          <w:sz w:val="22"/>
          <w:lang w:val="en-US"/>
        </w:rPr>
        <w:t>project in</w:t>
      </w:r>
      <w:r w:rsidR="00DE00AE">
        <w:rPr>
          <w:rFonts w:cs="Times New Roman"/>
          <w:sz w:val="22"/>
          <w:lang w:val="en-US"/>
        </w:rPr>
        <w:t xml:space="preserve"> which your country has taken part in the last three years:</w:t>
      </w:r>
    </w:p>
    <w:p w:rsidR="00DE00AE" w:rsidRPr="00787489" w:rsidRDefault="00DE00AE" w:rsidP="00047B22">
      <w:pPr>
        <w:pStyle w:val="ListParagraph"/>
        <w:numPr>
          <w:ilvl w:val="0"/>
          <w:numId w:val="1"/>
        </w:numPr>
        <w:rPr>
          <w:rFonts w:cs="Times New Roman"/>
          <w:b/>
          <w:sz w:val="22"/>
          <w:lang w:val="en-US"/>
        </w:rPr>
      </w:pPr>
      <w:r w:rsidRPr="00787489">
        <w:rPr>
          <w:rFonts w:cs="Times New Roman"/>
          <w:b/>
          <w:sz w:val="22"/>
          <w:lang w:val="en-US"/>
        </w:rPr>
        <w:t>Title of the  project: ____________________________________________</w:t>
      </w:r>
    </w:p>
    <w:p w:rsidR="00DE00AE" w:rsidRDefault="00DE00AE" w:rsidP="00047B22">
      <w:pPr>
        <w:pStyle w:val="ListParagraph"/>
        <w:ind w:left="644"/>
        <w:rPr>
          <w:rFonts w:cs="Times New Roman"/>
          <w:sz w:val="22"/>
          <w:lang w:val="en-US"/>
        </w:rPr>
      </w:pPr>
    </w:p>
    <w:p w:rsidR="00DE00AE" w:rsidRPr="00744A38" w:rsidRDefault="00DE00AE" w:rsidP="00DE00AE">
      <w:pPr>
        <w:pStyle w:val="ListParagraph"/>
        <w:ind w:left="993"/>
        <w:rPr>
          <w:rFonts w:cs="Times New Roman"/>
          <w:sz w:val="22"/>
          <w:lang w:val="en-US"/>
        </w:rPr>
      </w:pPr>
    </w:p>
    <w:p w:rsidR="00DE00AE" w:rsidRPr="00744A38" w:rsidRDefault="00DE00AE" w:rsidP="00047B22">
      <w:pPr>
        <w:pStyle w:val="ListParagraph"/>
        <w:numPr>
          <w:ilvl w:val="0"/>
          <w:numId w:val="1"/>
        </w:numPr>
        <w:rPr>
          <w:rFonts w:cs="Times New Roman"/>
          <w:sz w:val="22"/>
          <w:lang w:val="en-US"/>
        </w:rPr>
      </w:pPr>
      <w:r w:rsidRPr="00744A38">
        <w:rPr>
          <w:rFonts w:cs="Times New Roman"/>
          <w:sz w:val="22"/>
          <w:lang w:val="en-US"/>
        </w:rPr>
        <w:t>Project status</w:t>
      </w:r>
      <w:r>
        <w:rPr>
          <w:rFonts w:cs="Times New Roman"/>
          <w:sz w:val="22"/>
          <w:lang w:val="en-US"/>
        </w:rPr>
        <w:t xml:space="preserve"> (</w:t>
      </w:r>
      <w:r w:rsidRPr="00CD5927">
        <w:rPr>
          <w:rFonts w:cs="Times New Roman"/>
          <w:i/>
          <w:sz w:val="22"/>
          <w:lang w:val="en-US"/>
        </w:rPr>
        <w:t>exclusive</w:t>
      </w:r>
      <w:r w:rsidRPr="00744A38">
        <w:rPr>
          <w:rFonts w:cs="Times New Roman"/>
          <w:sz w:val="22"/>
          <w:lang w:val="en-US"/>
        </w:rPr>
        <w:t>:</w:t>
      </w:r>
    </w:p>
    <w:p w:rsidR="00DE00AE" w:rsidRPr="00744A38" w:rsidRDefault="00DE00AE" w:rsidP="00DE00AE">
      <w:pPr>
        <w:pStyle w:val="ListParagraph"/>
        <w:numPr>
          <w:ilvl w:val="0"/>
          <w:numId w:val="25"/>
        </w:numPr>
        <w:ind w:left="993"/>
        <w:rPr>
          <w:rFonts w:cs="Times New Roman"/>
          <w:sz w:val="22"/>
          <w:lang w:val="en-US"/>
        </w:rPr>
      </w:pPr>
      <w:r>
        <w:rPr>
          <w:rFonts w:cs="Times New Roman"/>
          <w:noProof/>
          <w:sz w:val="22"/>
          <w:lang w:val="en-US"/>
        </w:rPr>
        <mc:AlternateContent>
          <mc:Choice Requires="wps">
            <w:drawing>
              <wp:anchor distT="0" distB="0" distL="114300" distR="114300" simplePos="0" relativeHeight="252644352" behindDoc="0" locked="0" layoutInCell="1" allowOverlap="1" wp14:anchorId="1B62306F" wp14:editId="20E8DD1B">
                <wp:simplePos x="0" y="0"/>
                <wp:positionH relativeFrom="column">
                  <wp:posOffset>1364615</wp:posOffset>
                </wp:positionH>
                <wp:positionV relativeFrom="paragraph">
                  <wp:posOffset>6350</wp:posOffset>
                </wp:positionV>
                <wp:extent cx="212090" cy="169545"/>
                <wp:effectExtent l="0" t="0" r="16510" b="2095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DE00AE">
                            <w:pPr>
                              <w:rPr>
                                <w:lang w:val="en-US"/>
                              </w:rPr>
                            </w:pPr>
                            <w:r>
                              <w:rPr>
                                <w:lang w:val="en-US"/>
                              </w:rPr>
                              <w:t xml:space="preserve"> </w:t>
                            </w:r>
                            <w:r>
                              <w:rPr>
                                <w:noProof/>
                                <w:lang w:val="en-US"/>
                              </w:rPr>
                              <w:drawing>
                                <wp:inline distT="0" distB="0" distL="0" distR="0" wp14:anchorId="77F36F2A" wp14:editId="50FC8429">
                                  <wp:extent cx="20320" cy="16452"/>
                                  <wp:effectExtent l="0" t="0" r="0" b="0"/>
                                  <wp:docPr id="519"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 cy="16452"/>
                                          </a:xfrm>
                                          <a:prstGeom prst="rect">
                                            <a:avLst/>
                                          </a:prstGeom>
                                          <a:noFill/>
                                          <a:ln>
                                            <a:noFill/>
                                          </a:ln>
                                        </pic:spPr>
                                      </pic:pic>
                                    </a:graphicData>
                                  </a:graphic>
                                </wp:inline>
                              </w:drawing>
                            </w:r>
                            <w:r>
                              <w:rPr>
                                <w:noProof/>
                                <w:lang w:val="en-US"/>
                              </w:rPr>
                              <w:drawing>
                                <wp:inline distT="0" distB="0" distL="0" distR="0" wp14:anchorId="0266F3F0" wp14:editId="42A8E5E6">
                                  <wp:extent cx="20320" cy="16452"/>
                                  <wp:effectExtent l="0" t="0" r="0" b="0"/>
                                  <wp:docPr id="524" name="Imagen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 cy="1645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left:0;text-align:left;margin-left:107.45pt;margin-top:.5pt;width:16.7pt;height:13.35pt;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">
                <v:textbox>
                  <w:txbxContent>
                    <w:p w:rsidR="000038DC" w:rsidRPr="006E2E9C" w:rsidRDefault="000038DC" w:rsidP="00DE00AE">
                      <w:pPr>
                        <w:rPr>
                          <w:lang w:val="en-US"/>
                        </w:rPr>
                      </w:pPr>
                      <w:r>
                        <w:rPr>
                          <w:lang w:val="en-US"/>
                        </w:rPr>
                        <w:t xml:space="preserve"> </w:t>
                      </w:r>
                      <w:r>
                        <w:rPr>
                          <w:noProof/>
                          <w:lang w:val="en-US"/>
                        </w:rPr>
                        <w:drawing>
                          <wp:inline distT="0" distB="0" distL="0" distR="0" wp14:anchorId="77F36F2A" wp14:editId="50FC8429">
                            <wp:extent cx="20320" cy="16452"/>
                            <wp:effectExtent l="0" t="0" r="0" b="0"/>
                            <wp:docPr id="519"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 cy="16452"/>
                                    </a:xfrm>
                                    <a:prstGeom prst="rect">
                                      <a:avLst/>
                                    </a:prstGeom>
                                    <a:noFill/>
                                    <a:ln>
                                      <a:noFill/>
                                    </a:ln>
                                  </pic:spPr>
                                </pic:pic>
                              </a:graphicData>
                            </a:graphic>
                          </wp:inline>
                        </w:drawing>
                      </w:r>
                      <w:r>
                        <w:rPr>
                          <w:noProof/>
                          <w:lang w:val="en-US"/>
                        </w:rPr>
                        <w:drawing>
                          <wp:inline distT="0" distB="0" distL="0" distR="0" wp14:anchorId="0266F3F0" wp14:editId="42A8E5E6">
                            <wp:extent cx="20320" cy="16452"/>
                            <wp:effectExtent l="0" t="0" r="0" b="0"/>
                            <wp:docPr id="524" name="Imagen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 cy="16452"/>
                                    </a:xfrm>
                                    <a:prstGeom prst="rect">
                                      <a:avLst/>
                                    </a:prstGeom>
                                    <a:noFill/>
                                    <a:ln>
                                      <a:noFill/>
                                    </a:ln>
                                  </pic:spPr>
                                </pic:pic>
                              </a:graphicData>
                            </a:graphic>
                          </wp:inline>
                        </w:drawing>
                      </w:r>
                    </w:p>
                  </w:txbxContent>
                </v:textbox>
              </v:shape>
            </w:pict>
          </mc:Fallback>
        </mc:AlternateContent>
      </w:r>
      <w:r w:rsidRPr="00744A38">
        <w:rPr>
          <w:rFonts w:cs="Times New Roman"/>
          <w:sz w:val="22"/>
          <w:lang w:val="en-US"/>
        </w:rPr>
        <w:t>Closed</w:t>
      </w:r>
    </w:p>
    <w:p w:rsidR="00DE00AE" w:rsidRPr="00744A38" w:rsidRDefault="00DE00AE" w:rsidP="00DE00AE">
      <w:pPr>
        <w:pStyle w:val="ListParagraph"/>
        <w:numPr>
          <w:ilvl w:val="0"/>
          <w:numId w:val="25"/>
        </w:numPr>
        <w:ind w:left="993"/>
        <w:rPr>
          <w:rFonts w:cs="Times New Roman"/>
          <w:sz w:val="22"/>
          <w:lang w:val="en-US"/>
        </w:rPr>
      </w:pPr>
      <w:r>
        <w:rPr>
          <w:rFonts w:cs="Times New Roman"/>
          <w:noProof/>
          <w:sz w:val="22"/>
          <w:lang w:val="en-US"/>
        </w:rPr>
        <mc:AlternateContent>
          <mc:Choice Requires="wps">
            <w:drawing>
              <wp:anchor distT="0" distB="0" distL="114300" distR="114300" simplePos="0" relativeHeight="252645376" behindDoc="0" locked="0" layoutInCell="1" allowOverlap="1" wp14:anchorId="207712ED" wp14:editId="131DD7D5">
                <wp:simplePos x="0" y="0"/>
                <wp:positionH relativeFrom="column">
                  <wp:posOffset>1368425</wp:posOffset>
                </wp:positionH>
                <wp:positionV relativeFrom="paragraph">
                  <wp:posOffset>17780</wp:posOffset>
                </wp:positionV>
                <wp:extent cx="212090" cy="169545"/>
                <wp:effectExtent l="0" t="0" r="16510" b="2095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DE00AE">
                            <w:pPr>
                              <w:rPr>
                                <w:lang w:val="en-US"/>
                              </w:rPr>
                            </w:pPr>
                            <w:r>
                              <w:rPr>
                                <w:lang w:val="en-US"/>
                              </w:rPr>
                              <w:t xml:space="preserve"> </w:t>
                            </w:r>
                            <w:r>
                              <w:rPr>
                                <w:noProof/>
                                <w:lang w:val="en-US"/>
                              </w:rPr>
                              <w:drawing>
                                <wp:inline distT="0" distB="0" distL="0" distR="0" wp14:anchorId="450A0C62" wp14:editId="2D89E7FD">
                                  <wp:extent cx="20320" cy="16452"/>
                                  <wp:effectExtent l="0" t="0" r="0" b="0"/>
                                  <wp:docPr id="525" name="Imagen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 cy="16452"/>
                                          </a:xfrm>
                                          <a:prstGeom prst="rect">
                                            <a:avLst/>
                                          </a:prstGeom>
                                          <a:noFill/>
                                          <a:ln>
                                            <a:noFill/>
                                          </a:ln>
                                        </pic:spPr>
                                      </pic:pic>
                                    </a:graphicData>
                                  </a:graphic>
                                </wp:inline>
                              </w:drawing>
                            </w:r>
                            <w:r>
                              <w:rPr>
                                <w:noProof/>
                                <w:lang w:val="en-US"/>
                              </w:rPr>
                              <w:drawing>
                                <wp:inline distT="0" distB="0" distL="0" distR="0" wp14:anchorId="1E95AD54" wp14:editId="6F272FE0">
                                  <wp:extent cx="20320" cy="16452"/>
                                  <wp:effectExtent l="0" t="0" r="0" b="0"/>
                                  <wp:docPr id="528" name="Imagen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 cy="1645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left:0;text-align:left;margin-left:107.75pt;margin-top:1.4pt;width:16.7pt;height:13.35pt;z-index:25264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">
                <v:textbox>
                  <w:txbxContent>
                    <w:p w:rsidR="000038DC" w:rsidRPr="006E2E9C" w:rsidRDefault="000038DC" w:rsidP="00DE00AE">
                      <w:pPr>
                        <w:rPr>
                          <w:lang w:val="en-US"/>
                        </w:rPr>
                      </w:pPr>
                      <w:r>
                        <w:rPr>
                          <w:lang w:val="en-US"/>
                        </w:rPr>
                        <w:t xml:space="preserve"> </w:t>
                      </w:r>
                      <w:r>
                        <w:rPr>
                          <w:noProof/>
                          <w:lang w:val="en-US"/>
                        </w:rPr>
                        <w:drawing>
                          <wp:inline distT="0" distB="0" distL="0" distR="0" wp14:anchorId="450A0C62" wp14:editId="2D89E7FD">
                            <wp:extent cx="20320" cy="16452"/>
                            <wp:effectExtent l="0" t="0" r="0" b="0"/>
                            <wp:docPr id="525" name="Imagen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 cy="16452"/>
                                    </a:xfrm>
                                    <a:prstGeom prst="rect">
                                      <a:avLst/>
                                    </a:prstGeom>
                                    <a:noFill/>
                                    <a:ln>
                                      <a:noFill/>
                                    </a:ln>
                                  </pic:spPr>
                                </pic:pic>
                              </a:graphicData>
                            </a:graphic>
                          </wp:inline>
                        </w:drawing>
                      </w:r>
                      <w:r>
                        <w:rPr>
                          <w:noProof/>
                          <w:lang w:val="en-US"/>
                        </w:rPr>
                        <w:drawing>
                          <wp:inline distT="0" distB="0" distL="0" distR="0" wp14:anchorId="1E95AD54" wp14:editId="6F272FE0">
                            <wp:extent cx="20320" cy="16452"/>
                            <wp:effectExtent l="0" t="0" r="0" b="0"/>
                            <wp:docPr id="528" name="Imagen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 cy="16452"/>
                                    </a:xfrm>
                                    <a:prstGeom prst="rect">
                                      <a:avLst/>
                                    </a:prstGeom>
                                    <a:noFill/>
                                    <a:ln>
                                      <a:noFill/>
                                    </a:ln>
                                  </pic:spPr>
                                </pic:pic>
                              </a:graphicData>
                            </a:graphic>
                          </wp:inline>
                        </w:drawing>
                      </w:r>
                    </w:p>
                  </w:txbxContent>
                </v:textbox>
              </v:shape>
            </w:pict>
          </mc:Fallback>
        </mc:AlternateContent>
      </w:r>
      <w:r w:rsidRPr="00744A38">
        <w:rPr>
          <w:rFonts w:cs="Times New Roman"/>
          <w:sz w:val="22"/>
          <w:lang w:val="en-US"/>
        </w:rPr>
        <w:t>On-going</w:t>
      </w:r>
    </w:p>
    <w:p w:rsidR="00DE00AE" w:rsidRPr="00744A38" w:rsidRDefault="00DE00AE" w:rsidP="00DE00AE">
      <w:pPr>
        <w:pStyle w:val="ListParagraph"/>
        <w:numPr>
          <w:ilvl w:val="0"/>
          <w:numId w:val="25"/>
        </w:numPr>
        <w:ind w:left="993"/>
        <w:rPr>
          <w:rFonts w:cs="Times New Roman"/>
          <w:sz w:val="22"/>
          <w:lang w:val="en-US"/>
        </w:rPr>
      </w:pPr>
      <w:r>
        <w:rPr>
          <w:rFonts w:cs="Times New Roman"/>
          <w:noProof/>
          <w:sz w:val="22"/>
          <w:lang w:val="en-US"/>
        </w:rPr>
        <mc:AlternateContent>
          <mc:Choice Requires="wps">
            <w:drawing>
              <wp:anchor distT="0" distB="0" distL="114300" distR="114300" simplePos="0" relativeHeight="252646400" behindDoc="0" locked="0" layoutInCell="1" allowOverlap="1" wp14:anchorId="7AEDAFA9" wp14:editId="0B78E9D3">
                <wp:simplePos x="0" y="0"/>
                <wp:positionH relativeFrom="column">
                  <wp:posOffset>1368425</wp:posOffset>
                </wp:positionH>
                <wp:positionV relativeFrom="paragraph">
                  <wp:posOffset>22860</wp:posOffset>
                </wp:positionV>
                <wp:extent cx="212090" cy="169545"/>
                <wp:effectExtent l="0" t="0" r="16510" b="20955"/>
                <wp:wrapNone/>
                <wp:docPr id="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DE00AE">
                            <w:pPr>
                              <w:rPr>
                                <w:lang w:val="en-US"/>
                              </w:rPr>
                            </w:pPr>
                            <w:r>
                              <w:rPr>
                                <w:lang w:val="en-US"/>
                              </w:rPr>
                              <w:t xml:space="preserve"> </w:t>
                            </w:r>
                            <w:r>
                              <w:rPr>
                                <w:noProof/>
                                <w:lang w:val="en-US"/>
                              </w:rPr>
                              <w:drawing>
                                <wp:inline distT="0" distB="0" distL="0" distR="0" wp14:anchorId="0BE73D71" wp14:editId="412CC588">
                                  <wp:extent cx="20320" cy="16452"/>
                                  <wp:effectExtent l="0" t="0" r="0" b="0"/>
                                  <wp:docPr id="347" name="Imagen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 cy="16452"/>
                                          </a:xfrm>
                                          <a:prstGeom prst="rect">
                                            <a:avLst/>
                                          </a:prstGeom>
                                          <a:noFill/>
                                          <a:ln>
                                            <a:noFill/>
                                          </a:ln>
                                        </pic:spPr>
                                      </pic:pic>
                                    </a:graphicData>
                                  </a:graphic>
                                </wp:inline>
                              </w:drawing>
                            </w:r>
                            <w:r>
                              <w:rPr>
                                <w:noProof/>
                                <w:lang w:val="en-US"/>
                              </w:rPr>
                              <w:drawing>
                                <wp:inline distT="0" distB="0" distL="0" distR="0" wp14:anchorId="6DA2D60F" wp14:editId="1AFAED9F">
                                  <wp:extent cx="20320" cy="16452"/>
                                  <wp:effectExtent l="0" t="0" r="0" b="0"/>
                                  <wp:docPr id="548" name="Imagen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 cy="1645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left:0;text-align:left;margin-left:107.75pt;margin-top:1.8pt;width:16.7pt;height:13.3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">
                <v:textbox>
                  <w:txbxContent>
                    <w:p w:rsidR="000038DC" w:rsidRPr="006E2E9C" w:rsidRDefault="000038DC" w:rsidP="00DE00AE">
                      <w:pPr>
                        <w:rPr>
                          <w:lang w:val="en-US"/>
                        </w:rPr>
                      </w:pPr>
                      <w:r>
                        <w:rPr>
                          <w:lang w:val="en-US"/>
                        </w:rPr>
                        <w:t xml:space="preserve"> </w:t>
                      </w:r>
                      <w:r>
                        <w:rPr>
                          <w:noProof/>
                          <w:lang w:val="en-US"/>
                        </w:rPr>
                        <w:drawing>
                          <wp:inline distT="0" distB="0" distL="0" distR="0" wp14:anchorId="0BE73D71" wp14:editId="412CC588">
                            <wp:extent cx="20320" cy="16452"/>
                            <wp:effectExtent l="0" t="0" r="0" b="0"/>
                            <wp:docPr id="347" name="Imagen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 cy="16452"/>
                                    </a:xfrm>
                                    <a:prstGeom prst="rect">
                                      <a:avLst/>
                                    </a:prstGeom>
                                    <a:noFill/>
                                    <a:ln>
                                      <a:noFill/>
                                    </a:ln>
                                  </pic:spPr>
                                </pic:pic>
                              </a:graphicData>
                            </a:graphic>
                          </wp:inline>
                        </w:drawing>
                      </w:r>
                      <w:r>
                        <w:rPr>
                          <w:noProof/>
                          <w:lang w:val="en-US"/>
                        </w:rPr>
                        <w:drawing>
                          <wp:inline distT="0" distB="0" distL="0" distR="0" wp14:anchorId="6DA2D60F" wp14:editId="1AFAED9F">
                            <wp:extent cx="20320" cy="16452"/>
                            <wp:effectExtent l="0" t="0" r="0" b="0"/>
                            <wp:docPr id="548" name="Imagen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 cy="16452"/>
                                    </a:xfrm>
                                    <a:prstGeom prst="rect">
                                      <a:avLst/>
                                    </a:prstGeom>
                                    <a:noFill/>
                                    <a:ln>
                                      <a:noFill/>
                                    </a:ln>
                                  </pic:spPr>
                                </pic:pic>
                              </a:graphicData>
                            </a:graphic>
                          </wp:inline>
                        </w:drawing>
                      </w:r>
                    </w:p>
                  </w:txbxContent>
                </v:textbox>
              </v:shape>
            </w:pict>
          </mc:Fallback>
        </mc:AlternateContent>
      </w:r>
      <w:r w:rsidRPr="00744A38">
        <w:rPr>
          <w:rFonts w:cs="Times New Roman"/>
          <w:sz w:val="22"/>
          <w:lang w:val="en-US"/>
        </w:rPr>
        <w:t>Pipeline</w:t>
      </w:r>
    </w:p>
    <w:p w:rsidR="00DE00AE" w:rsidRDefault="00DE00AE" w:rsidP="00047B22">
      <w:pPr>
        <w:pStyle w:val="ListParagraph"/>
        <w:ind w:left="644"/>
        <w:rPr>
          <w:rFonts w:cs="Times New Roman"/>
          <w:sz w:val="22"/>
          <w:lang w:val="en-US"/>
        </w:rPr>
      </w:pPr>
    </w:p>
    <w:p w:rsidR="00405A17" w:rsidRDefault="00405A17" w:rsidP="00405A17">
      <w:pPr>
        <w:pStyle w:val="ListParagraph"/>
        <w:rPr>
          <w:rFonts w:cs="Times New Roman"/>
          <w:sz w:val="22"/>
          <w:lang w:val="en-US"/>
        </w:rPr>
      </w:pPr>
    </w:p>
    <w:p w:rsidR="00405A17" w:rsidRPr="00744A38" w:rsidRDefault="00405A17" w:rsidP="00047B22">
      <w:pPr>
        <w:pStyle w:val="ListParagraph"/>
        <w:numPr>
          <w:ilvl w:val="0"/>
          <w:numId w:val="1"/>
        </w:numPr>
        <w:rPr>
          <w:rFonts w:cs="Times New Roman"/>
          <w:sz w:val="22"/>
          <w:lang w:val="en-US"/>
        </w:rPr>
      </w:pPr>
      <w:r>
        <w:rPr>
          <w:rFonts w:cs="Times New Roman"/>
          <w:noProof/>
          <w:sz w:val="22"/>
          <w:lang w:val="en-US"/>
        </w:rPr>
        <mc:AlternateContent>
          <mc:Choice Requires="wps">
            <w:drawing>
              <wp:anchor distT="0" distB="0" distL="114300" distR="114300" simplePos="0" relativeHeight="252648448" behindDoc="0" locked="0" layoutInCell="1" allowOverlap="1" wp14:anchorId="38AEE7B2" wp14:editId="28FB594E">
                <wp:simplePos x="0" y="0"/>
                <wp:positionH relativeFrom="column">
                  <wp:posOffset>3296285</wp:posOffset>
                </wp:positionH>
                <wp:positionV relativeFrom="paragraph">
                  <wp:posOffset>161925</wp:posOffset>
                </wp:positionV>
                <wp:extent cx="212090" cy="169545"/>
                <wp:effectExtent l="0" t="0" r="16510" b="20955"/>
                <wp:wrapNone/>
                <wp:docPr id="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405A17">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left:0;text-align:left;margin-left:259.55pt;margin-top:12.75pt;width:16.7pt;height:13.35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">
                <v:textbox>
                  <w:txbxContent>
                    <w:p w:rsidR="000038DC" w:rsidRPr="006E2E9C" w:rsidRDefault="000038DC" w:rsidP="00405A17">
                      <w:pPr>
                        <w:rPr>
                          <w:lang w:val="en-US"/>
                        </w:rPr>
                      </w:pPr>
                      <w:r>
                        <w:rPr>
                          <w:lang w:val="en-US"/>
                        </w:rPr>
                        <w:t xml:space="preserve"> </w:t>
                      </w:r>
                    </w:p>
                  </w:txbxContent>
                </v:textbox>
              </v:shape>
            </w:pict>
          </mc:Fallback>
        </mc:AlternateContent>
      </w:r>
      <w:r w:rsidR="00984D06">
        <w:rPr>
          <w:rFonts w:cs="Times New Roman"/>
          <w:sz w:val="22"/>
          <w:lang w:val="en-US"/>
        </w:rPr>
        <w:t>Which is/are/was/were the o</w:t>
      </w:r>
      <w:r w:rsidRPr="00744A38">
        <w:rPr>
          <w:rFonts w:cs="Times New Roman"/>
          <w:sz w:val="22"/>
          <w:lang w:val="en-US"/>
        </w:rPr>
        <w:t>bjective</w:t>
      </w:r>
      <w:r w:rsidR="00104290">
        <w:rPr>
          <w:rFonts w:cs="Times New Roman"/>
          <w:sz w:val="22"/>
          <w:lang w:val="en-US"/>
        </w:rPr>
        <w:t>(</w:t>
      </w:r>
      <w:r>
        <w:rPr>
          <w:rFonts w:cs="Times New Roman"/>
          <w:sz w:val="22"/>
          <w:lang w:val="en-US"/>
        </w:rPr>
        <w:t>s</w:t>
      </w:r>
      <w:r w:rsidR="00104290">
        <w:rPr>
          <w:rFonts w:cs="Times New Roman"/>
          <w:sz w:val="22"/>
          <w:lang w:val="en-US"/>
        </w:rPr>
        <w:t>)</w:t>
      </w:r>
      <w:r w:rsidR="00984D06">
        <w:rPr>
          <w:rFonts w:cs="Times New Roman"/>
          <w:sz w:val="22"/>
          <w:lang w:val="en-US"/>
        </w:rPr>
        <w:t xml:space="preserve"> </w:t>
      </w:r>
      <w:r w:rsidR="00104290">
        <w:rPr>
          <w:rFonts w:cs="Times New Roman"/>
          <w:sz w:val="22"/>
          <w:lang w:val="en-US"/>
        </w:rPr>
        <w:t xml:space="preserve">that was/were covered by the </w:t>
      </w:r>
      <w:r w:rsidR="00984D06">
        <w:rPr>
          <w:rFonts w:cs="Times New Roman"/>
          <w:sz w:val="22"/>
          <w:lang w:val="en-US"/>
        </w:rPr>
        <w:t xml:space="preserve"> project</w:t>
      </w:r>
      <w:r w:rsidR="00C16D4E">
        <w:rPr>
          <w:rFonts w:cs="Times New Roman"/>
          <w:sz w:val="22"/>
          <w:lang w:val="en-US"/>
        </w:rPr>
        <w:t>?</w:t>
      </w:r>
      <w:r>
        <w:rPr>
          <w:rFonts w:cs="Times New Roman"/>
          <w:sz w:val="22"/>
          <w:lang w:val="en-US"/>
        </w:rPr>
        <w:t xml:space="preserve"> (</w:t>
      </w:r>
      <w:r w:rsidRPr="00CD5927">
        <w:rPr>
          <w:rFonts w:cs="Times New Roman"/>
          <w:i/>
          <w:sz w:val="22"/>
          <w:lang w:val="en-US"/>
        </w:rPr>
        <w:t>exclusive</w:t>
      </w:r>
      <w:r>
        <w:rPr>
          <w:rFonts w:cs="Times New Roman"/>
          <w:i/>
          <w:sz w:val="22"/>
          <w:lang w:val="en-US"/>
        </w:rPr>
        <w:t>)</w:t>
      </w:r>
      <w:r>
        <w:rPr>
          <w:rFonts w:cs="Times New Roman"/>
          <w:sz w:val="22"/>
          <w:lang w:val="en-US"/>
        </w:rPr>
        <w:t xml:space="preserve"> </w:t>
      </w:r>
    </w:p>
    <w:p w:rsidR="00405A17" w:rsidRPr="00744A38" w:rsidRDefault="00405A17" w:rsidP="00405A17">
      <w:pPr>
        <w:pStyle w:val="ListParagraph"/>
        <w:numPr>
          <w:ilvl w:val="0"/>
          <w:numId w:val="20"/>
        </w:numPr>
        <w:ind w:left="993"/>
        <w:rPr>
          <w:rFonts w:cs="Times New Roman"/>
          <w:sz w:val="22"/>
          <w:lang w:val="en-US"/>
        </w:rPr>
      </w:pPr>
      <w:r w:rsidRPr="00744A38">
        <w:rPr>
          <w:rFonts w:cs="Times New Roman"/>
          <w:sz w:val="22"/>
          <w:lang w:val="en-US"/>
        </w:rPr>
        <w:t>Emergency Support (Immediate-short term)</w:t>
      </w:r>
    </w:p>
    <w:p w:rsidR="00405A17" w:rsidRPr="00744A38" w:rsidRDefault="00405A17" w:rsidP="00405A17">
      <w:pPr>
        <w:pStyle w:val="ListParagraph"/>
        <w:numPr>
          <w:ilvl w:val="0"/>
          <w:numId w:val="20"/>
        </w:numPr>
        <w:ind w:left="993"/>
        <w:rPr>
          <w:rFonts w:cs="Times New Roman"/>
          <w:sz w:val="22"/>
          <w:lang w:val="en-US"/>
        </w:rPr>
      </w:pPr>
      <w:r>
        <w:rPr>
          <w:rFonts w:cs="Times New Roman"/>
          <w:noProof/>
          <w:sz w:val="22"/>
          <w:lang w:val="en-US"/>
        </w:rPr>
        <mc:AlternateContent>
          <mc:Choice Requires="wps">
            <w:drawing>
              <wp:anchor distT="0" distB="0" distL="114300" distR="114300" simplePos="0" relativeHeight="252649472" behindDoc="0" locked="0" layoutInCell="1" allowOverlap="1" wp14:anchorId="4D9DBD4F" wp14:editId="37744D7A">
                <wp:simplePos x="0" y="0"/>
                <wp:positionH relativeFrom="column">
                  <wp:posOffset>3299460</wp:posOffset>
                </wp:positionH>
                <wp:positionV relativeFrom="paragraph">
                  <wp:posOffset>16510</wp:posOffset>
                </wp:positionV>
                <wp:extent cx="212090" cy="169545"/>
                <wp:effectExtent l="0" t="0" r="16510" b="20955"/>
                <wp:wrapNone/>
                <wp:docPr id="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405A17">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left:0;text-align:left;margin-left:259.8pt;margin-top:1.3pt;width:16.7pt;height:13.35pt;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">
                <v:textbox>
                  <w:txbxContent>
                    <w:p w:rsidR="000038DC" w:rsidRPr="006E2E9C" w:rsidRDefault="000038DC" w:rsidP="00405A17">
                      <w:pPr>
                        <w:rPr>
                          <w:lang w:val="en-US"/>
                        </w:rPr>
                      </w:pPr>
                      <w:r>
                        <w:rPr>
                          <w:lang w:val="en-US"/>
                        </w:rPr>
                        <w:t xml:space="preserve"> </w:t>
                      </w:r>
                    </w:p>
                  </w:txbxContent>
                </v:textbox>
              </v:shape>
            </w:pict>
          </mc:Fallback>
        </mc:AlternateContent>
      </w:r>
      <w:r w:rsidRPr="00744A38">
        <w:rPr>
          <w:rFonts w:cs="Times New Roman"/>
          <w:sz w:val="22"/>
          <w:lang w:val="en-US"/>
        </w:rPr>
        <w:t>Development project (medium to long term)</w:t>
      </w:r>
    </w:p>
    <w:p w:rsidR="00405A17" w:rsidRDefault="00405A17" w:rsidP="00047B22">
      <w:pPr>
        <w:pStyle w:val="ListParagraph"/>
        <w:ind w:left="644"/>
        <w:rPr>
          <w:rFonts w:cs="Times New Roman"/>
          <w:sz w:val="22"/>
          <w:lang w:val="en-US"/>
        </w:rPr>
      </w:pPr>
    </w:p>
    <w:p w:rsidR="00405A17" w:rsidRDefault="00405A17" w:rsidP="00047B22">
      <w:pPr>
        <w:pStyle w:val="ListParagraph"/>
        <w:ind w:left="644"/>
        <w:rPr>
          <w:rFonts w:cs="Times New Roman"/>
          <w:sz w:val="22"/>
          <w:lang w:val="en-US"/>
        </w:rPr>
      </w:pPr>
    </w:p>
    <w:p w:rsidR="0026360E" w:rsidRPr="00744A38" w:rsidRDefault="0026360E" w:rsidP="00047B22">
      <w:pPr>
        <w:pStyle w:val="ListParagraph"/>
        <w:numPr>
          <w:ilvl w:val="0"/>
          <w:numId w:val="1"/>
        </w:numPr>
        <w:rPr>
          <w:rFonts w:cs="Times New Roman"/>
          <w:sz w:val="22"/>
          <w:lang w:val="en-US"/>
        </w:rPr>
      </w:pPr>
      <w:r w:rsidRPr="00744A38">
        <w:rPr>
          <w:rFonts w:cs="Times New Roman"/>
          <w:sz w:val="22"/>
          <w:lang w:val="en-US"/>
        </w:rPr>
        <w:t>What is</w:t>
      </w:r>
      <w:r w:rsidR="00DE00AE">
        <w:rPr>
          <w:rFonts w:cs="Times New Roman"/>
          <w:sz w:val="22"/>
          <w:lang w:val="en-US"/>
        </w:rPr>
        <w:t>/was</w:t>
      </w:r>
      <w:r w:rsidRPr="00744A38">
        <w:rPr>
          <w:rFonts w:cs="Times New Roman"/>
          <w:sz w:val="22"/>
          <w:lang w:val="en-US"/>
        </w:rPr>
        <w:t xml:space="preserve"> the Geographic area of implementation</w:t>
      </w:r>
      <w:r w:rsidR="00DE00AE">
        <w:rPr>
          <w:rFonts w:cs="Times New Roman"/>
          <w:sz w:val="22"/>
          <w:lang w:val="en-US"/>
        </w:rPr>
        <w:t xml:space="preserve"> of the project</w:t>
      </w:r>
      <w:r w:rsidRPr="00744A38">
        <w:rPr>
          <w:rFonts w:cs="Times New Roman"/>
          <w:sz w:val="22"/>
          <w:lang w:val="en-US"/>
        </w:rPr>
        <w:t>?</w:t>
      </w:r>
      <w:r w:rsidR="00CD5927">
        <w:rPr>
          <w:rFonts w:cs="Times New Roman"/>
          <w:sz w:val="22"/>
          <w:lang w:val="en-US"/>
        </w:rPr>
        <w:t xml:space="preserve"> (</w:t>
      </w:r>
      <w:r w:rsidR="00CD5927" w:rsidRPr="00CD5927">
        <w:rPr>
          <w:rFonts w:cs="Times New Roman"/>
          <w:i/>
          <w:sz w:val="22"/>
          <w:lang w:val="en-US"/>
        </w:rPr>
        <w:t>exclusive</w:t>
      </w:r>
      <w:r w:rsidR="00CD5927">
        <w:rPr>
          <w:rFonts w:cs="Times New Roman"/>
          <w:sz w:val="22"/>
          <w:lang w:val="en-US"/>
        </w:rPr>
        <w:t>)</w:t>
      </w:r>
    </w:p>
    <w:p w:rsidR="0026360E" w:rsidRPr="00744A38" w:rsidRDefault="009D465A" w:rsidP="00A02AD1">
      <w:pPr>
        <w:pStyle w:val="ListParagraph"/>
        <w:numPr>
          <w:ilvl w:val="0"/>
          <w:numId w:val="18"/>
        </w:numPr>
        <w:ind w:left="993"/>
        <w:rPr>
          <w:rFonts w:cs="Times New Roman"/>
          <w:sz w:val="22"/>
          <w:lang w:val="en-US"/>
        </w:rPr>
      </w:pPr>
      <w:r>
        <w:rPr>
          <w:rFonts w:cs="Times New Roman"/>
          <w:noProof/>
          <w:sz w:val="22"/>
          <w:lang w:val="en-US"/>
        </w:rPr>
        <mc:AlternateContent>
          <mc:Choice Requires="wpg">
            <w:drawing>
              <wp:anchor distT="0" distB="0" distL="114300" distR="114300" simplePos="0" relativeHeight="252323840" behindDoc="0" locked="0" layoutInCell="1" allowOverlap="1" wp14:anchorId="03CD09A1" wp14:editId="6BF723D4">
                <wp:simplePos x="0" y="0"/>
                <wp:positionH relativeFrom="column">
                  <wp:posOffset>1297305</wp:posOffset>
                </wp:positionH>
                <wp:positionV relativeFrom="paragraph">
                  <wp:posOffset>26035</wp:posOffset>
                </wp:positionV>
                <wp:extent cx="212090" cy="556260"/>
                <wp:effectExtent l="0" t="0" r="16510" b="15240"/>
                <wp:wrapNone/>
                <wp:docPr id="471" name="471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090" cy="556260"/>
                          <a:chOff x="0" y="0"/>
                          <a:chExt cx="212090" cy="556407"/>
                        </a:xfrm>
                      </wpg:grpSpPr>
                      <wps:wsp>
                        <wps:cNvPr id="454" name="Text Box 2"/>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r>
                                <w:rPr>
                                  <w:lang w:val="en-US"/>
                                </w:rPr>
                                <w:t xml:space="preserve"> </w:t>
                              </w:r>
                            </w:p>
                          </w:txbxContent>
                        </wps:txbx>
                        <wps:bodyPr rot="0" vert="horz" wrap="square" lIns="91440" tIns="45720" rIns="91440" bIns="45720" anchor="t" anchorCtr="0">
                          <a:noAutofit/>
                        </wps:bodyPr>
                      </wps:wsp>
                      <wps:wsp>
                        <wps:cNvPr id="455" name="Text Box 2"/>
                        <wps:cNvSpPr txBox="1">
                          <a:spLocks noChangeArrowheads="1"/>
                        </wps:cNvSpPr>
                        <wps:spPr bwMode="auto">
                          <a:xfrm>
                            <a:off x="0" y="193431"/>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r>
                                <w:rPr>
                                  <w:lang w:val="en-US"/>
                                </w:rPr>
                                <w:t xml:space="preserve"> </w:t>
                              </w:r>
                            </w:p>
                          </w:txbxContent>
                        </wps:txbx>
                        <wps:bodyPr rot="0" vert="horz" wrap="square" lIns="91440" tIns="45720" rIns="91440" bIns="45720" anchor="t" anchorCtr="0">
                          <a:noAutofit/>
                        </wps:bodyPr>
                      </wps:wsp>
                      <wps:wsp>
                        <wps:cNvPr id="456" name="Text Box 2"/>
                        <wps:cNvSpPr txBox="1">
                          <a:spLocks noChangeArrowheads="1"/>
                        </wps:cNvSpPr>
                        <wps:spPr bwMode="auto">
                          <a:xfrm>
                            <a:off x="0" y="386862"/>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r>
                                <w:rPr>
                                  <w:lang w:val="en-US"/>
                                </w:rPr>
                                <w:t xml:space="preserve"> </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471 Grupo" o:spid="_x0000_s1091" style="position:absolute;left:0;text-align:left;margin-left:102.15pt;margin-top:2.05pt;width:16.7pt;height:43.8pt;z-index:252323840" coordsize="2120,5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">
                <v:shape id="_x0000_s1092" type="#_x0000_t202" style="position:absolute;width:21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2vMYA&#10;AADcAAAADwAAAGRycy9kb3ducmV2LnhtbESPQWvCQBSE70L/w/IKvYhuWlO1qasUwaI3q9JeH9ln&#10;Epp9m+6uMf33riB4HGbmG2a26EwtWnK+sqzgeZiAIM6trrhQcNivBlMQPiBrrC2Tgn/ysJg/9GaY&#10;aXvmL2p3oRARwj5DBWUITSalz0sy6Ie2IY7e0TqDIUpXSO3wHOGmli9JMpYGK44LJTa0LCn/3Z2M&#10;gmm6bn/8ZrT9zsfH+i30J+3nn1Pq6bH7eAcRqAv38K291grS1xSuZ+IR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a2vMYAAADcAAAADwAAAAAAAAAAAAAAAACYAgAAZHJz&#10;L2Rvd25yZXYueG1sUEsFBgAAAAAEAAQA9QAAAIsDAAAAAA==&#10;">
                  <v:textbox>
                    <w:txbxContent>
                      <w:p w:rsidR="000038DC" w:rsidRPr="006E2E9C" w:rsidRDefault="000038DC" w:rsidP="0026360E">
                        <w:pPr>
                          <w:rPr>
                            <w:lang w:val="en-US"/>
                          </w:rPr>
                        </w:pPr>
                        <w:r>
                          <w:rPr>
                            <w:lang w:val="en-US"/>
                          </w:rPr>
                          <w:t xml:space="preserve"> </w:t>
                        </w:r>
                      </w:p>
                    </w:txbxContent>
                  </v:textbox>
                </v:shape>
                <v:shape id="_x0000_s1093" type="#_x0000_t202" style="position:absolute;top:1934;width:21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TJ8YA&#10;AADcAAAADwAAAGRycy9kb3ducmV2LnhtbESPT2vCQBTE70K/w/IEL1I3/os2uooIFb21ttjrI/tM&#10;QrNv4+42pt++Wyj0OMzMb5j1tjO1aMn5yrKC8SgBQZxbXXGh4P3t+XEJwgdkjbVlUvBNHrabh94a&#10;M23v/ErtORQiQthnqKAMocmk9HlJBv3INsTRu1pnMETpCqkd3iPc1HKSJKk0WHFcKLGhfUn55/nL&#10;KFjOju2HP01fLnl6rZ/CcNEebk6pQb/brUAE6sJ/+K991Apm8zn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oTJ8YAAADcAAAADwAAAAAAAAAAAAAAAACYAgAAZHJz&#10;L2Rvd25yZXYueG1sUEsFBgAAAAAEAAQA9QAAAIsDAAAAAA==&#10;">
                  <v:textbox>
                    <w:txbxContent>
                      <w:p w:rsidR="000038DC" w:rsidRPr="006E2E9C" w:rsidRDefault="000038DC" w:rsidP="0026360E">
                        <w:pPr>
                          <w:rPr>
                            <w:lang w:val="en-US"/>
                          </w:rPr>
                        </w:pPr>
                        <w:r>
                          <w:rPr>
                            <w:lang w:val="en-US"/>
                          </w:rPr>
                          <w:t xml:space="preserve"> </w:t>
                        </w:r>
                      </w:p>
                    </w:txbxContent>
                  </v:textbox>
                </v:shape>
                <v:shape id="_x0000_s1094" type="#_x0000_t202" style="position:absolute;top:3868;width:2120;height:1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NUMYA&#10;AADcAAAADwAAAGRycy9kb3ducmV2LnhtbESPT2vCQBTE7wW/w/KEXopurJpqdJVSsOjNP0Wvj+wz&#10;CWbfprvbmH77bqHQ4zAzv2GW687UoiXnK8sKRsMEBHFudcWFgo/TZjAD4QOyxtoyKfgmD+tV72GJ&#10;mbZ3PlB7DIWIEPYZKihDaDIpfV6SQT+0DXH0rtYZDFG6QmqH9wg3tXxOklQarDgulNjQW0n57fhl&#10;FMwm2/bid+P9OU+v9Tw8vbTvn06px373ugARqAv/4b/2ViuYTFP4PROP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iNUMYAAADcAAAADwAAAAAAAAAAAAAAAACYAgAAZHJz&#10;L2Rvd25yZXYueG1sUEsFBgAAAAAEAAQA9QAAAIsDAAAAAA==&#10;">
                  <v:textbox>
                    <w:txbxContent>
                      <w:p w:rsidR="000038DC" w:rsidRPr="006E2E9C" w:rsidRDefault="000038DC" w:rsidP="0026360E">
                        <w:pPr>
                          <w:rPr>
                            <w:lang w:val="en-US"/>
                          </w:rPr>
                        </w:pPr>
                        <w:r>
                          <w:rPr>
                            <w:lang w:val="en-US"/>
                          </w:rPr>
                          <w:t xml:space="preserve"> </w:t>
                        </w:r>
                      </w:p>
                    </w:txbxContent>
                  </v:textbox>
                </v:shape>
              </v:group>
            </w:pict>
          </mc:Fallback>
        </mc:AlternateContent>
      </w:r>
      <w:r w:rsidR="0026360E" w:rsidRPr="00744A38">
        <w:rPr>
          <w:rFonts w:cs="Times New Roman"/>
          <w:sz w:val="22"/>
          <w:lang w:val="en-US"/>
        </w:rPr>
        <w:t>Global</w:t>
      </w:r>
    </w:p>
    <w:p w:rsidR="0026360E" w:rsidRPr="00744A38" w:rsidRDefault="0026360E" w:rsidP="00A02AD1">
      <w:pPr>
        <w:pStyle w:val="ListParagraph"/>
        <w:numPr>
          <w:ilvl w:val="0"/>
          <w:numId w:val="18"/>
        </w:numPr>
        <w:ind w:left="993"/>
        <w:rPr>
          <w:rFonts w:cs="Times New Roman"/>
          <w:sz w:val="22"/>
          <w:lang w:val="en-US"/>
        </w:rPr>
      </w:pPr>
      <w:r w:rsidRPr="00744A38">
        <w:rPr>
          <w:rFonts w:cs="Times New Roman"/>
          <w:sz w:val="22"/>
          <w:lang w:val="en-US"/>
        </w:rPr>
        <w:t>Regional</w:t>
      </w:r>
    </w:p>
    <w:p w:rsidR="0026360E" w:rsidRPr="00744A38" w:rsidRDefault="0026360E" w:rsidP="00A02AD1">
      <w:pPr>
        <w:pStyle w:val="ListParagraph"/>
        <w:numPr>
          <w:ilvl w:val="0"/>
          <w:numId w:val="18"/>
        </w:numPr>
        <w:ind w:left="993"/>
        <w:rPr>
          <w:rFonts w:cs="Times New Roman"/>
          <w:sz w:val="22"/>
          <w:lang w:val="en-US"/>
        </w:rPr>
      </w:pPr>
      <w:r w:rsidRPr="00744A38">
        <w:rPr>
          <w:rFonts w:cs="Times New Roman"/>
          <w:sz w:val="22"/>
          <w:lang w:val="en-US"/>
        </w:rPr>
        <w:t>National</w:t>
      </w:r>
    </w:p>
    <w:p w:rsidR="0026360E" w:rsidRPr="00744A38" w:rsidRDefault="0026360E" w:rsidP="0026360E">
      <w:pPr>
        <w:pStyle w:val="ListParagraph"/>
        <w:ind w:left="993"/>
        <w:rPr>
          <w:rFonts w:cs="Times New Roman"/>
          <w:sz w:val="22"/>
          <w:lang w:val="en-US"/>
        </w:rPr>
      </w:pPr>
    </w:p>
    <w:p w:rsidR="0026360E" w:rsidRPr="00744A38" w:rsidRDefault="00DE00AE" w:rsidP="00047B22">
      <w:pPr>
        <w:pStyle w:val="ListParagraph"/>
        <w:numPr>
          <w:ilvl w:val="0"/>
          <w:numId w:val="1"/>
        </w:numPr>
        <w:rPr>
          <w:rFonts w:cs="Times New Roman"/>
          <w:sz w:val="22"/>
          <w:lang w:val="en-US"/>
        </w:rPr>
      </w:pPr>
      <w:r>
        <w:rPr>
          <w:rFonts w:cs="Times New Roman"/>
          <w:sz w:val="22"/>
          <w:lang w:val="en-US"/>
        </w:rPr>
        <w:t xml:space="preserve">What </w:t>
      </w:r>
      <w:r w:rsidR="00405A17">
        <w:rPr>
          <w:rFonts w:cs="Times New Roman"/>
          <w:sz w:val="22"/>
          <w:lang w:val="en-US"/>
        </w:rPr>
        <w:t>is/</w:t>
      </w:r>
      <w:r>
        <w:rPr>
          <w:rFonts w:cs="Times New Roman"/>
          <w:sz w:val="22"/>
          <w:lang w:val="en-US"/>
        </w:rPr>
        <w:t xml:space="preserve">was the </w:t>
      </w:r>
      <w:r w:rsidR="00405A17">
        <w:rPr>
          <w:rFonts w:cs="Times New Roman"/>
          <w:sz w:val="22"/>
          <w:lang w:val="en-US"/>
        </w:rPr>
        <w:t>estimated</w:t>
      </w:r>
      <w:r>
        <w:rPr>
          <w:rFonts w:cs="Times New Roman"/>
          <w:sz w:val="22"/>
          <w:lang w:val="en-US"/>
        </w:rPr>
        <w:t xml:space="preserve"> b</w:t>
      </w:r>
      <w:r w:rsidR="0026360E" w:rsidRPr="00744A38">
        <w:rPr>
          <w:rFonts w:cs="Times New Roman"/>
          <w:sz w:val="22"/>
          <w:lang w:val="en-US"/>
        </w:rPr>
        <w:t>udget</w:t>
      </w:r>
      <w:r>
        <w:rPr>
          <w:rFonts w:cs="Times New Roman"/>
          <w:sz w:val="22"/>
          <w:lang w:val="en-US"/>
        </w:rPr>
        <w:t xml:space="preserve"> of the project (in US Dollars)</w:t>
      </w:r>
      <w:r w:rsidR="0026360E" w:rsidRPr="00744A38">
        <w:rPr>
          <w:rFonts w:cs="Times New Roman"/>
          <w:sz w:val="22"/>
          <w:lang w:val="en-US"/>
        </w:rPr>
        <w:t>:</w:t>
      </w:r>
    </w:p>
    <w:p w:rsidR="0026360E" w:rsidRDefault="0026360E" w:rsidP="00A02AD1">
      <w:pPr>
        <w:pStyle w:val="ListParagraph"/>
        <w:numPr>
          <w:ilvl w:val="0"/>
          <w:numId w:val="19"/>
        </w:numPr>
        <w:ind w:left="993"/>
        <w:rPr>
          <w:rFonts w:cs="Times New Roman"/>
          <w:sz w:val="22"/>
          <w:lang w:val="en-US"/>
        </w:rPr>
      </w:pPr>
      <w:r w:rsidRPr="00744A38">
        <w:rPr>
          <w:rFonts w:cs="Times New Roman"/>
          <w:sz w:val="22"/>
          <w:lang w:val="en-US"/>
        </w:rPr>
        <w:t>Amount (USD)____________</w:t>
      </w:r>
    </w:p>
    <w:p w:rsidR="009D282B" w:rsidRPr="00744A38" w:rsidRDefault="009D282B" w:rsidP="009D282B">
      <w:pPr>
        <w:pStyle w:val="ListParagraph"/>
        <w:ind w:left="993"/>
        <w:rPr>
          <w:rFonts w:cs="Times New Roman"/>
          <w:sz w:val="22"/>
          <w:lang w:val="en-US"/>
        </w:rPr>
      </w:pPr>
    </w:p>
    <w:p w:rsidR="0026360E" w:rsidRPr="00744A38" w:rsidRDefault="0026360E" w:rsidP="00A02AD1">
      <w:pPr>
        <w:pStyle w:val="ListParagraph"/>
        <w:numPr>
          <w:ilvl w:val="0"/>
          <w:numId w:val="19"/>
        </w:numPr>
        <w:ind w:left="993"/>
        <w:rPr>
          <w:rFonts w:cs="Times New Roman"/>
          <w:sz w:val="22"/>
          <w:lang w:val="en-US"/>
        </w:rPr>
      </w:pPr>
      <w:r w:rsidRPr="00744A38">
        <w:rPr>
          <w:rFonts w:cs="Times New Roman"/>
          <w:sz w:val="22"/>
          <w:lang w:val="en-US"/>
        </w:rPr>
        <w:t>Source of funds</w:t>
      </w:r>
      <w:r w:rsidR="00CD5927">
        <w:rPr>
          <w:rFonts w:cs="Times New Roman"/>
          <w:sz w:val="22"/>
          <w:lang w:val="en-US"/>
        </w:rPr>
        <w:t xml:space="preserve"> </w:t>
      </w:r>
      <w:r w:rsidR="00CD5927" w:rsidRPr="00CD5927">
        <w:rPr>
          <w:rFonts w:cs="Times New Roman"/>
          <w:i/>
          <w:sz w:val="22"/>
          <w:lang w:val="en-US"/>
        </w:rPr>
        <w:t>(multiple)</w:t>
      </w:r>
    </w:p>
    <w:p w:rsidR="0026360E" w:rsidRPr="00744A38" w:rsidRDefault="009D282B" w:rsidP="00A02AD1">
      <w:pPr>
        <w:pStyle w:val="ListParagraph"/>
        <w:numPr>
          <w:ilvl w:val="0"/>
          <w:numId w:val="23"/>
        </w:numPr>
        <w:rPr>
          <w:rFonts w:cs="Times New Roman"/>
          <w:sz w:val="22"/>
        </w:rPr>
      </w:pPr>
      <w:r>
        <w:rPr>
          <w:rFonts w:cs="Times New Roman"/>
          <w:noProof/>
          <w:sz w:val="22"/>
          <w:lang w:val="en-US"/>
        </w:rPr>
        <mc:AlternateContent>
          <mc:Choice Requires="wps">
            <w:drawing>
              <wp:anchor distT="0" distB="0" distL="114300" distR="114300" simplePos="0" relativeHeight="252324864" behindDoc="0" locked="0" layoutInCell="1" allowOverlap="1" wp14:anchorId="03265AA7" wp14:editId="71707C07">
                <wp:simplePos x="0" y="0"/>
                <wp:positionH relativeFrom="column">
                  <wp:posOffset>3012440</wp:posOffset>
                </wp:positionH>
                <wp:positionV relativeFrom="paragraph">
                  <wp:posOffset>-41910</wp:posOffset>
                </wp:positionV>
                <wp:extent cx="212090" cy="169545"/>
                <wp:effectExtent l="0" t="0" r="16510" b="20955"/>
                <wp:wrapNone/>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r>
                              <w:rPr>
                                <w:lang w:val="en-US"/>
                              </w:rPr>
                              <w:t xml:space="preserve"> </w:t>
                            </w:r>
                            <w:r>
                              <w:rPr>
                                <w:noProof/>
                                <w:lang w:val="en-US"/>
                              </w:rPr>
                              <w:drawing>
                                <wp:inline distT="0" distB="0" distL="0" distR="0" wp14:anchorId="71912052" wp14:editId="6791ED49">
                                  <wp:extent cx="20320" cy="16452"/>
                                  <wp:effectExtent l="0" t="0" r="0" b="0"/>
                                  <wp:docPr id="535" name="Imagen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 cy="16452"/>
                                          </a:xfrm>
                                          <a:prstGeom prst="rect">
                                            <a:avLst/>
                                          </a:prstGeom>
                                          <a:noFill/>
                                          <a:ln>
                                            <a:noFill/>
                                          </a:ln>
                                        </pic:spPr>
                                      </pic:pic>
                                    </a:graphicData>
                                  </a:graphic>
                                </wp:inline>
                              </w:drawing>
                            </w:r>
                            <w:r>
                              <w:rPr>
                                <w:noProof/>
                                <w:lang w:val="en-US"/>
                              </w:rPr>
                              <w:drawing>
                                <wp:inline distT="0" distB="0" distL="0" distR="0" wp14:anchorId="64490154" wp14:editId="5FC4DE5D">
                                  <wp:extent cx="20320" cy="16452"/>
                                  <wp:effectExtent l="0" t="0" r="0" b="0"/>
                                  <wp:docPr id="546" name="Imagen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 cy="1645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left:0;text-align:left;margin-left:237.2pt;margin-top:-3.3pt;width:16.7pt;height:13.35pt;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">
                <v:textbox>
                  <w:txbxContent>
                    <w:p w:rsidR="000038DC" w:rsidRPr="006E2E9C" w:rsidRDefault="000038DC" w:rsidP="0026360E">
                      <w:pPr>
                        <w:rPr>
                          <w:lang w:val="en-US"/>
                        </w:rPr>
                      </w:pPr>
                      <w:r>
                        <w:rPr>
                          <w:lang w:val="en-US"/>
                        </w:rPr>
                        <w:t xml:space="preserve"> </w:t>
                      </w:r>
                      <w:r>
                        <w:rPr>
                          <w:noProof/>
                          <w:lang w:val="en-US"/>
                        </w:rPr>
                        <w:drawing>
                          <wp:inline distT="0" distB="0" distL="0" distR="0" wp14:anchorId="71912052" wp14:editId="6791ED49">
                            <wp:extent cx="20320" cy="16452"/>
                            <wp:effectExtent l="0" t="0" r="0" b="0"/>
                            <wp:docPr id="535" name="Imagen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 cy="16452"/>
                                    </a:xfrm>
                                    <a:prstGeom prst="rect">
                                      <a:avLst/>
                                    </a:prstGeom>
                                    <a:noFill/>
                                    <a:ln>
                                      <a:noFill/>
                                    </a:ln>
                                  </pic:spPr>
                                </pic:pic>
                              </a:graphicData>
                            </a:graphic>
                          </wp:inline>
                        </w:drawing>
                      </w:r>
                      <w:r>
                        <w:rPr>
                          <w:noProof/>
                          <w:lang w:val="en-US"/>
                        </w:rPr>
                        <w:drawing>
                          <wp:inline distT="0" distB="0" distL="0" distR="0" wp14:anchorId="64490154" wp14:editId="5FC4DE5D">
                            <wp:extent cx="20320" cy="16452"/>
                            <wp:effectExtent l="0" t="0" r="0" b="0"/>
                            <wp:docPr id="546" name="Imagen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 cy="16452"/>
                                    </a:xfrm>
                                    <a:prstGeom prst="rect">
                                      <a:avLst/>
                                    </a:prstGeom>
                                    <a:noFill/>
                                    <a:ln>
                                      <a:noFill/>
                                    </a:ln>
                                  </pic:spPr>
                                </pic:pic>
                              </a:graphicData>
                            </a:graphic>
                          </wp:inline>
                        </w:drawing>
                      </w:r>
                    </w:p>
                  </w:txbxContent>
                </v:textbox>
              </v:shape>
            </w:pict>
          </mc:Fallback>
        </mc:AlternateContent>
      </w:r>
      <w:r w:rsidR="0026360E" w:rsidRPr="00744A38">
        <w:rPr>
          <w:rFonts w:cs="Times New Roman"/>
          <w:sz w:val="22"/>
        </w:rPr>
        <w:t>National/Regional Budget</w:t>
      </w:r>
    </w:p>
    <w:p w:rsidR="0026360E" w:rsidRPr="00744A38" w:rsidRDefault="009D465A" w:rsidP="00A02AD1">
      <w:pPr>
        <w:pStyle w:val="ListParagraph"/>
        <w:numPr>
          <w:ilvl w:val="0"/>
          <w:numId w:val="23"/>
        </w:numPr>
        <w:rPr>
          <w:rFonts w:cs="Times New Roman"/>
          <w:sz w:val="22"/>
        </w:rPr>
      </w:pPr>
      <w:r>
        <w:rPr>
          <w:rFonts w:cs="Times New Roman"/>
          <w:noProof/>
          <w:sz w:val="22"/>
          <w:lang w:val="en-US"/>
        </w:rPr>
        <mc:AlternateContent>
          <mc:Choice Requires="wps">
            <w:drawing>
              <wp:anchor distT="0" distB="0" distL="114300" distR="114300" simplePos="0" relativeHeight="252325888" behindDoc="0" locked="0" layoutInCell="1" allowOverlap="1" wp14:anchorId="0352FDB4" wp14:editId="21DB8EAD">
                <wp:simplePos x="0" y="0"/>
                <wp:positionH relativeFrom="column">
                  <wp:posOffset>3011805</wp:posOffset>
                </wp:positionH>
                <wp:positionV relativeFrom="paragraph">
                  <wp:posOffset>19050</wp:posOffset>
                </wp:positionV>
                <wp:extent cx="212090" cy="169545"/>
                <wp:effectExtent l="0" t="0" r="16510" b="20955"/>
                <wp:wrapNone/>
                <wp:docPr id="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69545"/>
                        </a:xfrm>
                        <a:prstGeom prst="rect">
                          <a:avLst/>
                        </a:prstGeom>
                        <a:solidFill>
                          <a:srgbClr val="FFFFFF"/>
                        </a:solidFill>
                        <a:ln w="9525">
                          <a:solidFill>
                            <a:srgbClr val="000000"/>
                          </a:solidFill>
                          <a:miter lim="800000"/>
                          <a:headEnd/>
                          <a:tailEnd/>
                        </a:ln>
                      </wps:spPr>
                      <wps:txbx>
                        <w:txbxContent>
                          <w:p w:rsidR="000038DC" w:rsidRPr="006E2E9C" w:rsidRDefault="000038DC" w:rsidP="0026360E">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left:0;text-align:left;margin-left:237.15pt;margin-top:1.5pt;width:16.7pt;height:13.35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">
                <v:textbox>
                  <w:txbxContent>
                    <w:p w:rsidR="000038DC" w:rsidRPr="006E2E9C" w:rsidRDefault="000038DC" w:rsidP="0026360E">
                      <w:pPr>
                        <w:rPr>
                          <w:lang w:val="en-US"/>
                        </w:rPr>
                      </w:pPr>
                      <w:r>
                        <w:rPr>
                          <w:lang w:val="en-US"/>
                        </w:rPr>
                        <w:t xml:space="preserve"> </w:t>
                      </w:r>
                    </w:p>
                  </w:txbxContent>
                </v:textbox>
              </v:shape>
            </w:pict>
          </mc:Fallback>
        </mc:AlternateContent>
      </w:r>
      <w:r w:rsidR="001A4CF4">
        <w:rPr>
          <w:rFonts w:cs="Times New Roman"/>
          <w:sz w:val="22"/>
        </w:rPr>
        <w:t>International donors</w:t>
      </w:r>
    </w:p>
    <w:p w:rsidR="0026360E" w:rsidRPr="00744A38" w:rsidRDefault="0026360E" w:rsidP="0026360E">
      <w:pPr>
        <w:ind w:firstLine="360"/>
        <w:rPr>
          <w:rFonts w:cs="Times New Roman"/>
          <w:sz w:val="22"/>
        </w:rPr>
      </w:pPr>
      <w:r w:rsidRPr="00744A38">
        <w:rPr>
          <w:rFonts w:cs="Times New Roman"/>
          <w:sz w:val="22"/>
        </w:rPr>
        <w:t>Donors:____________________________________________________</w:t>
      </w:r>
    </w:p>
    <w:p w:rsidR="00CD03F8" w:rsidRDefault="00CD03F8" w:rsidP="00CD03F8">
      <w:pPr>
        <w:pStyle w:val="ListParagraph"/>
        <w:rPr>
          <w:rFonts w:cs="Times New Roman"/>
          <w:sz w:val="22"/>
          <w:lang w:val="en-US"/>
        </w:rPr>
      </w:pPr>
    </w:p>
    <w:p w:rsidR="001A4CF4" w:rsidRDefault="001A4CF4" w:rsidP="00CD03F8">
      <w:pPr>
        <w:pStyle w:val="ListParagraph"/>
        <w:rPr>
          <w:rFonts w:cs="Times New Roman"/>
          <w:sz w:val="22"/>
          <w:lang w:val="en-US"/>
        </w:rPr>
      </w:pPr>
      <w:r>
        <w:rPr>
          <w:rFonts w:cs="Times New Roman"/>
          <w:sz w:val="22"/>
          <w:lang w:val="en-US"/>
        </w:rPr>
        <w:t xml:space="preserve">Who </w:t>
      </w:r>
      <w:r w:rsidRPr="001A4CF4">
        <w:rPr>
          <w:rFonts w:cs="Times New Roman"/>
          <w:sz w:val="22"/>
          <w:lang w:val="en-US"/>
        </w:rPr>
        <w:t>is/are/was/were</w:t>
      </w:r>
      <w:r>
        <w:rPr>
          <w:rFonts w:cs="Times New Roman"/>
          <w:sz w:val="22"/>
          <w:lang w:val="en-US"/>
        </w:rPr>
        <w:t xml:space="preserve"> the implementer of the project</w:t>
      </w:r>
    </w:p>
    <w:tbl>
      <w:tblPr>
        <w:tblStyle w:val="TableGrid"/>
        <w:tblW w:w="0" w:type="auto"/>
        <w:tblInd w:w="720" w:type="dxa"/>
        <w:tblLook w:val="04A0" w:firstRow="1" w:lastRow="0" w:firstColumn="1" w:lastColumn="0" w:noHBand="0" w:noVBand="1"/>
      </w:tblPr>
      <w:tblGrid>
        <w:gridCol w:w="8993"/>
      </w:tblGrid>
      <w:tr w:rsidR="001A4CF4" w:rsidTr="001A4CF4">
        <w:tc>
          <w:tcPr>
            <w:tcW w:w="9713" w:type="dxa"/>
          </w:tcPr>
          <w:p w:rsidR="001A4CF4" w:rsidRDefault="001A4CF4" w:rsidP="00CD03F8">
            <w:pPr>
              <w:pStyle w:val="ListParagraph"/>
              <w:ind w:left="0"/>
              <w:rPr>
                <w:rFonts w:cs="Times New Roman"/>
                <w:sz w:val="22"/>
                <w:lang w:val="en-US"/>
              </w:rPr>
            </w:pPr>
          </w:p>
        </w:tc>
      </w:tr>
    </w:tbl>
    <w:p w:rsidR="00405A17" w:rsidRDefault="00405A17" w:rsidP="00CD03F8">
      <w:pPr>
        <w:pStyle w:val="ListParagraph"/>
        <w:rPr>
          <w:rFonts w:cs="Times New Roman"/>
          <w:sz w:val="22"/>
          <w:lang w:val="en-US"/>
        </w:rPr>
      </w:pPr>
    </w:p>
    <w:p w:rsidR="00405A17" w:rsidRDefault="00405A17" w:rsidP="00341863">
      <w:pPr>
        <w:pStyle w:val="ListParagraph"/>
        <w:ind w:left="2160"/>
        <w:rPr>
          <w:rFonts w:cs="Times New Roman"/>
          <w:sz w:val="22"/>
        </w:rPr>
      </w:pPr>
    </w:p>
    <w:p w:rsidR="00405A17" w:rsidRPr="006B1D91" w:rsidRDefault="00405A17" w:rsidP="00341863">
      <w:pPr>
        <w:pStyle w:val="ListParagraph"/>
        <w:ind w:left="2160"/>
        <w:rPr>
          <w:rFonts w:cs="Times New Roman"/>
          <w:sz w:val="22"/>
        </w:rPr>
      </w:pPr>
    </w:p>
    <w:p w:rsidR="0026360E" w:rsidRDefault="001A4CF4" w:rsidP="00047B22">
      <w:pPr>
        <w:pStyle w:val="ListParagraph"/>
        <w:numPr>
          <w:ilvl w:val="0"/>
          <w:numId w:val="1"/>
        </w:numPr>
        <w:rPr>
          <w:rFonts w:cs="Times New Roman"/>
          <w:sz w:val="22"/>
          <w:lang w:val="en-US"/>
        </w:rPr>
      </w:pPr>
      <w:r>
        <w:rPr>
          <w:rFonts w:cs="Times New Roman"/>
          <w:sz w:val="22"/>
          <w:lang w:val="en-US"/>
        </w:rPr>
        <w:t>Which of the following activities were carried out as part of the project? (please click in the box)es)</w:t>
      </w:r>
      <w:r>
        <w:rPr>
          <w:rFonts w:cs="Times New Roman"/>
          <w:i/>
          <w:sz w:val="22"/>
          <w:lang w:val="en-US"/>
        </w:rPr>
        <w:t>, you can select more than one</w:t>
      </w:r>
      <w:r w:rsidR="00CD5927">
        <w:rPr>
          <w:rFonts w:cs="Times New Roman"/>
          <w:sz w:val="22"/>
          <w:lang w:val="en-US"/>
        </w:rPr>
        <w:t>)</w:t>
      </w:r>
      <w:r w:rsidR="0026360E" w:rsidRPr="00744A38">
        <w:rPr>
          <w:rFonts w:cs="Times New Roman"/>
          <w:sz w:val="22"/>
          <w:lang w:val="en-US"/>
        </w:rPr>
        <w:t>:</w:t>
      </w:r>
    </w:p>
    <w:p w:rsidR="001A4CF4" w:rsidRDefault="001A4CF4" w:rsidP="00047B22">
      <w:pPr>
        <w:ind w:left="644"/>
        <w:rPr>
          <w:rFonts w:cs="Times New Roman"/>
          <w:sz w:val="22"/>
          <w:lang w:val="en-US"/>
        </w:rPr>
      </w:pPr>
    </w:p>
    <w:tbl>
      <w:tblPr>
        <w:tblStyle w:val="TableGrid"/>
        <w:tblW w:w="0" w:type="auto"/>
        <w:tblLook w:val="04A0" w:firstRow="1" w:lastRow="0" w:firstColumn="1" w:lastColumn="0" w:noHBand="0" w:noVBand="1"/>
      </w:tblPr>
      <w:tblGrid>
        <w:gridCol w:w="4856"/>
        <w:gridCol w:w="4857"/>
      </w:tblGrid>
      <w:tr w:rsidR="001A4CF4" w:rsidRPr="00047B22" w:rsidTr="001A4CF4">
        <w:tc>
          <w:tcPr>
            <w:tcW w:w="4856" w:type="dxa"/>
          </w:tcPr>
          <w:p w:rsidR="001A4CF4" w:rsidRPr="00047B22" w:rsidRDefault="008D3FB0" w:rsidP="00047B22">
            <w:pPr>
              <w:jc w:val="center"/>
              <w:rPr>
                <w:rFonts w:cs="Times New Roman"/>
                <w:b/>
                <w:sz w:val="22"/>
                <w:lang w:val="en-US"/>
              </w:rPr>
            </w:pPr>
            <w:r w:rsidRPr="00047B22">
              <w:rPr>
                <w:rFonts w:cs="Times New Roman"/>
                <w:b/>
                <w:sz w:val="22"/>
                <w:lang w:val="en-US"/>
              </w:rPr>
              <w:t>Activity</w:t>
            </w:r>
          </w:p>
        </w:tc>
        <w:tc>
          <w:tcPr>
            <w:tcW w:w="4857" w:type="dxa"/>
          </w:tcPr>
          <w:p w:rsidR="001A4CF4" w:rsidRPr="00047B22" w:rsidRDefault="00104290" w:rsidP="00047B22">
            <w:pPr>
              <w:jc w:val="center"/>
              <w:rPr>
                <w:rFonts w:cs="Times New Roman"/>
                <w:b/>
                <w:sz w:val="22"/>
                <w:lang w:val="en-US"/>
              </w:rPr>
            </w:pPr>
            <w:r>
              <w:rPr>
                <w:rFonts w:cs="Times New Roman"/>
                <w:b/>
                <w:sz w:val="22"/>
                <w:lang w:val="en-US"/>
              </w:rPr>
              <w:t>Y/N</w:t>
            </w:r>
          </w:p>
        </w:tc>
      </w:tr>
      <w:tr w:rsidR="001A4CF4" w:rsidTr="001A4CF4">
        <w:tc>
          <w:tcPr>
            <w:tcW w:w="4856" w:type="dxa"/>
          </w:tcPr>
          <w:p w:rsidR="001A4CF4" w:rsidRDefault="001A4CF4" w:rsidP="001A4CF4">
            <w:pPr>
              <w:rPr>
                <w:rFonts w:cs="Times New Roman"/>
                <w:sz w:val="22"/>
                <w:lang w:val="en-US"/>
              </w:rPr>
            </w:pPr>
            <w:r>
              <w:rPr>
                <w:rFonts w:cs="Times New Roman"/>
                <w:sz w:val="22"/>
                <w:lang w:val="en-US"/>
              </w:rPr>
              <w:t>Ep</w:t>
            </w:r>
            <w:r w:rsidRPr="001A4CF4">
              <w:rPr>
                <w:rFonts w:cs="Times New Roman"/>
                <w:sz w:val="22"/>
                <w:lang w:val="en-US"/>
              </w:rPr>
              <w:t>idemiology</w:t>
            </w:r>
          </w:p>
        </w:tc>
        <w:tc>
          <w:tcPr>
            <w:tcW w:w="4857" w:type="dxa"/>
          </w:tcPr>
          <w:p w:rsidR="001A4CF4" w:rsidRDefault="001A4CF4" w:rsidP="001A4CF4">
            <w:pPr>
              <w:rPr>
                <w:rFonts w:cs="Times New Roman"/>
                <w:sz w:val="22"/>
                <w:lang w:val="en-US"/>
              </w:rPr>
            </w:pPr>
          </w:p>
        </w:tc>
      </w:tr>
      <w:tr w:rsidR="001A4CF4" w:rsidTr="001A4CF4">
        <w:tc>
          <w:tcPr>
            <w:tcW w:w="4856" w:type="dxa"/>
          </w:tcPr>
          <w:p w:rsidR="001A4CF4" w:rsidRDefault="001A4CF4" w:rsidP="001A4CF4">
            <w:pPr>
              <w:rPr>
                <w:rFonts w:cs="Times New Roman"/>
                <w:sz w:val="22"/>
                <w:lang w:val="en-US"/>
              </w:rPr>
            </w:pPr>
            <w:r w:rsidRPr="001A4CF4">
              <w:rPr>
                <w:rFonts w:cs="Times New Roman"/>
                <w:sz w:val="22"/>
                <w:lang w:val="en-US"/>
              </w:rPr>
              <w:t>Prevention</w:t>
            </w:r>
          </w:p>
        </w:tc>
        <w:tc>
          <w:tcPr>
            <w:tcW w:w="4857" w:type="dxa"/>
          </w:tcPr>
          <w:p w:rsidR="001A4CF4" w:rsidRDefault="001A4CF4" w:rsidP="001A4CF4">
            <w:pPr>
              <w:rPr>
                <w:rFonts w:cs="Times New Roman"/>
                <w:sz w:val="22"/>
                <w:lang w:val="en-US"/>
              </w:rPr>
            </w:pPr>
          </w:p>
        </w:tc>
      </w:tr>
      <w:tr w:rsidR="001A4CF4" w:rsidTr="001A4CF4">
        <w:tc>
          <w:tcPr>
            <w:tcW w:w="4856" w:type="dxa"/>
          </w:tcPr>
          <w:p w:rsidR="001A4CF4" w:rsidRDefault="001A4CF4" w:rsidP="00047B22">
            <w:pPr>
              <w:ind w:left="-142"/>
              <w:rPr>
                <w:rFonts w:cs="Times New Roman"/>
                <w:sz w:val="22"/>
                <w:lang w:val="en-US"/>
              </w:rPr>
            </w:pPr>
            <w:r w:rsidRPr="00047B22">
              <w:rPr>
                <w:rFonts w:cs="Times New Roman"/>
                <w:sz w:val="22"/>
                <w:lang w:val="en-US"/>
              </w:rPr>
              <w:t>Early Detection</w:t>
            </w:r>
          </w:p>
        </w:tc>
        <w:tc>
          <w:tcPr>
            <w:tcW w:w="4857" w:type="dxa"/>
          </w:tcPr>
          <w:p w:rsidR="001A4CF4" w:rsidRDefault="001A4CF4" w:rsidP="001A4CF4">
            <w:pPr>
              <w:rPr>
                <w:rFonts w:cs="Times New Roman"/>
                <w:sz w:val="22"/>
                <w:lang w:val="en-US"/>
              </w:rPr>
            </w:pPr>
          </w:p>
        </w:tc>
      </w:tr>
      <w:tr w:rsidR="001A4CF4" w:rsidTr="001A4CF4">
        <w:tc>
          <w:tcPr>
            <w:tcW w:w="4856" w:type="dxa"/>
          </w:tcPr>
          <w:p w:rsidR="001A4CF4" w:rsidRDefault="001A4CF4" w:rsidP="00047B22">
            <w:pPr>
              <w:ind w:left="-142"/>
              <w:rPr>
                <w:rFonts w:cs="Times New Roman"/>
                <w:sz w:val="22"/>
                <w:lang w:val="en-US"/>
              </w:rPr>
            </w:pPr>
            <w:r w:rsidRPr="00047B22">
              <w:rPr>
                <w:rFonts w:cs="Times New Roman"/>
                <w:sz w:val="22"/>
                <w:lang w:val="en-US"/>
              </w:rPr>
              <w:t>Emergency Response</w:t>
            </w:r>
          </w:p>
        </w:tc>
        <w:tc>
          <w:tcPr>
            <w:tcW w:w="4857" w:type="dxa"/>
          </w:tcPr>
          <w:p w:rsidR="001A4CF4" w:rsidRDefault="001A4CF4" w:rsidP="001A4CF4">
            <w:pPr>
              <w:rPr>
                <w:rFonts w:cs="Times New Roman"/>
                <w:sz w:val="22"/>
                <w:lang w:val="en-US"/>
              </w:rPr>
            </w:pPr>
          </w:p>
        </w:tc>
      </w:tr>
      <w:tr w:rsidR="001A4CF4" w:rsidTr="001A4CF4">
        <w:tc>
          <w:tcPr>
            <w:tcW w:w="4856" w:type="dxa"/>
          </w:tcPr>
          <w:p w:rsidR="001A4CF4" w:rsidRPr="00047B22" w:rsidRDefault="001A4CF4" w:rsidP="00047B22">
            <w:pPr>
              <w:ind w:left="-142"/>
              <w:rPr>
                <w:rFonts w:cs="Times New Roman"/>
                <w:sz w:val="22"/>
                <w:lang w:val="en-US"/>
              </w:rPr>
            </w:pPr>
            <w:r w:rsidRPr="00047B22">
              <w:rPr>
                <w:rFonts w:cs="Times New Roman"/>
                <w:sz w:val="22"/>
                <w:lang w:val="en-US"/>
              </w:rPr>
              <w:t>Vaccination</w:t>
            </w:r>
          </w:p>
          <w:p w:rsidR="001A4CF4" w:rsidRDefault="001A4CF4" w:rsidP="00047B22">
            <w:pPr>
              <w:ind w:left="-142"/>
              <w:rPr>
                <w:rFonts w:cs="Times New Roman"/>
                <w:sz w:val="22"/>
                <w:lang w:val="en-US"/>
              </w:rPr>
            </w:pPr>
          </w:p>
        </w:tc>
        <w:tc>
          <w:tcPr>
            <w:tcW w:w="4857" w:type="dxa"/>
          </w:tcPr>
          <w:p w:rsidR="001A4CF4" w:rsidRDefault="001A4CF4" w:rsidP="001A4CF4">
            <w:pPr>
              <w:rPr>
                <w:rFonts w:cs="Times New Roman"/>
                <w:sz w:val="22"/>
                <w:lang w:val="en-US"/>
              </w:rPr>
            </w:pPr>
          </w:p>
        </w:tc>
      </w:tr>
      <w:tr w:rsidR="001A4CF4" w:rsidTr="001A4CF4">
        <w:tc>
          <w:tcPr>
            <w:tcW w:w="4856" w:type="dxa"/>
          </w:tcPr>
          <w:p w:rsidR="001A4CF4" w:rsidRPr="00047B22" w:rsidRDefault="001A4CF4" w:rsidP="00047B22">
            <w:pPr>
              <w:ind w:left="-142"/>
              <w:rPr>
                <w:rFonts w:cs="Times New Roman"/>
                <w:sz w:val="22"/>
                <w:lang w:val="en-US"/>
              </w:rPr>
            </w:pPr>
            <w:r w:rsidRPr="00047B22">
              <w:rPr>
                <w:rFonts w:cs="Times New Roman"/>
                <w:sz w:val="22"/>
                <w:lang w:val="en-US"/>
              </w:rPr>
              <w:t>Laboratory Capacity</w:t>
            </w:r>
          </w:p>
          <w:p w:rsidR="001A4CF4" w:rsidRDefault="001A4CF4" w:rsidP="00047B22">
            <w:pPr>
              <w:ind w:left="-142"/>
              <w:rPr>
                <w:rFonts w:cs="Times New Roman"/>
                <w:sz w:val="22"/>
                <w:lang w:val="en-US"/>
              </w:rPr>
            </w:pPr>
          </w:p>
        </w:tc>
        <w:tc>
          <w:tcPr>
            <w:tcW w:w="4857" w:type="dxa"/>
          </w:tcPr>
          <w:p w:rsidR="001A4CF4" w:rsidRDefault="001A4CF4" w:rsidP="001A4CF4">
            <w:pPr>
              <w:rPr>
                <w:rFonts w:cs="Times New Roman"/>
                <w:sz w:val="22"/>
                <w:lang w:val="en-US"/>
              </w:rPr>
            </w:pPr>
          </w:p>
        </w:tc>
      </w:tr>
      <w:tr w:rsidR="001A4CF4" w:rsidTr="001A4CF4">
        <w:tc>
          <w:tcPr>
            <w:tcW w:w="4856" w:type="dxa"/>
          </w:tcPr>
          <w:p w:rsidR="001A4CF4" w:rsidRPr="00047B22" w:rsidRDefault="001A4CF4" w:rsidP="00047B22">
            <w:pPr>
              <w:ind w:left="-142"/>
              <w:rPr>
                <w:rFonts w:cs="Times New Roman"/>
                <w:sz w:val="22"/>
                <w:lang w:val="en-US"/>
              </w:rPr>
            </w:pPr>
            <w:r w:rsidRPr="00047B22">
              <w:rPr>
                <w:rFonts w:cs="Times New Roman"/>
                <w:sz w:val="22"/>
                <w:lang w:val="en-US"/>
              </w:rPr>
              <w:lastRenderedPageBreak/>
              <w:t>Compensation</w:t>
            </w:r>
          </w:p>
          <w:p w:rsidR="001A4CF4" w:rsidRDefault="001A4CF4" w:rsidP="00047B22">
            <w:pPr>
              <w:ind w:left="-142"/>
              <w:rPr>
                <w:rFonts w:cs="Times New Roman"/>
                <w:sz w:val="22"/>
                <w:lang w:val="en-US"/>
              </w:rPr>
            </w:pPr>
          </w:p>
        </w:tc>
        <w:tc>
          <w:tcPr>
            <w:tcW w:w="4857" w:type="dxa"/>
          </w:tcPr>
          <w:p w:rsidR="001A4CF4" w:rsidRDefault="001A4CF4" w:rsidP="001A4CF4">
            <w:pPr>
              <w:rPr>
                <w:rFonts w:cs="Times New Roman"/>
                <w:sz w:val="22"/>
                <w:lang w:val="en-US"/>
              </w:rPr>
            </w:pPr>
          </w:p>
        </w:tc>
      </w:tr>
      <w:tr w:rsidR="001A4CF4" w:rsidTr="001A4CF4">
        <w:tc>
          <w:tcPr>
            <w:tcW w:w="4856" w:type="dxa"/>
          </w:tcPr>
          <w:p w:rsidR="001A4CF4" w:rsidRPr="00047B22" w:rsidRDefault="001A4CF4" w:rsidP="00047B22">
            <w:pPr>
              <w:ind w:left="-142"/>
              <w:rPr>
                <w:rFonts w:cs="Times New Roman"/>
                <w:sz w:val="22"/>
                <w:lang w:val="en-US"/>
              </w:rPr>
            </w:pPr>
            <w:r w:rsidRPr="00047B22">
              <w:rPr>
                <w:rFonts w:cs="Times New Roman"/>
                <w:sz w:val="22"/>
                <w:lang w:val="en-US"/>
              </w:rPr>
              <w:t>Veterinary Services Capacity</w:t>
            </w:r>
          </w:p>
          <w:p w:rsidR="001A4CF4" w:rsidRDefault="001A4CF4" w:rsidP="00047B22">
            <w:pPr>
              <w:ind w:left="-142"/>
              <w:rPr>
                <w:rFonts w:cs="Times New Roman"/>
                <w:sz w:val="22"/>
                <w:lang w:val="en-US"/>
              </w:rPr>
            </w:pPr>
          </w:p>
        </w:tc>
        <w:tc>
          <w:tcPr>
            <w:tcW w:w="4857" w:type="dxa"/>
          </w:tcPr>
          <w:p w:rsidR="001A4CF4" w:rsidRDefault="001A4CF4" w:rsidP="00787489">
            <w:pPr>
              <w:rPr>
                <w:rFonts w:cs="Times New Roman"/>
                <w:sz w:val="22"/>
                <w:lang w:val="en-US"/>
              </w:rPr>
            </w:pPr>
          </w:p>
        </w:tc>
      </w:tr>
      <w:tr w:rsidR="001A4CF4" w:rsidTr="001A4CF4">
        <w:tc>
          <w:tcPr>
            <w:tcW w:w="4856" w:type="dxa"/>
          </w:tcPr>
          <w:p w:rsidR="001A4CF4" w:rsidRPr="00047B22" w:rsidRDefault="001A4CF4" w:rsidP="00047B22">
            <w:pPr>
              <w:ind w:left="-142"/>
              <w:rPr>
                <w:rFonts w:cs="Times New Roman"/>
                <w:sz w:val="22"/>
                <w:lang w:val="en-US"/>
              </w:rPr>
            </w:pPr>
            <w:r w:rsidRPr="00047B22">
              <w:rPr>
                <w:rFonts w:cs="Times New Roman"/>
                <w:sz w:val="22"/>
                <w:lang w:val="en-US"/>
              </w:rPr>
              <w:t>Communication</w:t>
            </w:r>
          </w:p>
          <w:p w:rsidR="001A4CF4" w:rsidRDefault="001A4CF4" w:rsidP="00047B22">
            <w:pPr>
              <w:ind w:left="-142"/>
              <w:rPr>
                <w:rFonts w:cs="Times New Roman"/>
                <w:sz w:val="22"/>
                <w:lang w:val="en-US"/>
              </w:rPr>
            </w:pPr>
          </w:p>
        </w:tc>
        <w:tc>
          <w:tcPr>
            <w:tcW w:w="4857" w:type="dxa"/>
          </w:tcPr>
          <w:p w:rsidR="001A4CF4" w:rsidRDefault="001A4CF4" w:rsidP="00787489">
            <w:pPr>
              <w:rPr>
                <w:rFonts w:cs="Times New Roman"/>
                <w:sz w:val="22"/>
                <w:lang w:val="en-US"/>
              </w:rPr>
            </w:pPr>
          </w:p>
        </w:tc>
      </w:tr>
      <w:tr w:rsidR="001A4CF4" w:rsidTr="001A4CF4">
        <w:tc>
          <w:tcPr>
            <w:tcW w:w="4856" w:type="dxa"/>
          </w:tcPr>
          <w:p w:rsidR="001A4CF4" w:rsidRPr="00047B22" w:rsidRDefault="001A4CF4" w:rsidP="00047B22">
            <w:pPr>
              <w:ind w:left="-142"/>
              <w:rPr>
                <w:rFonts w:cs="Times New Roman"/>
                <w:sz w:val="22"/>
                <w:lang w:val="en-US"/>
              </w:rPr>
            </w:pPr>
            <w:r w:rsidRPr="00047B22">
              <w:rPr>
                <w:rFonts w:cs="Times New Roman"/>
                <w:sz w:val="22"/>
                <w:lang w:val="en-US"/>
              </w:rPr>
              <w:t>Global/Regional Coordination</w:t>
            </w:r>
          </w:p>
          <w:p w:rsidR="001A4CF4" w:rsidRDefault="001A4CF4" w:rsidP="00047B22">
            <w:pPr>
              <w:ind w:left="-142"/>
              <w:rPr>
                <w:rFonts w:cs="Times New Roman"/>
                <w:sz w:val="22"/>
                <w:lang w:val="en-US"/>
              </w:rPr>
            </w:pPr>
          </w:p>
        </w:tc>
        <w:tc>
          <w:tcPr>
            <w:tcW w:w="4857" w:type="dxa"/>
          </w:tcPr>
          <w:p w:rsidR="001A4CF4" w:rsidRDefault="001A4CF4" w:rsidP="00787489">
            <w:pPr>
              <w:rPr>
                <w:rFonts w:cs="Times New Roman"/>
                <w:sz w:val="22"/>
                <w:lang w:val="en-US"/>
              </w:rPr>
            </w:pPr>
          </w:p>
        </w:tc>
      </w:tr>
      <w:tr w:rsidR="001A4CF4" w:rsidTr="00787489">
        <w:tc>
          <w:tcPr>
            <w:tcW w:w="4856" w:type="dxa"/>
          </w:tcPr>
          <w:p w:rsidR="001A4CF4" w:rsidRPr="00047B22" w:rsidRDefault="001A4CF4" w:rsidP="00047B22">
            <w:pPr>
              <w:ind w:left="-142"/>
              <w:rPr>
                <w:rFonts w:cs="Times New Roman"/>
                <w:sz w:val="22"/>
                <w:lang w:val="en-US"/>
              </w:rPr>
            </w:pPr>
            <w:r w:rsidRPr="00047B22">
              <w:rPr>
                <w:rFonts w:cs="Times New Roman"/>
                <w:sz w:val="22"/>
                <w:lang w:val="en-US"/>
              </w:rPr>
              <w:t>Research</w:t>
            </w:r>
          </w:p>
          <w:p w:rsidR="001A4CF4" w:rsidRDefault="001A4CF4" w:rsidP="00047B22">
            <w:pPr>
              <w:ind w:left="-142"/>
              <w:rPr>
                <w:rFonts w:cs="Times New Roman"/>
                <w:sz w:val="22"/>
                <w:lang w:val="en-US"/>
              </w:rPr>
            </w:pPr>
          </w:p>
        </w:tc>
        <w:tc>
          <w:tcPr>
            <w:tcW w:w="4857" w:type="dxa"/>
          </w:tcPr>
          <w:p w:rsidR="001A4CF4" w:rsidRDefault="001A4CF4" w:rsidP="00787489">
            <w:pPr>
              <w:rPr>
                <w:rFonts w:cs="Times New Roman"/>
                <w:sz w:val="22"/>
                <w:lang w:val="en-US"/>
              </w:rPr>
            </w:pPr>
          </w:p>
        </w:tc>
      </w:tr>
    </w:tbl>
    <w:p w:rsidR="001A4CF4" w:rsidRDefault="001A4CF4" w:rsidP="00047B22">
      <w:pPr>
        <w:rPr>
          <w:rFonts w:cs="Times New Roman"/>
          <w:sz w:val="22"/>
          <w:lang w:val="en-US"/>
        </w:rPr>
      </w:pPr>
    </w:p>
    <w:p w:rsidR="00BE6ABE" w:rsidRDefault="00104290" w:rsidP="00EC431D">
      <w:pPr>
        <w:pStyle w:val="ListParagraph"/>
        <w:rPr>
          <w:rFonts w:cs="Times New Roman"/>
          <w:sz w:val="22"/>
          <w:lang w:val="en-US"/>
        </w:rPr>
      </w:pPr>
      <w:r>
        <w:rPr>
          <w:rFonts w:cs="Times New Roman"/>
          <w:sz w:val="22"/>
          <w:lang w:val="en-US"/>
        </w:rPr>
        <w:t>D</w:t>
      </w:r>
      <w:r w:rsidR="00BE6ABE">
        <w:rPr>
          <w:rFonts w:cs="Times New Roman"/>
          <w:sz w:val="22"/>
          <w:lang w:val="en-US"/>
        </w:rPr>
        <w:t>id you use the PCP t</w:t>
      </w:r>
      <w:r w:rsidR="0026360E" w:rsidRPr="00744A38">
        <w:rPr>
          <w:rFonts w:cs="Times New Roman"/>
          <w:sz w:val="22"/>
          <w:lang w:val="en-US"/>
        </w:rPr>
        <w:t xml:space="preserve">ools </w:t>
      </w:r>
      <w:r w:rsidR="00BE6ABE">
        <w:rPr>
          <w:rFonts w:cs="Times New Roman"/>
          <w:sz w:val="22"/>
          <w:lang w:val="en-US"/>
        </w:rPr>
        <w:t>for your FMD strategy?</w:t>
      </w:r>
    </w:p>
    <w:p w:rsidR="00BE6ABE" w:rsidRDefault="00BE6ABE" w:rsidP="00047B22">
      <w:pPr>
        <w:pStyle w:val="ListParagraph"/>
        <w:ind w:left="644"/>
        <w:rPr>
          <w:rFonts w:cs="Times New Roman"/>
          <w:sz w:val="22"/>
          <w:lang w:val="en-US"/>
        </w:rPr>
      </w:pPr>
      <w:r>
        <w:rPr>
          <w:rFonts w:cs="Times New Roman"/>
          <w:sz w:val="22"/>
          <w:lang w:val="en-US"/>
        </w:rPr>
        <w:t>Yes</w:t>
      </w:r>
      <w:r>
        <w:rPr>
          <w:rFonts w:cs="Times New Roman"/>
          <w:sz w:val="22"/>
          <w:lang w:val="en-US"/>
        </w:rPr>
        <w:tab/>
      </w:r>
      <w:r>
        <w:rPr>
          <w:rFonts w:cs="Times New Roman"/>
          <w:sz w:val="22"/>
          <w:lang w:val="en-US"/>
        </w:rPr>
        <w:tab/>
        <w:t>NO</w:t>
      </w:r>
    </w:p>
    <w:p w:rsidR="00BE6ABE" w:rsidRDefault="00BE6ABE" w:rsidP="00047B22">
      <w:pPr>
        <w:pStyle w:val="ListParagraph"/>
        <w:ind w:left="644"/>
        <w:rPr>
          <w:rFonts w:cs="Times New Roman"/>
          <w:sz w:val="22"/>
          <w:lang w:val="en-US"/>
        </w:rPr>
      </w:pPr>
    </w:p>
    <w:p w:rsidR="00BE6ABE" w:rsidRDefault="00BE6ABE" w:rsidP="00047B22">
      <w:pPr>
        <w:pStyle w:val="ListParagraph"/>
        <w:ind w:left="644"/>
        <w:rPr>
          <w:rFonts w:cs="Times New Roman"/>
          <w:sz w:val="22"/>
          <w:lang w:val="en-US"/>
        </w:rPr>
      </w:pPr>
      <w:r>
        <w:rPr>
          <w:rFonts w:cs="Times New Roman"/>
          <w:sz w:val="22"/>
          <w:lang w:val="en-US"/>
        </w:rPr>
        <w:t>If not go to question</w:t>
      </w:r>
      <w:r w:rsidR="00104290">
        <w:rPr>
          <w:rFonts w:cs="Times New Roman"/>
          <w:sz w:val="22"/>
          <w:lang w:val="en-US"/>
        </w:rPr>
        <w:t xml:space="preserve"> 4</w:t>
      </w:r>
      <w:ins w:id="327" w:author="Rodrigo NovaChavez (AGAH)" w:date="2015-07-30T17:44:00Z">
        <w:r w:rsidR="008608E4">
          <w:rPr>
            <w:rFonts w:cs="Times New Roman"/>
            <w:sz w:val="22"/>
            <w:lang w:val="en-US"/>
          </w:rPr>
          <w:t>5</w:t>
        </w:r>
      </w:ins>
      <w:bookmarkStart w:id="328" w:name="_GoBack"/>
      <w:bookmarkEnd w:id="328"/>
      <w:del w:id="329" w:author="Rodrigo NovaChavez (AGAH)" w:date="2015-07-30T17:44:00Z">
        <w:r w:rsidR="00104290" w:rsidDel="008608E4">
          <w:rPr>
            <w:rFonts w:cs="Times New Roman"/>
            <w:sz w:val="22"/>
            <w:lang w:val="en-US"/>
          </w:rPr>
          <w:delText>6</w:delText>
        </w:r>
      </w:del>
    </w:p>
    <w:p w:rsidR="00BE6ABE" w:rsidRDefault="00BE6ABE" w:rsidP="00047B22">
      <w:pPr>
        <w:pStyle w:val="ListParagraph"/>
        <w:ind w:left="644"/>
        <w:rPr>
          <w:rFonts w:cs="Times New Roman"/>
          <w:sz w:val="22"/>
          <w:lang w:val="en-US"/>
        </w:rPr>
      </w:pPr>
      <w:r>
        <w:rPr>
          <w:rFonts w:cs="Times New Roman"/>
          <w:sz w:val="22"/>
          <w:lang w:val="en-US"/>
        </w:rPr>
        <w:t xml:space="preserve">If yes: </w:t>
      </w:r>
    </w:p>
    <w:p w:rsidR="00BE6ABE" w:rsidRDefault="00BE6ABE" w:rsidP="00047B22">
      <w:pPr>
        <w:pStyle w:val="ListParagraph"/>
        <w:ind w:left="644"/>
        <w:rPr>
          <w:rFonts w:cs="Times New Roman"/>
          <w:sz w:val="22"/>
          <w:lang w:val="en-US"/>
        </w:rPr>
      </w:pPr>
      <w:r>
        <w:rPr>
          <w:rFonts w:cs="Times New Roman"/>
          <w:sz w:val="22"/>
          <w:lang w:val="en-US"/>
        </w:rPr>
        <w:t>Could you please tell us which tool di</w:t>
      </w:r>
      <w:r w:rsidR="00072BAE">
        <w:rPr>
          <w:rFonts w:cs="Times New Roman"/>
          <w:sz w:val="22"/>
          <w:lang w:val="en-US"/>
        </w:rPr>
        <w:t>d</w:t>
      </w:r>
      <w:r>
        <w:rPr>
          <w:rFonts w:cs="Times New Roman"/>
          <w:sz w:val="22"/>
          <w:lang w:val="en-US"/>
        </w:rPr>
        <w:t xml:space="preserve"> you use?</w:t>
      </w:r>
    </w:p>
    <w:tbl>
      <w:tblPr>
        <w:tblStyle w:val="TableGrid"/>
        <w:tblW w:w="0" w:type="auto"/>
        <w:tblInd w:w="644" w:type="dxa"/>
        <w:tblLook w:val="04A0" w:firstRow="1" w:lastRow="0" w:firstColumn="1" w:lastColumn="0" w:noHBand="0" w:noVBand="1"/>
      </w:tblPr>
      <w:tblGrid>
        <w:gridCol w:w="9069"/>
      </w:tblGrid>
      <w:tr w:rsidR="00BE6ABE" w:rsidTr="00BE6ABE">
        <w:tc>
          <w:tcPr>
            <w:tcW w:w="9713" w:type="dxa"/>
          </w:tcPr>
          <w:p w:rsidR="00BE6ABE" w:rsidRDefault="00BE6ABE" w:rsidP="00BE6ABE">
            <w:pPr>
              <w:pStyle w:val="ListParagraph"/>
              <w:ind w:left="0"/>
              <w:rPr>
                <w:rFonts w:cs="Times New Roman"/>
                <w:sz w:val="22"/>
                <w:lang w:val="en-US"/>
              </w:rPr>
            </w:pPr>
          </w:p>
        </w:tc>
      </w:tr>
    </w:tbl>
    <w:p w:rsidR="00BE6ABE" w:rsidRDefault="00BE6ABE" w:rsidP="00047B22">
      <w:pPr>
        <w:pStyle w:val="ListParagraph"/>
        <w:ind w:left="644"/>
        <w:rPr>
          <w:rFonts w:cs="Times New Roman"/>
          <w:sz w:val="22"/>
          <w:lang w:val="en-US"/>
        </w:rPr>
      </w:pPr>
    </w:p>
    <w:p w:rsidR="00BE6ABE" w:rsidRPr="00BE6ABE" w:rsidRDefault="00BE6ABE" w:rsidP="00047B22">
      <w:pPr>
        <w:rPr>
          <w:lang w:val="en-US"/>
        </w:rPr>
      </w:pPr>
    </w:p>
    <w:p w:rsidR="009563A5" w:rsidRDefault="009563A5" w:rsidP="009563A5">
      <w:pPr>
        <w:rPr>
          <w:rFonts w:cs="Times New Roman"/>
          <w:sz w:val="22"/>
          <w:u w:val="single"/>
          <w:lang w:val="en-US"/>
        </w:rPr>
      </w:pPr>
      <w:r>
        <w:rPr>
          <w:rFonts w:cs="Times New Roman"/>
          <w:sz w:val="22"/>
          <w:u w:val="single"/>
          <w:lang w:val="en-US"/>
        </w:rPr>
        <w:t>POINT OF CONTACT:</w:t>
      </w:r>
    </w:p>
    <w:p w:rsidR="00162F8D" w:rsidRPr="00787489" w:rsidRDefault="009563A5" w:rsidP="00787489">
      <w:pPr>
        <w:pStyle w:val="ListParagraph"/>
        <w:numPr>
          <w:ilvl w:val="0"/>
          <w:numId w:val="1"/>
        </w:numPr>
        <w:rPr>
          <w:rFonts w:cs="Times New Roman"/>
          <w:sz w:val="22"/>
          <w:lang w:val="en-US"/>
        </w:rPr>
      </w:pPr>
      <w:r w:rsidRPr="00787489">
        <w:rPr>
          <w:rFonts w:cs="Times New Roman"/>
          <w:sz w:val="22"/>
          <w:lang w:val="en-US"/>
        </w:rPr>
        <w:t xml:space="preserve">Please, complete the </w:t>
      </w:r>
      <w:r w:rsidR="006C478B" w:rsidRPr="00787489">
        <w:rPr>
          <w:rFonts w:cs="Times New Roman"/>
          <w:sz w:val="22"/>
          <w:lang w:val="en-US"/>
        </w:rPr>
        <w:t xml:space="preserve">information regarding the contact person for the following areas (if applies): </w:t>
      </w:r>
    </w:p>
    <w:p w:rsidR="005A0B0C" w:rsidRDefault="005A0B0C" w:rsidP="00A02AD1">
      <w:pPr>
        <w:pStyle w:val="ListParagraph"/>
        <w:numPr>
          <w:ilvl w:val="3"/>
          <w:numId w:val="28"/>
        </w:numPr>
        <w:ind w:left="426"/>
        <w:rPr>
          <w:rFonts w:cs="Times New Roman"/>
          <w:sz w:val="22"/>
          <w:lang w:val="en-US"/>
        </w:rPr>
      </w:pPr>
      <w:r>
        <w:rPr>
          <w:rFonts w:cs="Times New Roman"/>
          <w:sz w:val="22"/>
          <w:lang w:val="en-US"/>
        </w:rPr>
        <w:t xml:space="preserve">FMD </w:t>
      </w:r>
      <w:r w:rsidR="00FA40CA">
        <w:rPr>
          <w:rFonts w:cs="Times New Roman"/>
          <w:sz w:val="22"/>
          <w:lang w:val="en-US"/>
        </w:rPr>
        <w:t>contact point</w:t>
      </w:r>
      <w:r>
        <w:rPr>
          <w:rFonts w:cs="Times New Roman"/>
          <w:sz w:val="22"/>
          <w:lang w:val="en-US"/>
        </w:rPr>
        <w:t>:</w:t>
      </w:r>
      <w:r>
        <w:rPr>
          <w:rFonts w:cs="Times New Roman"/>
          <w:sz w:val="22"/>
          <w:lang w:val="en-US"/>
        </w:rPr>
        <w:br/>
        <w:t>Name:_____________________________________________________________________________</w:t>
      </w:r>
    </w:p>
    <w:p w:rsidR="005A0B0C" w:rsidRPr="009563A5" w:rsidRDefault="005A0B0C" w:rsidP="005A0B0C">
      <w:pPr>
        <w:pStyle w:val="ListParagraph"/>
        <w:ind w:left="426"/>
        <w:rPr>
          <w:rFonts w:cs="Times New Roman"/>
          <w:sz w:val="22"/>
          <w:lang w:val="en-US"/>
        </w:rPr>
      </w:pPr>
      <w:r>
        <w:rPr>
          <w:rFonts w:cs="Times New Roman"/>
          <w:sz w:val="22"/>
          <w:lang w:val="en-US"/>
        </w:rPr>
        <w:t>eMail:_____________________________________________________________________________</w:t>
      </w:r>
    </w:p>
    <w:p w:rsidR="005A0B0C" w:rsidRDefault="005A0B0C" w:rsidP="00A02AD1">
      <w:pPr>
        <w:pStyle w:val="ListParagraph"/>
        <w:numPr>
          <w:ilvl w:val="3"/>
          <w:numId w:val="28"/>
        </w:numPr>
        <w:ind w:left="426"/>
        <w:rPr>
          <w:rFonts w:cs="Times New Roman"/>
          <w:sz w:val="22"/>
          <w:lang w:val="en-US"/>
        </w:rPr>
      </w:pPr>
      <w:r>
        <w:rPr>
          <w:rFonts w:cs="Times New Roman"/>
          <w:sz w:val="22"/>
          <w:lang w:val="en-US"/>
        </w:rPr>
        <w:t xml:space="preserve">FMD Laboratory </w:t>
      </w:r>
      <w:r w:rsidR="00FA40CA">
        <w:rPr>
          <w:rFonts w:cs="Times New Roman"/>
          <w:sz w:val="22"/>
          <w:lang w:val="en-US"/>
        </w:rPr>
        <w:t>contact point</w:t>
      </w:r>
    </w:p>
    <w:p w:rsidR="005A0B0C" w:rsidRDefault="005A0B0C" w:rsidP="005A0B0C">
      <w:pPr>
        <w:pStyle w:val="ListParagraph"/>
        <w:ind w:left="426"/>
        <w:rPr>
          <w:rFonts w:cs="Times New Roman"/>
          <w:sz w:val="22"/>
          <w:lang w:val="en-US"/>
        </w:rPr>
      </w:pPr>
      <w:r>
        <w:rPr>
          <w:rFonts w:cs="Times New Roman"/>
          <w:sz w:val="22"/>
          <w:lang w:val="en-US"/>
        </w:rPr>
        <w:t>Name:_____________________________________________________________________________</w:t>
      </w:r>
    </w:p>
    <w:p w:rsidR="005A0B0C" w:rsidRPr="009563A5" w:rsidRDefault="005A0B0C" w:rsidP="005A0B0C">
      <w:pPr>
        <w:pStyle w:val="ListParagraph"/>
        <w:ind w:left="426"/>
        <w:rPr>
          <w:rFonts w:cs="Times New Roman"/>
          <w:sz w:val="22"/>
          <w:lang w:val="en-US"/>
        </w:rPr>
      </w:pPr>
      <w:r>
        <w:rPr>
          <w:rFonts w:cs="Times New Roman"/>
          <w:sz w:val="22"/>
          <w:lang w:val="en-US"/>
        </w:rPr>
        <w:t>eMail:_____________________________________________________________________________</w:t>
      </w:r>
    </w:p>
    <w:p w:rsidR="005A0B0C" w:rsidRDefault="005A0B0C" w:rsidP="00A02AD1">
      <w:pPr>
        <w:pStyle w:val="ListParagraph"/>
        <w:numPr>
          <w:ilvl w:val="3"/>
          <w:numId w:val="28"/>
        </w:numPr>
        <w:ind w:left="426"/>
        <w:rPr>
          <w:rFonts w:cs="Times New Roman"/>
          <w:sz w:val="22"/>
          <w:lang w:val="en-US"/>
        </w:rPr>
      </w:pPr>
      <w:r>
        <w:rPr>
          <w:rFonts w:cs="Times New Roman"/>
          <w:sz w:val="22"/>
          <w:lang w:val="en-US"/>
        </w:rPr>
        <w:t xml:space="preserve">FMD Epidemiology </w:t>
      </w:r>
      <w:r w:rsidR="00FA40CA">
        <w:rPr>
          <w:rFonts w:cs="Times New Roman"/>
          <w:sz w:val="22"/>
          <w:lang w:val="en-US"/>
        </w:rPr>
        <w:t>contact point</w:t>
      </w:r>
    </w:p>
    <w:p w:rsidR="005A0B0C" w:rsidRDefault="005A0B0C" w:rsidP="005A0B0C">
      <w:pPr>
        <w:pStyle w:val="ListParagraph"/>
        <w:ind w:left="426"/>
        <w:rPr>
          <w:rFonts w:cs="Times New Roman"/>
          <w:sz w:val="22"/>
          <w:lang w:val="en-US"/>
        </w:rPr>
      </w:pPr>
      <w:r>
        <w:rPr>
          <w:rFonts w:cs="Times New Roman"/>
          <w:sz w:val="22"/>
          <w:lang w:val="en-US"/>
        </w:rPr>
        <w:t>Name:____________________________________________________________________________</w:t>
      </w:r>
    </w:p>
    <w:p w:rsidR="009563A5" w:rsidRDefault="005A0B0C" w:rsidP="00CD5927">
      <w:pPr>
        <w:pStyle w:val="ListParagraph"/>
        <w:ind w:left="426"/>
        <w:rPr>
          <w:ins w:id="330" w:author="Rodrigo NovaChavez (AGAH)" w:date="2015-07-30T10:38:00Z"/>
          <w:rFonts w:cs="Times New Roman"/>
          <w:sz w:val="22"/>
          <w:lang w:val="en-US"/>
        </w:rPr>
      </w:pPr>
      <w:commentRangeStart w:id="331"/>
      <w:commentRangeStart w:id="332"/>
      <w:r>
        <w:rPr>
          <w:rFonts w:cs="Times New Roman"/>
          <w:sz w:val="22"/>
          <w:lang w:val="en-US"/>
        </w:rPr>
        <w:t>eMail</w:t>
      </w:r>
      <w:commentRangeEnd w:id="331"/>
      <w:r w:rsidR="007366EA">
        <w:rPr>
          <w:rStyle w:val="CommentReference"/>
        </w:rPr>
        <w:commentReference w:id="331"/>
      </w:r>
      <w:commentRangeEnd w:id="332"/>
      <w:r w:rsidR="00F418AC">
        <w:rPr>
          <w:rStyle w:val="CommentReference"/>
        </w:rPr>
        <w:commentReference w:id="332"/>
      </w:r>
      <w:r>
        <w:rPr>
          <w:rFonts w:cs="Times New Roman"/>
          <w:sz w:val="22"/>
          <w:lang w:val="en-US"/>
        </w:rPr>
        <w:t>:_____________________________________________</w:t>
      </w:r>
      <w:r w:rsidR="00CD5927">
        <w:rPr>
          <w:rFonts w:cs="Times New Roman"/>
          <w:sz w:val="22"/>
          <w:lang w:val="en-US"/>
        </w:rPr>
        <w:t>_______________________________</w:t>
      </w:r>
    </w:p>
    <w:p w:rsidR="00F418AC" w:rsidRDefault="00F418AC" w:rsidP="00CD5927">
      <w:pPr>
        <w:pStyle w:val="ListParagraph"/>
        <w:ind w:left="426"/>
        <w:rPr>
          <w:ins w:id="333" w:author="Rodrigo NovaChavez (AGAH)" w:date="2015-07-30T10:38:00Z"/>
          <w:rFonts w:cs="Times New Roman"/>
          <w:sz w:val="22"/>
          <w:lang w:val="en-US"/>
        </w:rPr>
      </w:pPr>
    </w:p>
    <w:p w:rsidR="00F418AC" w:rsidRDefault="00F418AC" w:rsidP="00CD5927">
      <w:pPr>
        <w:pStyle w:val="ListParagraph"/>
        <w:ind w:left="426"/>
        <w:rPr>
          <w:ins w:id="334" w:author="Rodrigo NovaChavez (AGAH)" w:date="2015-07-30T10:38:00Z"/>
          <w:rFonts w:cs="Times New Roman"/>
          <w:sz w:val="22"/>
          <w:lang w:val="en-US"/>
        </w:rPr>
      </w:pPr>
    </w:p>
    <w:p w:rsidR="00F418AC" w:rsidRDefault="00F418AC" w:rsidP="00CD5927">
      <w:pPr>
        <w:pStyle w:val="ListParagraph"/>
        <w:ind w:left="426"/>
        <w:rPr>
          <w:ins w:id="335" w:author="Rodrigo NovaChavez (AGAH)" w:date="2015-07-30T10:38:00Z"/>
          <w:rFonts w:cs="Times New Roman"/>
          <w:sz w:val="22"/>
          <w:lang w:val="en-US"/>
        </w:rPr>
      </w:pPr>
    </w:p>
    <w:p w:rsidR="00F418AC" w:rsidRPr="00CD5927" w:rsidRDefault="00F418AC" w:rsidP="00CD5927">
      <w:pPr>
        <w:pStyle w:val="ListParagraph"/>
        <w:ind w:left="426"/>
        <w:rPr>
          <w:rFonts w:cs="Times New Roman"/>
          <w:sz w:val="22"/>
          <w:lang w:val="en-US"/>
        </w:rPr>
      </w:pPr>
      <w:commentRangeStart w:id="336"/>
      <w:ins w:id="337" w:author="Rodrigo NovaChavez (AGAH)" w:date="2015-07-30T10:38:00Z">
        <w:r>
          <w:rPr>
            <w:rFonts w:cs="Times New Roman"/>
            <w:sz w:val="22"/>
            <w:lang w:val="en-US"/>
          </w:rPr>
          <w:t xml:space="preserve">Thank you for taking </w:t>
        </w:r>
      </w:ins>
      <w:ins w:id="338" w:author="Rodrigo NovaChavez (AGAH)" w:date="2015-07-30T10:40:00Z">
        <w:r>
          <w:rPr>
            <w:rFonts w:cs="Times New Roman"/>
            <w:sz w:val="22"/>
            <w:lang w:val="en-US"/>
          </w:rPr>
          <w:t>time in</w:t>
        </w:r>
      </w:ins>
      <w:ins w:id="339" w:author="Rodrigo NovaChavez (AGAH)" w:date="2015-07-30T10:39:00Z">
        <w:r>
          <w:rPr>
            <w:rFonts w:cs="Times New Roman"/>
            <w:sz w:val="22"/>
            <w:lang w:val="en-US"/>
          </w:rPr>
          <w:t xml:space="preserve"> providing </w:t>
        </w:r>
      </w:ins>
      <w:ins w:id="340" w:author="Rodrigo NovaChavez (AGAH)" w:date="2015-07-30T10:42:00Z">
        <w:r>
          <w:rPr>
            <w:rFonts w:cs="Times New Roman"/>
            <w:sz w:val="22"/>
            <w:lang w:val="en-US"/>
          </w:rPr>
          <w:t>essential</w:t>
        </w:r>
      </w:ins>
      <w:ins w:id="341" w:author="Rodrigo NovaChavez (AGAH)" w:date="2015-07-30T10:39:00Z">
        <w:r>
          <w:rPr>
            <w:rFonts w:cs="Times New Roman"/>
            <w:sz w:val="22"/>
            <w:lang w:val="en-US"/>
          </w:rPr>
          <w:t xml:space="preserve"> information which will help </w:t>
        </w:r>
      </w:ins>
      <w:ins w:id="342" w:author="Rodrigo NovaChavez (AGAH)" w:date="2015-07-30T10:40:00Z">
        <w:r>
          <w:rPr>
            <w:rFonts w:cs="Times New Roman"/>
            <w:sz w:val="22"/>
            <w:lang w:val="en-US"/>
          </w:rPr>
          <w:t xml:space="preserve">in the </w:t>
        </w:r>
      </w:ins>
      <w:ins w:id="343" w:author="Rodrigo NovaChavez (AGAH)" w:date="2015-07-30T10:42:00Z">
        <w:r>
          <w:rPr>
            <w:rFonts w:cs="Times New Roman"/>
            <w:sz w:val="22"/>
            <w:lang w:val="en-US"/>
          </w:rPr>
          <w:t>understanding</w:t>
        </w:r>
      </w:ins>
      <w:ins w:id="344" w:author="Rodrigo NovaChavez (AGAH)" w:date="2015-07-30T10:40:00Z">
        <w:r>
          <w:rPr>
            <w:rFonts w:cs="Times New Roman"/>
            <w:sz w:val="22"/>
            <w:lang w:val="en-US"/>
          </w:rPr>
          <w:t xml:space="preserve"> of FMD </w:t>
        </w:r>
      </w:ins>
      <w:ins w:id="345" w:author="Rodrigo NovaChavez (AGAH)" w:date="2015-07-30T10:42:00Z">
        <w:r>
          <w:rPr>
            <w:rFonts w:cs="Times New Roman"/>
            <w:sz w:val="22"/>
            <w:lang w:val="en-US"/>
          </w:rPr>
          <w:t>and how FAO can support your country in the control of the disease.</w:t>
        </w:r>
      </w:ins>
      <w:commentRangeEnd w:id="336"/>
      <w:ins w:id="346" w:author="Rodrigo NovaChavez (AGAH)" w:date="2015-07-30T10:43:00Z">
        <w:r>
          <w:rPr>
            <w:rStyle w:val="CommentReference"/>
          </w:rPr>
          <w:commentReference w:id="336"/>
        </w:r>
      </w:ins>
    </w:p>
    <w:sectPr w:rsidR="00F418AC" w:rsidRPr="00CD5927" w:rsidSect="00E33111">
      <w:headerReference w:type="even" r:id="rId12"/>
      <w:headerReference w:type="default" r:id="rId13"/>
      <w:footerReference w:type="even" r:id="rId14"/>
      <w:footerReference w:type="default" r:id="rId15"/>
      <w:headerReference w:type="first" r:id="rId16"/>
      <w:footerReference w:type="first" r:id="rId17"/>
      <w:pgSz w:w="11907" w:h="16840" w:code="9"/>
      <w:pgMar w:top="1135" w:right="992" w:bottom="1418" w:left="1418" w:header="709" w:footer="709" w:gutter="0"/>
      <w:pgNumType w:chapStyle="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Chris" w:date="2015-07-30T14:19:00Z" w:initials="C">
    <w:p w:rsidR="000038DC" w:rsidRDefault="000038DC">
      <w:pPr>
        <w:pStyle w:val="CommentText"/>
      </w:pPr>
      <w:r>
        <w:rPr>
          <w:rStyle w:val="CommentReference"/>
        </w:rPr>
        <w:annotationRef/>
      </w:r>
      <w:r>
        <w:t>The use of the word TAD may need explanation. You are interested to know what the diseases are that are under surveillance by the central veterinary organisation (for different reasons – public health, trade restrictions, public opinion, economic impact), as opposed to common production diseases/disorders such as mastitis, pneumonia, diarrhoea.</w:t>
      </w:r>
    </w:p>
    <w:p w:rsidR="000038DC" w:rsidRDefault="000038DC">
      <w:pPr>
        <w:pStyle w:val="CommentText"/>
      </w:pPr>
    </w:p>
  </w:comment>
  <w:comment w:id="17" w:author="Chris" w:date="2015-07-30T14:19:00Z" w:initials="C">
    <w:p w:rsidR="000038DC" w:rsidRDefault="000038DC">
      <w:pPr>
        <w:pStyle w:val="CommentText"/>
      </w:pPr>
      <w:r>
        <w:rPr>
          <w:rStyle w:val="CommentReference"/>
        </w:rPr>
        <w:annotationRef/>
      </w:r>
      <w:r>
        <w:t>If I am right, you ask here for registration of farms (as epidemiologic unit of interest), as this is what the subtitle suggests. However, in the question you use different words – livestock establishment registration –</w:t>
      </w:r>
    </w:p>
    <w:p w:rsidR="000038DC" w:rsidRDefault="000038DC">
      <w:pPr>
        <w:pStyle w:val="CommentText"/>
      </w:pPr>
      <w:r>
        <w:t>You may have to define farm, see next remark.</w:t>
      </w:r>
    </w:p>
    <w:p w:rsidR="000038DC" w:rsidRDefault="000038DC">
      <w:pPr>
        <w:pStyle w:val="CommentText"/>
      </w:pPr>
    </w:p>
    <w:p w:rsidR="000038DC" w:rsidRDefault="000038DC">
      <w:pPr>
        <w:pStyle w:val="CommentText"/>
      </w:pPr>
      <w:r>
        <w:t xml:space="preserve">In my experience, VS staff often make a difference between farms (as being commercial farms with more livestock than a predefined number) versus smallholdings as in villages. </w:t>
      </w:r>
    </w:p>
  </w:comment>
  <w:comment w:id="46" w:author="Rodrigo NovaChavez (AGAH)" w:date="2015-07-30T14:19:00Z" w:initials="RN">
    <w:p w:rsidR="00696C19" w:rsidRDefault="00696C19">
      <w:pPr>
        <w:pStyle w:val="CommentText"/>
      </w:pPr>
      <w:r>
        <w:rPr>
          <w:rStyle w:val="CommentReference"/>
        </w:rPr>
        <w:annotationRef/>
      </w:r>
      <w:r>
        <w:t>I modify this to identification and recording so it has similar wording than official FAO documents</w:t>
      </w:r>
    </w:p>
  </w:comment>
  <w:comment w:id="54" w:author="Chris" w:date="2015-07-30T14:19:00Z" w:initials="C">
    <w:p w:rsidR="000038DC" w:rsidRDefault="000038DC">
      <w:pPr>
        <w:pStyle w:val="CommentText"/>
      </w:pPr>
      <w:r>
        <w:rPr>
          <w:rStyle w:val="CommentReference"/>
        </w:rPr>
        <w:annotationRef/>
      </w:r>
      <w:r>
        <w:t>What is meant by routinely? Isn’t the interest in knowing if this system is complete (partly answered in previous questions), accurate (fool proof) and timely (thus updated)?</w:t>
      </w:r>
    </w:p>
  </w:comment>
  <w:comment w:id="60" w:author="Chris" w:date="2015-07-30T17:35:00Z" w:initials="C">
    <w:p w:rsidR="000038DC" w:rsidRDefault="000038DC">
      <w:pPr>
        <w:pStyle w:val="CommentText"/>
      </w:pPr>
      <w:r>
        <w:rPr>
          <w:rStyle w:val="CommentReference"/>
        </w:rPr>
        <w:annotationRef/>
      </w:r>
      <w:r>
        <w:t>I conclude that you take the recorded number of FMD outbreaks from other sources.</w:t>
      </w:r>
    </w:p>
    <w:p w:rsidR="000038DC" w:rsidRDefault="000038DC">
      <w:pPr>
        <w:pStyle w:val="CommentText"/>
      </w:pPr>
    </w:p>
    <w:p w:rsidR="000038DC" w:rsidRDefault="000038DC">
      <w:pPr>
        <w:pStyle w:val="CommentText"/>
      </w:pPr>
      <w:r>
        <w:t>However, I believe that many countries have records on FMD outbreaks that are not always shared with others (such as FAO and/or OIE).</w:t>
      </w:r>
    </w:p>
    <w:p w:rsidR="000038DC" w:rsidRDefault="000038DC">
      <w:pPr>
        <w:pStyle w:val="CommentText"/>
      </w:pPr>
      <w:r>
        <w:t>For that reason I think you may still include a question about the number of FMD recorded outbreaks in 2014 and 2015</w:t>
      </w:r>
    </w:p>
    <w:p w:rsidR="000038DC" w:rsidRDefault="000038DC">
      <w:pPr>
        <w:pStyle w:val="CommentText"/>
      </w:pPr>
    </w:p>
    <w:p w:rsidR="000038DC" w:rsidRDefault="000038DC">
      <w:pPr>
        <w:pStyle w:val="CommentText"/>
      </w:pPr>
      <w:r>
        <w:t>You may need a defition of ‘ outbreak’  as you explain ‘ FMD control plan’  in the next subchapter.</w:t>
      </w:r>
    </w:p>
    <w:p w:rsidR="00D6586B" w:rsidRDefault="00D6586B">
      <w:pPr>
        <w:pStyle w:val="CommentText"/>
      </w:pPr>
    </w:p>
    <w:p w:rsidR="00D6586B" w:rsidRPr="00D6586B" w:rsidRDefault="00D6586B">
      <w:pPr>
        <w:pStyle w:val="CommentText"/>
        <w:rPr>
          <w:b/>
        </w:rPr>
      </w:pPr>
      <w:r w:rsidRPr="00D6586B">
        <w:rPr>
          <w:b/>
        </w:rPr>
        <w:t>RN:</w:t>
      </w:r>
    </w:p>
    <w:p w:rsidR="00D6586B" w:rsidRDefault="00D6586B">
      <w:pPr>
        <w:pStyle w:val="CommentText"/>
      </w:pPr>
      <w:r w:rsidRPr="00D6586B">
        <w:rPr>
          <w:b/>
        </w:rPr>
        <w:t>It has not been included in that format as it may generate conflicts with OIE</w:t>
      </w:r>
    </w:p>
  </w:comment>
  <w:comment w:id="62" w:author="Chris" w:date="2015-07-30T14:19:00Z" w:initials="C">
    <w:p w:rsidR="000038DC" w:rsidRDefault="000038DC">
      <w:pPr>
        <w:pStyle w:val="CommentText"/>
      </w:pPr>
      <w:r>
        <w:rPr>
          <w:rStyle w:val="CommentReference"/>
        </w:rPr>
        <w:annotationRef/>
      </w:r>
      <w:r>
        <w:t>The options provided are not activities that can be undertaken DURING the outbreak investigation.</w:t>
      </w:r>
    </w:p>
    <w:p w:rsidR="000038DC" w:rsidRDefault="000038DC">
      <w:pPr>
        <w:pStyle w:val="CommentText"/>
      </w:pPr>
    </w:p>
    <w:p w:rsidR="000038DC" w:rsidRDefault="000038DC">
      <w:pPr>
        <w:pStyle w:val="CommentText"/>
      </w:pPr>
      <w:r>
        <w:t>Only tracing and sampling can be undertaken DURING that investigation. Virus identification and genotyping are done in different locations (laboratories).</w:t>
      </w:r>
    </w:p>
    <w:p w:rsidR="000038DC" w:rsidRDefault="000038DC">
      <w:pPr>
        <w:pStyle w:val="CommentText"/>
      </w:pPr>
    </w:p>
    <w:p w:rsidR="000038DC" w:rsidRDefault="000038DC">
      <w:pPr>
        <w:pStyle w:val="CommentText"/>
      </w:pPr>
      <w:r>
        <w:t>I think you can ask about:</w:t>
      </w:r>
    </w:p>
    <w:p w:rsidR="000038DC" w:rsidRDefault="000038DC" w:rsidP="00063ACD">
      <w:pPr>
        <w:pStyle w:val="CommentText"/>
        <w:numPr>
          <w:ilvl w:val="0"/>
          <w:numId w:val="39"/>
        </w:numPr>
      </w:pPr>
      <w:r>
        <w:t>Assessing the socio-economic impact (loss per affected animal, proportion of livestock in epi-unit affected)</w:t>
      </w:r>
    </w:p>
    <w:p w:rsidR="000038DC" w:rsidRDefault="000038DC" w:rsidP="00063ACD">
      <w:pPr>
        <w:pStyle w:val="CommentText"/>
        <w:numPr>
          <w:ilvl w:val="0"/>
          <w:numId w:val="39"/>
        </w:numPr>
      </w:pPr>
      <w:r>
        <w:t>Identification of risk factors for clinical FMD (I think back and forward tracing is very much related to FMD outbreaks in non-endemic situations, whereas in endemic situations, one  needs to learn about what risk factors cause some livestock to be affected while other livestock is not)</w:t>
      </w:r>
    </w:p>
    <w:p w:rsidR="000038DC" w:rsidRDefault="000038DC" w:rsidP="00063ACD">
      <w:pPr>
        <w:pStyle w:val="CommentText"/>
        <w:numPr>
          <w:ilvl w:val="0"/>
          <w:numId w:val="39"/>
        </w:numPr>
      </w:pPr>
      <w:r>
        <w:t xml:space="preserve">Supporting farmers in preventing further spread of infection and taking care of affected livestock </w:t>
      </w:r>
    </w:p>
  </w:comment>
  <w:comment w:id="79" w:author="Chris" w:date="2015-07-30T14:19:00Z" w:initials="C">
    <w:p w:rsidR="000038DC" w:rsidRDefault="000038DC">
      <w:pPr>
        <w:pStyle w:val="CommentText"/>
      </w:pPr>
      <w:r>
        <w:rPr>
          <w:rStyle w:val="CommentReference"/>
        </w:rPr>
        <w:annotationRef/>
      </w:r>
      <w:r>
        <w:t xml:space="preserve">The explanation given below is very good. You may do that for other terms used too. For example: Animal identification and registration, Farm register, </w:t>
      </w:r>
    </w:p>
  </w:comment>
  <w:comment w:id="110" w:author="Rodrigo NovaChavez (AGAH)" w:date="2015-07-30T14:19:00Z" w:initials="RN">
    <w:p w:rsidR="006A18DD" w:rsidRDefault="006A18DD">
      <w:pPr>
        <w:pStyle w:val="CommentText"/>
      </w:pPr>
      <w:r>
        <w:rPr>
          <w:rStyle w:val="CommentReference"/>
        </w:rPr>
        <w:annotationRef/>
      </w:r>
      <w:r>
        <w:t>I took this from FAO events (Keith comment on Balkan exercise)</w:t>
      </w:r>
    </w:p>
  </w:comment>
  <w:comment w:id="144" w:author="Chris" w:date="2015-07-30T14:19:00Z" w:initials="C">
    <w:p w:rsidR="000038DC" w:rsidRDefault="000038DC">
      <w:pPr>
        <w:pStyle w:val="CommentText"/>
      </w:pPr>
      <w:r>
        <w:rPr>
          <w:rStyle w:val="CommentReference"/>
        </w:rPr>
        <w:annotationRef/>
      </w:r>
      <w:r>
        <w:t xml:space="preserve">Please explain ‘ simulation exercise’ </w:t>
      </w:r>
    </w:p>
  </w:comment>
  <w:comment w:id="146" w:author="Chris" w:date="2015-07-30T14:19:00Z" w:initials="C">
    <w:p w:rsidR="000038DC" w:rsidRDefault="000038DC" w:rsidP="008A3B41">
      <w:pPr>
        <w:pStyle w:val="CommentText"/>
      </w:pPr>
      <w:r>
        <w:rPr>
          <w:rStyle w:val="CommentReference"/>
        </w:rPr>
        <w:annotationRef/>
      </w:r>
      <w:r>
        <w:t>I suggest to put the number 16 with the actual question rather than with the explanation, same for 17 and 19</w:t>
      </w:r>
    </w:p>
  </w:comment>
  <w:comment w:id="150" w:author="Chris" w:date="2015-07-30T14:19:00Z" w:initials="C">
    <w:p w:rsidR="000038DC" w:rsidRDefault="000038DC">
      <w:pPr>
        <w:pStyle w:val="CommentText"/>
      </w:pPr>
      <w:r>
        <w:rPr>
          <w:rStyle w:val="CommentReference"/>
        </w:rPr>
        <w:annotationRef/>
      </w:r>
      <w:r>
        <w:t>I suggest to put the number 16 with the actual question rather than with the explanation, same for 17 and 19</w:t>
      </w:r>
    </w:p>
  </w:comment>
  <w:comment w:id="161" w:author="Chris" w:date="2015-07-30T14:19:00Z" w:initials="C">
    <w:p w:rsidR="000038DC" w:rsidRDefault="000038DC">
      <w:pPr>
        <w:pStyle w:val="CommentText"/>
      </w:pPr>
      <w:r>
        <w:rPr>
          <w:rStyle w:val="CommentReference"/>
        </w:rPr>
        <w:annotationRef/>
      </w:r>
      <w:r>
        <w:t>Please be aware that you are asking two questions in one (one for introduction, one for spread)</w:t>
      </w:r>
    </w:p>
  </w:comment>
  <w:comment w:id="168" w:author="Chris" w:date="2015-07-30T14:19:00Z" w:initials="C">
    <w:p w:rsidR="003A602E" w:rsidRDefault="003A602E" w:rsidP="003A602E">
      <w:pPr>
        <w:pStyle w:val="CommentText"/>
      </w:pPr>
      <w:r>
        <w:rPr>
          <w:rStyle w:val="CommentReference"/>
        </w:rPr>
        <w:annotationRef/>
      </w:r>
      <w:r>
        <w:t>Please be aware that you are asking two questions in one (one for introduction, one for spread)</w:t>
      </w:r>
    </w:p>
  </w:comment>
  <w:comment w:id="212" w:author="Chris" w:date="2015-07-30T14:19:00Z" w:initials="C">
    <w:p w:rsidR="000038DC" w:rsidRDefault="000038DC">
      <w:pPr>
        <w:pStyle w:val="CommentText"/>
      </w:pPr>
      <w:r>
        <w:rPr>
          <w:rStyle w:val="CommentReference"/>
        </w:rPr>
        <w:annotationRef/>
      </w:r>
      <w:r>
        <w:t xml:space="preserve"> What is the difference with question 12? </w:t>
      </w:r>
    </w:p>
  </w:comment>
  <w:comment w:id="230" w:author="Rodrigo NovaChavez (AGAH)" w:date="2015-07-30T14:19:00Z" w:initials="RN">
    <w:p w:rsidR="006A18DD" w:rsidRDefault="006A18DD">
      <w:pPr>
        <w:pStyle w:val="CommentText"/>
      </w:pPr>
      <w:r>
        <w:rPr>
          <w:rStyle w:val="CommentReference"/>
        </w:rPr>
        <w:annotationRef/>
      </w:r>
      <w:r>
        <w:t>OK, I deleted 21 and 23.</w:t>
      </w:r>
    </w:p>
    <w:p w:rsidR="006A18DD" w:rsidRDefault="006A18DD">
      <w:pPr>
        <w:pStyle w:val="CommentText"/>
      </w:pPr>
      <w:r>
        <w:t>The current  21 (previously 22) will be an open question.</w:t>
      </w:r>
    </w:p>
  </w:comment>
  <w:comment w:id="231" w:author="Rodrigo NovaChavez (AGAH)" w:date="2015-07-30T14:19:00Z" w:initials="RN">
    <w:p w:rsidR="006A18DD" w:rsidRDefault="006A18DD">
      <w:pPr>
        <w:pStyle w:val="CommentText"/>
      </w:pPr>
      <w:r>
        <w:rPr>
          <w:rStyle w:val="CommentReference"/>
        </w:rPr>
        <w:annotationRef/>
      </w:r>
      <w:r>
        <w:t>I added the suggested predefined answers in the box and discuss with FAO stats how this could look in the interface.</w:t>
      </w:r>
    </w:p>
  </w:comment>
  <w:comment w:id="228" w:author="Rodrigo NovaChavez (AGAH)" w:date="2015-07-30T14:19:00Z" w:initials="RN">
    <w:p w:rsidR="000038DC" w:rsidRDefault="000038DC">
      <w:pPr>
        <w:pStyle w:val="CommentText"/>
      </w:pPr>
      <w:r>
        <w:rPr>
          <w:rStyle w:val="CommentReference"/>
        </w:rPr>
        <w:annotationRef/>
      </w:r>
      <w:r>
        <w:t>These four questions were suggested by Chris. I am not sure if the idea is to have them as open questions or what other format could be more appropriate.</w:t>
      </w:r>
    </w:p>
    <w:p w:rsidR="000038DC" w:rsidRDefault="000038DC">
      <w:pPr>
        <w:pStyle w:val="CommentText"/>
      </w:pPr>
    </w:p>
    <w:p w:rsidR="000038DC" w:rsidRDefault="000038DC">
      <w:pPr>
        <w:pStyle w:val="CommentText"/>
      </w:pPr>
      <w:r>
        <w:t xml:space="preserve">CJMB: </w:t>
      </w:r>
    </w:p>
    <w:p w:rsidR="000038DC" w:rsidRDefault="000038DC">
      <w:pPr>
        <w:pStyle w:val="CommentText"/>
      </w:pPr>
      <w:r>
        <w:t xml:space="preserve">I understand you concern. </w:t>
      </w:r>
    </w:p>
    <w:p w:rsidR="000038DC" w:rsidRDefault="000038DC">
      <w:pPr>
        <w:pStyle w:val="CommentText"/>
      </w:pPr>
      <w:r>
        <w:t>I would argue that question 20 is very relevant and that you may skip 21-23 as these go into to many details and will require to explain the terms (monitoring, evaluation, key indicators, targets) used.</w:t>
      </w:r>
    </w:p>
    <w:p w:rsidR="000038DC" w:rsidRDefault="000038DC">
      <w:pPr>
        <w:pStyle w:val="CommentText"/>
      </w:pPr>
    </w:p>
    <w:p w:rsidR="000038DC" w:rsidRDefault="000038DC">
      <w:pPr>
        <w:pStyle w:val="CommentText"/>
      </w:pPr>
      <w:r>
        <w:t>For question 20 you may provide some predefined answers such as:</w:t>
      </w:r>
    </w:p>
    <w:p w:rsidR="000038DC" w:rsidRDefault="000038DC">
      <w:pPr>
        <w:pStyle w:val="CommentText"/>
      </w:pPr>
    </w:p>
    <w:p w:rsidR="000038DC" w:rsidRDefault="000038DC" w:rsidP="00670574">
      <w:pPr>
        <w:pStyle w:val="CommentText"/>
        <w:numPr>
          <w:ilvl w:val="0"/>
          <w:numId w:val="39"/>
        </w:numPr>
      </w:pPr>
      <w:r>
        <w:t>Eradication of FMD virus</w:t>
      </w:r>
    </w:p>
    <w:p w:rsidR="000038DC" w:rsidRDefault="000038DC" w:rsidP="00670574">
      <w:pPr>
        <w:pStyle w:val="CommentText"/>
        <w:numPr>
          <w:ilvl w:val="0"/>
          <w:numId w:val="39"/>
        </w:numPr>
      </w:pPr>
      <w:r>
        <w:t xml:space="preserve">Control of clinical FMD </w:t>
      </w:r>
    </w:p>
    <w:p w:rsidR="000038DC" w:rsidRDefault="000038DC" w:rsidP="00670574">
      <w:pPr>
        <w:pStyle w:val="CommentText"/>
        <w:numPr>
          <w:ilvl w:val="0"/>
          <w:numId w:val="39"/>
        </w:numPr>
      </w:pPr>
      <w:r>
        <w:t xml:space="preserve"> Apply for disease free zone </w:t>
      </w:r>
    </w:p>
    <w:p w:rsidR="000038DC" w:rsidRDefault="000038DC" w:rsidP="00670574">
      <w:pPr>
        <w:pStyle w:val="CommentText"/>
        <w:numPr>
          <w:ilvl w:val="0"/>
          <w:numId w:val="39"/>
        </w:numPr>
      </w:pPr>
      <w:r>
        <w:t xml:space="preserve"> Apply for official OIE recognition of FMD free with vaccination </w:t>
      </w:r>
    </w:p>
    <w:p w:rsidR="000038DC" w:rsidRDefault="000038DC" w:rsidP="00670574">
      <w:pPr>
        <w:pStyle w:val="CommentText"/>
        <w:numPr>
          <w:ilvl w:val="0"/>
          <w:numId w:val="39"/>
        </w:numPr>
      </w:pPr>
      <w:r>
        <w:t xml:space="preserve">Apply for official OIE recognition of FMD free without vaccination </w:t>
      </w:r>
    </w:p>
    <w:p w:rsidR="000038DC" w:rsidRDefault="000038DC" w:rsidP="00670574">
      <w:pPr>
        <w:pStyle w:val="CommentText"/>
        <w:numPr>
          <w:ilvl w:val="0"/>
          <w:numId w:val="39"/>
        </w:numPr>
      </w:pPr>
      <w:r>
        <w:t>Other …</w:t>
      </w:r>
    </w:p>
  </w:comment>
  <w:comment w:id="269" w:author="Rodrigo NovaChavez (AGAH)" w:date="2015-07-30T14:19:00Z" w:initials="RN">
    <w:p w:rsidR="003A602E" w:rsidRDefault="003A602E">
      <w:pPr>
        <w:pStyle w:val="CommentText"/>
      </w:pPr>
      <w:r>
        <w:rPr>
          <w:rStyle w:val="CommentReference"/>
        </w:rPr>
        <w:annotationRef/>
      </w:r>
      <w:r>
        <w:t>Is this definition ok?</w:t>
      </w:r>
    </w:p>
  </w:comment>
  <w:comment w:id="285" w:author="Chris" w:date="2015-07-30T14:19:00Z" w:initials="C">
    <w:p w:rsidR="000038DC" w:rsidRDefault="000038DC">
      <w:pPr>
        <w:pStyle w:val="CommentText"/>
      </w:pPr>
      <w:r>
        <w:rPr>
          <w:rStyle w:val="CommentReference"/>
        </w:rPr>
        <w:annotationRef/>
      </w:r>
      <w:r>
        <w:t>Again I think this may require explanation, same for question 25</w:t>
      </w:r>
    </w:p>
    <w:p w:rsidR="00EA588D" w:rsidRDefault="00EA588D">
      <w:pPr>
        <w:pStyle w:val="CommentText"/>
      </w:pPr>
    </w:p>
    <w:p w:rsidR="00EA588D" w:rsidRDefault="00EA588D">
      <w:pPr>
        <w:pStyle w:val="CommentText"/>
      </w:pPr>
      <w:r>
        <w:t>RN</w:t>
      </w:r>
    </w:p>
    <w:p w:rsidR="00EA588D" w:rsidRDefault="00EA588D">
      <w:pPr>
        <w:pStyle w:val="CommentText"/>
      </w:pPr>
      <w:r>
        <w:t xml:space="preserve">Done </w:t>
      </w:r>
    </w:p>
  </w:comment>
  <w:comment w:id="315" w:author="Chris" w:date="2015-07-30T14:19:00Z" w:initials="C">
    <w:p w:rsidR="000038DC" w:rsidRDefault="000038DC">
      <w:pPr>
        <w:pStyle w:val="CommentText"/>
      </w:pPr>
      <w:r>
        <w:rPr>
          <w:rStyle w:val="CommentReference"/>
        </w:rPr>
        <w:annotationRef/>
      </w:r>
      <w:r>
        <w:t>I suggest to ask what number of animals have been sampled. That helps us to interpret the confidence level of estimated proportions</w:t>
      </w:r>
    </w:p>
  </w:comment>
  <w:comment w:id="316" w:author="Chris" w:date="2015-07-30T14:19:00Z" w:initials="C">
    <w:p w:rsidR="000038DC" w:rsidRDefault="000038DC">
      <w:pPr>
        <w:pStyle w:val="CommentText"/>
      </w:pPr>
      <w:r>
        <w:rPr>
          <w:rStyle w:val="CommentReference"/>
        </w:rPr>
        <w:annotationRef/>
      </w:r>
      <w:r>
        <w:t>Here you introduce epi unit. I think you may therefore use it earlier on in question 3 about farm register</w:t>
      </w:r>
    </w:p>
  </w:comment>
  <w:comment w:id="331" w:author="Chris" w:date="2015-07-30T14:19:00Z" w:initials="C">
    <w:p w:rsidR="000038DC" w:rsidRDefault="000038DC">
      <w:pPr>
        <w:pStyle w:val="CommentText"/>
      </w:pPr>
      <w:r>
        <w:rPr>
          <w:rStyle w:val="CommentReference"/>
        </w:rPr>
        <w:annotationRef/>
      </w:r>
      <w:r>
        <w:t>Please include a thank you, a contact address/email and information of what one can expect to happen with this information and how the results will be shared.</w:t>
      </w:r>
    </w:p>
  </w:comment>
  <w:comment w:id="332" w:author="Rodrigo NovaChavez (AGAH)" w:date="2015-07-30T14:19:00Z" w:initials="RN">
    <w:p w:rsidR="000038DC" w:rsidRDefault="000038DC">
      <w:pPr>
        <w:pStyle w:val="CommentText"/>
      </w:pPr>
      <w:r>
        <w:rPr>
          <w:rStyle w:val="CommentReference"/>
        </w:rPr>
        <w:annotationRef/>
      </w:r>
      <w:r>
        <w:t xml:space="preserve">The idea is that the FAO CVO would send end the survey and in his email the information about what the survey is aiming for and how the information will be used should be included. </w:t>
      </w:r>
    </w:p>
    <w:p w:rsidR="000038DC" w:rsidRDefault="000038DC">
      <w:pPr>
        <w:pStyle w:val="CommentText"/>
      </w:pPr>
      <w:r>
        <w:t>The information could be repeated at the end. Would it work in that way?</w:t>
      </w:r>
    </w:p>
    <w:p w:rsidR="000038DC" w:rsidRDefault="000038DC">
      <w:pPr>
        <w:pStyle w:val="CommentText"/>
      </w:pPr>
      <w:r>
        <w:t>A thank you line at the end it is worth without a doubt.</w:t>
      </w:r>
    </w:p>
  </w:comment>
  <w:comment w:id="336" w:author="Rodrigo NovaChavez (AGAH)" w:date="2015-07-30T14:19:00Z" w:initials="RN">
    <w:p w:rsidR="000038DC" w:rsidRDefault="000038DC">
      <w:pPr>
        <w:pStyle w:val="CommentText"/>
      </w:pPr>
      <w:r>
        <w:rPr>
          <w:rStyle w:val="CommentReference"/>
        </w:rPr>
        <w:annotationRef/>
      </w:r>
      <w:r>
        <w:t>Would this be ok or could it create conflict with OIE?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478" w:rsidRDefault="00A76478" w:rsidP="00AF22DF">
      <w:pPr>
        <w:spacing w:after="0" w:line="240" w:lineRule="auto"/>
      </w:pPr>
      <w:r>
        <w:separator/>
      </w:r>
    </w:p>
  </w:endnote>
  <w:endnote w:type="continuationSeparator" w:id="0">
    <w:p w:rsidR="00A76478" w:rsidRDefault="00A76478" w:rsidP="00AF2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8DC" w:rsidRDefault="000038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8DC" w:rsidRDefault="000038D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12/03/2015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3875E2" w:rsidRPr="003875E2">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p w:rsidR="000038DC" w:rsidRDefault="000038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8DC" w:rsidRDefault="000038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478" w:rsidRDefault="00A76478" w:rsidP="00AF22DF">
      <w:pPr>
        <w:spacing w:after="0" w:line="240" w:lineRule="auto"/>
      </w:pPr>
      <w:r>
        <w:separator/>
      </w:r>
    </w:p>
  </w:footnote>
  <w:footnote w:type="continuationSeparator" w:id="0">
    <w:p w:rsidR="00A76478" w:rsidRDefault="00A76478" w:rsidP="00AF22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8DC" w:rsidRDefault="000038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8DC" w:rsidRDefault="000038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8DC" w:rsidRDefault="000038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EBC"/>
    <w:multiLevelType w:val="hybridMultilevel"/>
    <w:tmpl w:val="5BEAB2C4"/>
    <w:lvl w:ilvl="0" w:tplc="04090019">
      <w:start w:val="1"/>
      <w:numFmt w:val="lowerLetter"/>
      <w:lvlText w:val="%1."/>
      <w:lvlJc w:val="left"/>
      <w:pPr>
        <w:ind w:left="1637"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0C1FFA"/>
    <w:multiLevelType w:val="hybridMultilevel"/>
    <w:tmpl w:val="5BEAB2C4"/>
    <w:lvl w:ilvl="0" w:tplc="04090019">
      <w:start w:val="1"/>
      <w:numFmt w:val="lowerLetter"/>
      <w:lvlText w:val="%1."/>
      <w:lvlJc w:val="left"/>
      <w:pPr>
        <w:ind w:left="1637"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6029CB"/>
    <w:multiLevelType w:val="hybridMultilevel"/>
    <w:tmpl w:val="5BEAB2C4"/>
    <w:lvl w:ilvl="0" w:tplc="04090019">
      <w:start w:val="1"/>
      <w:numFmt w:val="lowerLetter"/>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011A2D"/>
    <w:multiLevelType w:val="hybridMultilevel"/>
    <w:tmpl w:val="D0A25A5C"/>
    <w:lvl w:ilvl="0" w:tplc="04090019">
      <w:start w:val="1"/>
      <w:numFmt w:val="lowerLetter"/>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660B5E"/>
    <w:multiLevelType w:val="hybridMultilevel"/>
    <w:tmpl w:val="C8AE5F14"/>
    <w:lvl w:ilvl="0" w:tplc="0409000F">
      <w:start w:val="1"/>
      <w:numFmt w:val="decimal"/>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BC70AAD"/>
    <w:multiLevelType w:val="hybridMultilevel"/>
    <w:tmpl w:val="5BEAB2C4"/>
    <w:lvl w:ilvl="0" w:tplc="04090019">
      <w:start w:val="1"/>
      <w:numFmt w:val="lowerLetter"/>
      <w:lvlText w:val="%1."/>
      <w:lvlJc w:val="left"/>
      <w:pPr>
        <w:ind w:left="1637"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294B4F"/>
    <w:multiLevelType w:val="hybridMultilevel"/>
    <w:tmpl w:val="937A33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5435D25"/>
    <w:multiLevelType w:val="hybridMultilevel"/>
    <w:tmpl w:val="3D9AC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E11423"/>
    <w:multiLevelType w:val="hybridMultilevel"/>
    <w:tmpl w:val="5D68B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37FB4"/>
    <w:multiLevelType w:val="hybridMultilevel"/>
    <w:tmpl w:val="5BEAB2C4"/>
    <w:lvl w:ilvl="0" w:tplc="04090019">
      <w:start w:val="1"/>
      <w:numFmt w:val="lowerLetter"/>
      <w:lvlText w:val="%1."/>
      <w:lvlJc w:val="left"/>
      <w:pPr>
        <w:ind w:left="1637"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60D77DA"/>
    <w:multiLevelType w:val="hybridMultilevel"/>
    <w:tmpl w:val="5BEAB2C4"/>
    <w:lvl w:ilvl="0" w:tplc="04090019">
      <w:start w:val="1"/>
      <w:numFmt w:val="lowerLetter"/>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7B62E15"/>
    <w:multiLevelType w:val="hybridMultilevel"/>
    <w:tmpl w:val="1752F32C"/>
    <w:lvl w:ilvl="0" w:tplc="557E45E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8F50C0D"/>
    <w:multiLevelType w:val="hybridMultilevel"/>
    <w:tmpl w:val="FFA4F44A"/>
    <w:lvl w:ilvl="0" w:tplc="0409001B">
      <w:start w:val="1"/>
      <w:numFmt w:val="lowerRoman"/>
      <w:lvlText w:val="%1."/>
      <w:lvlJc w:val="right"/>
      <w:pPr>
        <w:ind w:left="2160" w:hanging="18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14143D"/>
    <w:multiLevelType w:val="hybridMultilevel"/>
    <w:tmpl w:val="FFA4F44A"/>
    <w:lvl w:ilvl="0" w:tplc="0409001B">
      <w:start w:val="1"/>
      <w:numFmt w:val="lowerRoman"/>
      <w:lvlText w:val="%1."/>
      <w:lvlJc w:val="right"/>
      <w:pPr>
        <w:ind w:left="2160" w:hanging="18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E691C4E"/>
    <w:multiLevelType w:val="hybridMultilevel"/>
    <w:tmpl w:val="27BE20C8"/>
    <w:lvl w:ilvl="0" w:tplc="0409000F">
      <w:start w:val="1"/>
      <w:numFmt w:val="decimal"/>
      <w:lvlText w:val="%1."/>
      <w:lvlJc w:val="left"/>
      <w:pPr>
        <w:ind w:left="720" w:hanging="360"/>
      </w:pPr>
    </w:lvl>
    <w:lvl w:ilvl="1" w:tplc="04090019">
      <w:start w:val="1"/>
      <w:numFmt w:val="lowerLetter"/>
      <w:lvlText w:val="%2."/>
      <w:lvlJc w:val="left"/>
      <w:pPr>
        <w:ind w:left="1637" w:hanging="360"/>
      </w:pPr>
    </w:lvl>
    <w:lvl w:ilvl="2" w:tplc="0409001B">
      <w:start w:val="1"/>
      <w:numFmt w:val="lowerRoman"/>
      <w:lvlText w:val="%3."/>
      <w:lvlJc w:val="right"/>
      <w:pPr>
        <w:ind w:left="2160" w:hanging="180"/>
      </w:pPr>
    </w:lvl>
    <w:lvl w:ilvl="3" w:tplc="DD9E8638">
      <w:numFmt w:val="bullet"/>
      <w:lvlText w:val="-"/>
      <w:lvlJc w:val="left"/>
      <w:pPr>
        <w:ind w:left="2880" w:hanging="360"/>
      </w:pPr>
      <w:rPr>
        <w:rFonts w:ascii="Times New Roman" w:eastAsiaTheme="minorHAnsi" w:hAnsi="Times New Roman" w:cs="Times New Roman" w:hint="default"/>
      </w:rPr>
    </w:lvl>
    <w:lvl w:ilvl="4" w:tplc="99EA31F4">
      <w:start w:val="2013"/>
      <w:numFmt w:val="decimal"/>
      <w:lvlText w:val="%5"/>
      <w:lvlJc w:val="left"/>
      <w:pPr>
        <w:ind w:left="3741" w:hanging="501"/>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F867AB"/>
    <w:multiLevelType w:val="hybridMultilevel"/>
    <w:tmpl w:val="FFA4F44A"/>
    <w:lvl w:ilvl="0" w:tplc="0409001B">
      <w:start w:val="1"/>
      <w:numFmt w:val="lowerRoman"/>
      <w:lvlText w:val="%1."/>
      <w:lvlJc w:val="right"/>
      <w:pPr>
        <w:ind w:left="2160" w:hanging="18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046206B"/>
    <w:multiLevelType w:val="hybridMultilevel"/>
    <w:tmpl w:val="DB167D1C"/>
    <w:lvl w:ilvl="0" w:tplc="04090019">
      <w:start w:val="1"/>
      <w:numFmt w:val="lowerLetter"/>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3C84A31"/>
    <w:multiLevelType w:val="hybridMultilevel"/>
    <w:tmpl w:val="D8FA7886"/>
    <w:lvl w:ilvl="0" w:tplc="0409001B">
      <w:start w:val="1"/>
      <w:numFmt w:val="lowerRoman"/>
      <w:lvlText w:val="%1."/>
      <w:lvlJc w:val="right"/>
      <w:pPr>
        <w:ind w:left="2160" w:hanging="18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47702F7"/>
    <w:multiLevelType w:val="hybridMultilevel"/>
    <w:tmpl w:val="E1D8D7E2"/>
    <w:lvl w:ilvl="0" w:tplc="A40AA4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C5F4A23"/>
    <w:multiLevelType w:val="hybridMultilevel"/>
    <w:tmpl w:val="ADA078D2"/>
    <w:lvl w:ilvl="0" w:tplc="0409000F">
      <w:start w:val="1"/>
      <w:numFmt w:val="decimal"/>
      <w:lvlText w:val="%1."/>
      <w:lvlJc w:val="left"/>
      <w:pPr>
        <w:ind w:left="644" w:hanging="360"/>
      </w:pPr>
    </w:lvl>
    <w:lvl w:ilvl="1" w:tplc="0409000F">
      <w:start w:val="1"/>
      <w:numFmt w:val="decimal"/>
      <w:lvlText w:val="%2."/>
      <w:lvlJc w:val="left"/>
      <w:pPr>
        <w:ind w:left="1637" w:hanging="360"/>
      </w:pPr>
    </w:lvl>
    <w:lvl w:ilvl="2" w:tplc="0409001B">
      <w:start w:val="1"/>
      <w:numFmt w:val="lowerRoman"/>
      <w:lvlText w:val="%3."/>
      <w:lvlJc w:val="right"/>
      <w:pPr>
        <w:ind w:left="2160" w:hanging="180"/>
      </w:pPr>
    </w:lvl>
    <w:lvl w:ilvl="3" w:tplc="DD9E8638">
      <w:numFmt w:val="bullet"/>
      <w:lvlText w:val="-"/>
      <w:lvlJc w:val="left"/>
      <w:pPr>
        <w:ind w:left="2880" w:hanging="360"/>
      </w:pPr>
      <w:rPr>
        <w:rFonts w:ascii="Times New Roman" w:eastAsiaTheme="minorHAnsi" w:hAnsi="Times New Roman" w:cs="Times New Roman" w:hint="default"/>
      </w:rPr>
    </w:lvl>
    <w:lvl w:ilvl="4" w:tplc="99EA31F4">
      <w:start w:val="2013"/>
      <w:numFmt w:val="decimal"/>
      <w:lvlText w:val="%5"/>
      <w:lvlJc w:val="left"/>
      <w:pPr>
        <w:ind w:left="3741" w:hanging="501"/>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3B5F57"/>
    <w:multiLevelType w:val="hybridMultilevel"/>
    <w:tmpl w:val="5BEAB2C4"/>
    <w:lvl w:ilvl="0" w:tplc="04090019">
      <w:start w:val="1"/>
      <w:numFmt w:val="lowerLetter"/>
      <w:lvlText w:val="%1."/>
      <w:lvlJc w:val="left"/>
      <w:pPr>
        <w:ind w:left="1637"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4B76BA5"/>
    <w:multiLevelType w:val="hybridMultilevel"/>
    <w:tmpl w:val="D74C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8D0EE6"/>
    <w:multiLevelType w:val="hybridMultilevel"/>
    <w:tmpl w:val="DB167D1C"/>
    <w:lvl w:ilvl="0" w:tplc="04090019">
      <w:start w:val="1"/>
      <w:numFmt w:val="lowerLetter"/>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CF63AAB"/>
    <w:multiLevelType w:val="hybridMultilevel"/>
    <w:tmpl w:val="FFA4F44A"/>
    <w:lvl w:ilvl="0" w:tplc="0409001B">
      <w:start w:val="1"/>
      <w:numFmt w:val="lowerRoman"/>
      <w:lvlText w:val="%1."/>
      <w:lvlJc w:val="right"/>
      <w:pPr>
        <w:ind w:left="2160" w:hanging="18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28D1F22"/>
    <w:multiLevelType w:val="hybridMultilevel"/>
    <w:tmpl w:val="1E4CC522"/>
    <w:lvl w:ilvl="0" w:tplc="0409000F">
      <w:start w:val="1"/>
      <w:numFmt w:val="decimal"/>
      <w:lvlText w:val="%1."/>
      <w:lvlJc w:val="left"/>
      <w:pPr>
        <w:ind w:left="502" w:hanging="360"/>
      </w:pPr>
    </w:lvl>
    <w:lvl w:ilvl="1" w:tplc="0409000F">
      <w:start w:val="1"/>
      <w:numFmt w:val="decimal"/>
      <w:lvlText w:val="%2."/>
      <w:lvlJc w:val="left"/>
      <w:pPr>
        <w:ind w:left="1637" w:hanging="360"/>
      </w:pPr>
    </w:lvl>
    <w:lvl w:ilvl="2" w:tplc="0409001B">
      <w:start w:val="1"/>
      <w:numFmt w:val="lowerRoman"/>
      <w:lvlText w:val="%3."/>
      <w:lvlJc w:val="right"/>
      <w:pPr>
        <w:ind w:left="2160" w:hanging="180"/>
      </w:pPr>
    </w:lvl>
    <w:lvl w:ilvl="3" w:tplc="DD9E8638">
      <w:numFmt w:val="bullet"/>
      <w:lvlText w:val="-"/>
      <w:lvlJc w:val="left"/>
      <w:pPr>
        <w:ind w:left="2880" w:hanging="360"/>
      </w:pPr>
      <w:rPr>
        <w:rFonts w:ascii="Times New Roman" w:eastAsiaTheme="minorHAnsi" w:hAnsi="Times New Roman" w:cs="Times New Roman" w:hint="default"/>
      </w:rPr>
    </w:lvl>
    <w:lvl w:ilvl="4" w:tplc="99EA31F4">
      <w:start w:val="2013"/>
      <w:numFmt w:val="decimal"/>
      <w:lvlText w:val="%5"/>
      <w:lvlJc w:val="left"/>
      <w:pPr>
        <w:ind w:left="3741" w:hanging="501"/>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5001B5"/>
    <w:multiLevelType w:val="hybridMultilevel"/>
    <w:tmpl w:val="FFA4F44A"/>
    <w:lvl w:ilvl="0" w:tplc="0409001B">
      <w:start w:val="1"/>
      <w:numFmt w:val="lowerRoman"/>
      <w:lvlText w:val="%1."/>
      <w:lvlJc w:val="right"/>
      <w:pPr>
        <w:ind w:left="2160" w:hanging="18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79D5B21"/>
    <w:multiLevelType w:val="hybridMultilevel"/>
    <w:tmpl w:val="D0A25A5C"/>
    <w:lvl w:ilvl="0" w:tplc="04090019">
      <w:start w:val="1"/>
      <w:numFmt w:val="lowerLetter"/>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9DA3C1F"/>
    <w:multiLevelType w:val="hybridMultilevel"/>
    <w:tmpl w:val="7E421F7C"/>
    <w:lvl w:ilvl="0" w:tplc="0409000F">
      <w:start w:val="1"/>
      <w:numFmt w:val="decimal"/>
      <w:lvlText w:val="%1."/>
      <w:lvlJc w:val="left"/>
      <w:pPr>
        <w:ind w:left="720" w:hanging="360"/>
      </w:pPr>
    </w:lvl>
    <w:lvl w:ilvl="1" w:tplc="0409000F">
      <w:start w:val="1"/>
      <w:numFmt w:val="decimal"/>
      <w:lvlText w:val="%2."/>
      <w:lvlJc w:val="left"/>
      <w:pPr>
        <w:ind w:left="1637" w:hanging="360"/>
      </w:pPr>
    </w:lvl>
    <w:lvl w:ilvl="2" w:tplc="0409001B">
      <w:start w:val="1"/>
      <w:numFmt w:val="lowerRoman"/>
      <w:lvlText w:val="%3."/>
      <w:lvlJc w:val="right"/>
      <w:pPr>
        <w:ind w:left="2160" w:hanging="180"/>
      </w:pPr>
    </w:lvl>
    <w:lvl w:ilvl="3" w:tplc="DD9E8638">
      <w:numFmt w:val="bullet"/>
      <w:lvlText w:val="-"/>
      <w:lvlJc w:val="left"/>
      <w:pPr>
        <w:ind w:left="2880" w:hanging="360"/>
      </w:pPr>
      <w:rPr>
        <w:rFonts w:ascii="Times New Roman" w:eastAsiaTheme="minorHAnsi" w:hAnsi="Times New Roman" w:cs="Times New Roman" w:hint="default"/>
      </w:rPr>
    </w:lvl>
    <w:lvl w:ilvl="4" w:tplc="99EA31F4">
      <w:start w:val="2013"/>
      <w:numFmt w:val="decimal"/>
      <w:lvlText w:val="%5"/>
      <w:lvlJc w:val="left"/>
      <w:pPr>
        <w:ind w:left="3741" w:hanging="501"/>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CF4D20"/>
    <w:multiLevelType w:val="hybridMultilevel"/>
    <w:tmpl w:val="F3DA88D0"/>
    <w:lvl w:ilvl="0" w:tplc="0409000F">
      <w:start w:val="1"/>
      <w:numFmt w:val="decimal"/>
      <w:lvlText w:val="%1."/>
      <w:lvlJc w:val="left"/>
      <w:pPr>
        <w:ind w:left="720" w:hanging="360"/>
      </w:pPr>
    </w:lvl>
    <w:lvl w:ilvl="1" w:tplc="04090019">
      <w:start w:val="1"/>
      <w:numFmt w:val="lowerLetter"/>
      <w:lvlText w:val="%2."/>
      <w:lvlJc w:val="left"/>
      <w:pPr>
        <w:ind w:left="1637"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8F70F3"/>
    <w:multiLevelType w:val="hybridMultilevel"/>
    <w:tmpl w:val="FFA4F44A"/>
    <w:lvl w:ilvl="0" w:tplc="0409001B">
      <w:start w:val="1"/>
      <w:numFmt w:val="lowerRoman"/>
      <w:lvlText w:val="%1."/>
      <w:lvlJc w:val="right"/>
      <w:pPr>
        <w:ind w:left="2160" w:hanging="18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F1D1FBE"/>
    <w:multiLevelType w:val="hybridMultilevel"/>
    <w:tmpl w:val="E28A659C"/>
    <w:lvl w:ilvl="0" w:tplc="0409001B">
      <w:start w:val="1"/>
      <w:numFmt w:val="lowerRoman"/>
      <w:lvlText w:val="%1."/>
      <w:lvlJc w:val="right"/>
      <w:pPr>
        <w:ind w:left="2160" w:hanging="18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1541F03"/>
    <w:multiLevelType w:val="hybridMultilevel"/>
    <w:tmpl w:val="D0A25A5C"/>
    <w:lvl w:ilvl="0" w:tplc="04090019">
      <w:start w:val="1"/>
      <w:numFmt w:val="lowerLetter"/>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18D2A5B"/>
    <w:multiLevelType w:val="hybridMultilevel"/>
    <w:tmpl w:val="DB167D1C"/>
    <w:lvl w:ilvl="0" w:tplc="04090019">
      <w:start w:val="1"/>
      <w:numFmt w:val="lowerLetter"/>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85C5FBD"/>
    <w:multiLevelType w:val="hybridMultilevel"/>
    <w:tmpl w:val="FFA4F44A"/>
    <w:lvl w:ilvl="0" w:tplc="0409001B">
      <w:start w:val="1"/>
      <w:numFmt w:val="lowerRoman"/>
      <w:lvlText w:val="%1."/>
      <w:lvlJc w:val="right"/>
      <w:pPr>
        <w:ind w:left="2160" w:hanging="18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B4B680E"/>
    <w:multiLevelType w:val="hybridMultilevel"/>
    <w:tmpl w:val="5BEAB2C4"/>
    <w:lvl w:ilvl="0" w:tplc="04090019">
      <w:start w:val="1"/>
      <w:numFmt w:val="lowerLetter"/>
      <w:lvlText w:val="%1."/>
      <w:lvlJc w:val="left"/>
      <w:pPr>
        <w:ind w:left="1637"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DCB602C"/>
    <w:multiLevelType w:val="hybridMultilevel"/>
    <w:tmpl w:val="DB167D1C"/>
    <w:lvl w:ilvl="0" w:tplc="04090019">
      <w:start w:val="1"/>
      <w:numFmt w:val="lowerLetter"/>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EEF0961"/>
    <w:multiLevelType w:val="hybridMultilevel"/>
    <w:tmpl w:val="E1E25FD2"/>
    <w:lvl w:ilvl="0" w:tplc="0409000F">
      <w:start w:val="1"/>
      <w:numFmt w:val="decimal"/>
      <w:lvlText w:val="%1."/>
      <w:lvlJc w:val="left"/>
      <w:pPr>
        <w:ind w:left="360" w:hanging="360"/>
      </w:pPr>
    </w:lvl>
    <w:lvl w:ilvl="1" w:tplc="0409000F">
      <w:start w:val="1"/>
      <w:numFmt w:val="decimal"/>
      <w:lvlText w:val="%2."/>
      <w:lvlJc w:val="left"/>
      <w:pPr>
        <w:ind w:left="1637" w:hanging="360"/>
      </w:pPr>
    </w:lvl>
    <w:lvl w:ilvl="2" w:tplc="0409001B">
      <w:start w:val="1"/>
      <w:numFmt w:val="lowerRoman"/>
      <w:lvlText w:val="%3."/>
      <w:lvlJc w:val="right"/>
      <w:pPr>
        <w:ind w:left="2160" w:hanging="180"/>
      </w:pPr>
    </w:lvl>
    <w:lvl w:ilvl="3" w:tplc="DD9E8638">
      <w:numFmt w:val="bullet"/>
      <w:lvlText w:val="-"/>
      <w:lvlJc w:val="left"/>
      <w:pPr>
        <w:ind w:left="2880" w:hanging="360"/>
      </w:pPr>
      <w:rPr>
        <w:rFonts w:ascii="Times New Roman" w:eastAsiaTheme="minorHAnsi" w:hAnsi="Times New Roman" w:cs="Times New Roman" w:hint="default"/>
      </w:rPr>
    </w:lvl>
    <w:lvl w:ilvl="4" w:tplc="99EA31F4">
      <w:start w:val="2013"/>
      <w:numFmt w:val="decimal"/>
      <w:lvlText w:val="%5"/>
      <w:lvlJc w:val="left"/>
      <w:pPr>
        <w:ind w:left="3741" w:hanging="501"/>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7E2B23"/>
    <w:multiLevelType w:val="hybridMultilevel"/>
    <w:tmpl w:val="B86CB774"/>
    <w:lvl w:ilvl="0" w:tplc="DEAC02EE">
      <w:start w:val="9"/>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9E46889"/>
    <w:multiLevelType w:val="hybridMultilevel"/>
    <w:tmpl w:val="D0A25A5C"/>
    <w:lvl w:ilvl="0" w:tplc="04090019">
      <w:start w:val="1"/>
      <w:numFmt w:val="lowerLetter"/>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6"/>
  </w:num>
  <w:num w:numId="2">
    <w:abstractNumId w:val="3"/>
  </w:num>
  <w:num w:numId="3">
    <w:abstractNumId w:val="26"/>
  </w:num>
  <w:num w:numId="4">
    <w:abstractNumId w:val="30"/>
  </w:num>
  <w:num w:numId="5">
    <w:abstractNumId w:val="16"/>
  </w:num>
  <w:num w:numId="6">
    <w:abstractNumId w:val="2"/>
  </w:num>
  <w:num w:numId="7">
    <w:abstractNumId w:val="4"/>
  </w:num>
  <w:num w:numId="8">
    <w:abstractNumId w:val="28"/>
  </w:num>
  <w:num w:numId="9">
    <w:abstractNumId w:val="22"/>
  </w:num>
  <w:num w:numId="10">
    <w:abstractNumId w:val="32"/>
  </w:num>
  <w:num w:numId="11">
    <w:abstractNumId w:val="35"/>
  </w:num>
  <w:num w:numId="12">
    <w:abstractNumId w:val="12"/>
  </w:num>
  <w:num w:numId="13">
    <w:abstractNumId w:val="10"/>
  </w:num>
  <w:num w:numId="14">
    <w:abstractNumId w:val="25"/>
  </w:num>
  <w:num w:numId="15">
    <w:abstractNumId w:val="33"/>
  </w:num>
  <w:num w:numId="16">
    <w:abstractNumId w:val="13"/>
  </w:num>
  <w:num w:numId="17">
    <w:abstractNumId w:val="23"/>
  </w:num>
  <w:num w:numId="18">
    <w:abstractNumId w:val="1"/>
  </w:num>
  <w:num w:numId="19">
    <w:abstractNumId w:val="9"/>
  </w:num>
  <w:num w:numId="20">
    <w:abstractNumId w:val="0"/>
  </w:num>
  <w:num w:numId="21">
    <w:abstractNumId w:val="20"/>
  </w:num>
  <w:num w:numId="22">
    <w:abstractNumId w:val="34"/>
  </w:num>
  <w:num w:numId="23">
    <w:abstractNumId w:val="15"/>
  </w:num>
  <w:num w:numId="24">
    <w:abstractNumId w:val="29"/>
  </w:num>
  <w:num w:numId="25">
    <w:abstractNumId w:val="5"/>
  </w:num>
  <w:num w:numId="26">
    <w:abstractNumId w:val="14"/>
  </w:num>
  <w:num w:numId="27">
    <w:abstractNumId w:val="7"/>
  </w:num>
  <w:num w:numId="28">
    <w:abstractNumId w:val="27"/>
  </w:num>
  <w:num w:numId="29">
    <w:abstractNumId w:val="18"/>
  </w:num>
  <w:num w:numId="30">
    <w:abstractNumId w:val="17"/>
  </w:num>
  <w:num w:numId="31">
    <w:abstractNumId w:val="8"/>
  </w:num>
  <w:num w:numId="32">
    <w:abstractNumId w:val="6"/>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7"/>
  </w:num>
  <w:num w:numId="35">
    <w:abstractNumId w:val="19"/>
  </w:num>
  <w:num w:numId="36">
    <w:abstractNumId w:val="24"/>
  </w:num>
  <w:num w:numId="37">
    <w:abstractNumId w:val="31"/>
  </w:num>
  <w:num w:numId="38">
    <w:abstractNumId w:val="38"/>
  </w:num>
  <w:num w:numId="39">
    <w:abstractNumId w:val="11"/>
  </w:num>
  <w:num w:numId="40">
    <w:abstractNumId w:val="2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A35"/>
    <w:rsid w:val="0000170D"/>
    <w:rsid w:val="000038DC"/>
    <w:rsid w:val="00003E02"/>
    <w:rsid w:val="000047AE"/>
    <w:rsid w:val="00007648"/>
    <w:rsid w:val="00013089"/>
    <w:rsid w:val="0002081C"/>
    <w:rsid w:val="000421AB"/>
    <w:rsid w:val="00044263"/>
    <w:rsid w:val="00045781"/>
    <w:rsid w:val="00047B22"/>
    <w:rsid w:val="000504FB"/>
    <w:rsid w:val="0005076E"/>
    <w:rsid w:val="00053CA6"/>
    <w:rsid w:val="00063ACD"/>
    <w:rsid w:val="000718D1"/>
    <w:rsid w:val="00072BAE"/>
    <w:rsid w:val="000745D6"/>
    <w:rsid w:val="00081C04"/>
    <w:rsid w:val="00087A5B"/>
    <w:rsid w:val="0009028A"/>
    <w:rsid w:val="00090BBA"/>
    <w:rsid w:val="000940C2"/>
    <w:rsid w:val="000B6D6F"/>
    <w:rsid w:val="000C557C"/>
    <w:rsid w:val="000C564B"/>
    <w:rsid w:val="000C6B85"/>
    <w:rsid w:val="000D002A"/>
    <w:rsid w:val="000D2065"/>
    <w:rsid w:val="000D7483"/>
    <w:rsid w:val="000E4D8D"/>
    <w:rsid w:val="000E6708"/>
    <w:rsid w:val="000F3DD6"/>
    <w:rsid w:val="00101B2D"/>
    <w:rsid w:val="00104290"/>
    <w:rsid w:val="00153367"/>
    <w:rsid w:val="00155F31"/>
    <w:rsid w:val="0016030A"/>
    <w:rsid w:val="00162F8D"/>
    <w:rsid w:val="0016418D"/>
    <w:rsid w:val="0017089D"/>
    <w:rsid w:val="0017423C"/>
    <w:rsid w:val="001815ED"/>
    <w:rsid w:val="001A009B"/>
    <w:rsid w:val="001A3FF3"/>
    <w:rsid w:val="001A4CF4"/>
    <w:rsid w:val="001A60BA"/>
    <w:rsid w:val="001A7DB7"/>
    <w:rsid w:val="001B2B3B"/>
    <w:rsid w:val="001C5D84"/>
    <w:rsid w:val="001E2018"/>
    <w:rsid w:val="001E5C4E"/>
    <w:rsid w:val="001E7EB4"/>
    <w:rsid w:val="001F4311"/>
    <w:rsid w:val="00200F83"/>
    <w:rsid w:val="00204074"/>
    <w:rsid w:val="002044CD"/>
    <w:rsid w:val="002149D8"/>
    <w:rsid w:val="00214C26"/>
    <w:rsid w:val="00217303"/>
    <w:rsid w:val="00217AD9"/>
    <w:rsid w:val="00220552"/>
    <w:rsid w:val="0022317E"/>
    <w:rsid w:val="0023122E"/>
    <w:rsid w:val="00231592"/>
    <w:rsid w:val="002364D7"/>
    <w:rsid w:val="002364F7"/>
    <w:rsid w:val="0024062D"/>
    <w:rsid w:val="00240BF7"/>
    <w:rsid w:val="0025354E"/>
    <w:rsid w:val="0026360E"/>
    <w:rsid w:val="00266672"/>
    <w:rsid w:val="0026684D"/>
    <w:rsid w:val="00267962"/>
    <w:rsid w:val="00292A22"/>
    <w:rsid w:val="002A4653"/>
    <w:rsid w:val="002A5FE5"/>
    <w:rsid w:val="002A7E51"/>
    <w:rsid w:val="002B023C"/>
    <w:rsid w:val="002B644D"/>
    <w:rsid w:val="002C71CA"/>
    <w:rsid w:val="002D2A48"/>
    <w:rsid w:val="002D456D"/>
    <w:rsid w:val="002D6F1F"/>
    <w:rsid w:val="002E53A5"/>
    <w:rsid w:val="00305851"/>
    <w:rsid w:val="00321CD5"/>
    <w:rsid w:val="003272A1"/>
    <w:rsid w:val="003317FF"/>
    <w:rsid w:val="0033202A"/>
    <w:rsid w:val="003367FE"/>
    <w:rsid w:val="00341863"/>
    <w:rsid w:val="00344C43"/>
    <w:rsid w:val="00351BBD"/>
    <w:rsid w:val="00354810"/>
    <w:rsid w:val="00372F55"/>
    <w:rsid w:val="0037662C"/>
    <w:rsid w:val="00380992"/>
    <w:rsid w:val="00387591"/>
    <w:rsid w:val="003875E2"/>
    <w:rsid w:val="0039322C"/>
    <w:rsid w:val="003A24FC"/>
    <w:rsid w:val="003A602E"/>
    <w:rsid w:val="003B3876"/>
    <w:rsid w:val="003B4AF1"/>
    <w:rsid w:val="003B6E08"/>
    <w:rsid w:val="003C240E"/>
    <w:rsid w:val="003D7885"/>
    <w:rsid w:val="003E6E83"/>
    <w:rsid w:val="003F218A"/>
    <w:rsid w:val="003F7B09"/>
    <w:rsid w:val="003F7D95"/>
    <w:rsid w:val="00405A17"/>
    <w:rsid w:val="00421EDD"/>
    <w:rsid w:val="00427572"/>
    <w:rsid w:val="00431A35"/>
    <w:rsid w:val="00432C01"/>
    <w:rsid w:val="00433457"/>
    <w:rsid w:val="00436B2D"/>
    <w:rsid w:val="00436BCF"/>
    <w:rsid w:val="004409E3"/>
    <w:rsid w:val="00454D6E"/>
    <w:rsid w:val="004629C2"/>
    <w:rsid w:val="004646D6"/>
    <w:rsid w:val="004709F3"/>
    <w:rsid w:val="004729BF"/>
    <w:rsid w:val="004764DF"/>
    <w:rsid w:val="00481B01"/>
    <w:rsid w:val="004833F0"/>
    <w:rsid w:val="00483E01"/>
    <w:rsid w:val="00487F81"/>
    <w:rsid w:val="004A1DB5"/>
    <w:rsid w:val="004A1EFF"/>
    <w:rsid w:val="004A4E95"/>
    <w:rsid w:val="004A75E7"/>
    <w:rsid w:val="004A7943"/>
    <w:rsid w:val="004B2443"/>
    <w:rsid w:val="004B7797"/>
    <w:rsid w:val="004C0E2B"/>
    <w:rsid w:val="004C6133"/>
    <w:rsid w:val="004C757C"/>
    <w:rsid w:val="004C7FC5"/>
    <w:rsid w:val="004D2FA0"/>
    <w:rsid w:val="004E0F91"/>
    <w:rsid w:val="004E17C9"/>
    <w:rsid w:val="004E5C90"/>
    <w:rsid w:val="004F5270"/>
    <w:rsid w:val="004F6E76"/>
    <w:rsid w:val="00501A12"/>
    <w:rsid w:val="005039E2"/>
    <w:rsid w:val="00503D2E"/>
    <w:rsid w:val="005077C2"/>
    <w:rsid w:val="005079DA"/>
    <w:rsid w:val="00512377"/>
    <w:rsid w:val="00515173"/>
    <w:rsid w:val="0052331E"/>
    <w:rsid w:val="00556833"/>
    <w:rsid w:val="00560C5F"/>
    <w:rsid w:val="00562BCC"/>
    <w:rsid w:val="0057005B"/>
    <w:rsid w:val="00570930"/>
    <w:rsid w:val="0057464F"/>
    <w:rsid w:val="0057595E"/>
    <w:rsid w:val="00581625"/>
    <w:rsid w:val="0058229F"/>
    <w:rsid w:val="005A0B0C"/>
    <w:rsid w:val="005A30EB"/>
    <w:rsid w:val="005B1F9F"/>
    <w:rsid w:val="005B3CCA"/>
    <w:rsid w:val="005B7505"/>
    <w:rsid w:val="005C1953"/>
    <w:rsid w:val="005C546F"/>
    <w:rsid w:val="005C72C2"/>
    <w:rsid w:val="005E0F11"/>
    <w:rsid w:val="005F23FE"/>
    <w:rsid w:val="005F4375"/>
    <w:rsid w:val="006033C0"/>
    <w:rsid w:val="00614E9A"/>
    <w:rsid w:val="00617C4F"/>
    <w:rsid w:val="006272E4"/>
    <w:rsid w:val="00631527"/>
    <w:rsid w:val="0063301C"/>
    <w:rsid w:val="00635262"/>
    <w:rsid w:val="0064026F"/>
    <w:rsid w:val="00640CCE"/>
    <w:rsid w:val="006434BE"/>
    <w:rsid w:val="00651214"/>
    <w:rsid w:val="006574D9"/>
    <w:rsid w:val="00662F84"/>
    <w:rsid w:val="00666490"/>
    <w:rsid w:val="00670574"/>
    <w:rsid w:val="00672EDD"/>
    <w:rsid w:val="0067412E"/>
    <w:rsid w:val="00687C26"/>
    <w:rsid w:val="00696C19"/>
    <w:rsid w:val="006A18DD"/>
    <w:rsid w:val="006A1C96"/>
    <w:rsid w:val="006A38B6"/>
    <w:rsid w:val="006A6008"/>
    <w:rsid w:val="006A6B6C"/>
    <w:rsid w:val="006A705F"/>
    <w:rsid w:val="006B1D91"/>
    <w:rsid w:val="006B214A"/>
    <w:rsid w:val="006C478B"/>
    <w:rsid w:val="006D6684"/>
    <w:rsid w:val="006D746B"/>
    <w:rsid w:val="006D752F"/>
    <w:rsid w:val="006E16ED"/>
    <w:rsid w:val="006E2E9C"/>
    <w:rsid w:val="006F50AC"/>
    <w:rsid w:val="006F5D62"/>
    <w:rsid w:val="007025DF"/>
    <w:rsid w:val="007047D0"/>
    <w:rsid w:val="00706CB2"/>
    <w:rsid w:val="00713A03"/>
    <w:rsid w:val="00717D04"/>
    <w:rsid w:val="007219D3"/>
    <w:rsid w:val="00731BC7"/>
    <w:rsid w:val="00735DDF"/>
    <w:rsid w:val="007366EA"/>
    <w:rsid w:val="00740ADF"/>
    <w:rsid w:val="00740BE8"/>
    <w:rsid w:val="00741527"/>
    <w:rsid w:val="00741DCC"/>
    <w:rsid w:val="00744A38"/>
    <w:rsid w:val="00751D28"/>
    <w:rsid w:val="007614BC"/>
    <w:rsid w:val="00765301"/>
    <w:rsid w:val="007805D4"/>
    <w:rsid w:val="00787489"/>
    <w:rsid w:val="00791A5F"/>
    <w:rsid w:val="00797E2C"/>
    <w:rsid w:val="007B143B"/>
    <w:rsid w:val="007D1AF3"/>
    <w:rsid w:val="007D4BE9"/>
    <w:rsid w:val="007E4659"/>
    <w:rsid w:val="007E6B6B"/>
    <w:rsid w:val="007E7C77"/>
    <w:rsid w:val="007F60EE"/>
    <w:rsid w:val="007F69F6"/>
    <w:rsid w:val="007F7451"/>
    <w:rsid w:val="008059A1"/>
    <w:rsid w:val="008143D4"/>
    <w:rsid w:val="008146F3"/>
    <w:rsid w:val="008229A9"/>
    <w:rsid w:val="00824D4A"/>
    <w:rsid w:val="0084488A"/>
    <w:rsid w:val="008479FB"/>
    <w:rsid w:val="00855DB6"/>
    <w:rsid w:val="008608E4"/>
    <w:rsid w:val="00862CA3"/>
    <w:rsid w:val="008655B2"/>
    <w:rsid w:val="00872A7B"/>
    <w:rsid w:val="008A3B41"/>
    <w:rsid w:val="008B1A37"/>
    <w:rsid w:val="008B2FF4"/>
    <w:rsid w:val="008B4223"/>
    <w:rsid w:val="008C4677"/>
    <w:rsid w:val="008D3FB0"/>
    <w:rsid w:val="008E3A0F"/>
    <w:rsid w:val="008E5224"/>
    <w:rsid w:val="008F39F4"/>
    <w:rsid w:val="00901FE7"/>
    <w:rsid w:val="009027D4"/>
    <w:rsid w:val="009028FF"/>
    <w:rsid w:val="009101D6"/>
    <w:rsid w:val="00917176"/>
    <w:rsid w:val="00924765"/>
    <w:rsid w:val="009331F7"/>
    <w:rsid w:val="009378FE"/>
    <w:rsid w:val="00937C1D"/>
    <w:rsid w:val="0094286D"/>
    <w:rsid w:val="00943527"/>
    <w:rsid w:val="0094635D"/>
    <w:rsid w:val="00951667"/>
    <w:rsid w:val="009563A5"/>
    <w:rsid w:val="009624F8"/>
    <w:rsid w:val="009673E6"/>
    <w:rsid w:val="009713D0"/>
    <w:rsid w:val="00974049"/>
    <w:rsid w:val="00984D06"/>
    <w:rsid w:val="0098785B"/>
    <w:rsid w:val="009910D0"/>
    <w:rsid w:val="00993F78"/>
    <w:rsid w:val="009A4ECB"/>
    <w:rsid w:val="009B2380"/>
    <w:rsid w:val="009B7F7B"/>
    <w:rsid w:val="009C087B"/>
    <w:rsid w:val="009C448A"/>
    <w:rsid w:val="009C6E1B"/>
    <w:rsid w:val="009D282B"/>
    <w:rsid w:val="009D2996"/>
    <w:rsid w:val="009D307A"/>
    <w:rsid w:val="009D465A"/>
    <w:rsid w:val="009D5D13"/>
    <w:rsid w:val="009E38AD"/>
    <w:rsid w:val="009F1AEE"/>
    <w:rsid w:val="009F4905"/>
    <w:rsid w:val="009F73E3"/>
    <w:rsid w:val="00A02AD1"/>
    <w:rsid w:val="00A0642E"/>
    <w:rsid w:val="00A11688"/>
    <w:rsid w:val="00A149B2"/>
    <w:rsid w:val="00A160CD"/>
    <w:rsid w:val="00A20C66"/>
    <w:rsid w:val="00A21B46"/>
    <w:rsid w:val="00A309E4"/>
    <w:rsid w:val="00A43C69"/>
    <w:rsid w:val="00A54C63"/>
    <w:rsid w:val="00A559E4"/>
    <w:rsid w:val="00A62971"/>
    <w:rsid w:val="00A74519"/>
    <w:rsid w:val="00A76478"/>
    <w:rsid w:val="00A813B6"/>
    <w:rsid w:val="00A8228F"/>
    <w:rsid w:val="00A85920"/>
    <w:rsid w:val="00A87E86"/>
    <w:rsid w:val="00A92A76"/>
    <w:rsid w:val="00A96FB8"/>
    <w:rsid w:val="00A9763D"/>
    <w:rsid w:val="00AA2025"/>
    <w:rsid w:val="00AA25AF"/>
    <w:rsid w:val="00AA2969"/>
    <w:rsid w:val="00AA3241"/>
    <w:rsid w:val="00AA70EB"/>
    <w:rsid w:val="00AB5325"/>
    <w:rsid w:val="00AC0597"/>
    <w:rsid w:val="00AC3D5B"/>
    <w:rsid w:val="00AD000C"/>
    <w:rsid w:val="00AD1D0C"/>
    <w:rsid w:val="00AD399D"/>
    <w:rsid w:val="00AE0F66"/>
    <w:rsid w:val="00AE43EA"/>
    <w:rsid w:val="00AF0AE0"/>
    <w:rsid w:val="00AF22DF"/>
    <w:rsid w:val="00AF35CB"/>
    <w:rsid w:val="00AF3E01"/>
    <w:rsid w:val="00B13DAC"/>
    <w:rsid w:val="00B2375C"/>
    <w:rsid w:val="00B2379B"/>
    <w:rsid w:val="00B401EA"/>
    <w:rsid w:val="00B42008"/>
    <w:rsid w:val="00B552DC"/>
    <w:rsid w:val="00B613CD"/>
    <w:rsid w:val="00B63BB1"/>
    <w:rsid w:val="00B6761D"/>
    <w:rsid w:val="00B67939"/>
    <w:rsid w:val="00B67FD5"/>
    <w:rsid w:val="00B73492"/>
    <w:rsid w:val="00B74908"/>
    <w:rsid w:val="00B80DA2"/>
    <w:rsid w:val="00B82806"/>
    <w:rsid w:val="00B93644"/>
    <w:rsid w:val="00B9397D"/>
    <w:rsid w:val="00BB044B"/>
    <w:rsid w:val="00BB2789"/>
    <w:rsid w:val="00BC259B"/>
    <w:rsid w:val="00BC3E1D"/>
    <w:rsid w:val="00BC4D88"/>
    <w:rsid w:val="00BC5A97"/>
    <w:rsid w:val="00BD52F3"/>
    <w:rsid w:val="00BD621D"/>
    <w:rsid w:val="00BE236B"/>
    <w:rsid w:val="00BE4756"/>
    <w:rsid w:val="00BE6ABE"/>
    <w:rsid w:val="00BF1ECB"/>
    <w:rsid w:val="00BF2D47"/>
    <w:rsid w:val="00BF6882"/>
    <w:rsid w:val="00C02266"/>
    <w:rsid w:val="00C16D4E"/>
    <w:rsid w:val="00C20B30"/>
    <w:rsid w:val="00C2150C"/>
    <w:rsid w:val="00C43D7F"/>
    <w:rsid w:val="00C714D8"/>
    <w:rsid w:val="00C72F50"/>
    <w:rsid w:val="00C8589C"/>
    <w:rsid w:val="00C87F9F"/>
    <w:rsid w:val="00C91D5D"/>
    <w:rsid w:val="00CA018B"/>
    <w:rsid w:val="00CA057C"/>
    <w:rsid w:val="00CA416E"/>
    <w:rsid w:val="00CB4361"/>
    <w:rsid w:val="00CB703A"/>
    <w:rsid w:val="00CC251A"/>
    <w:rsid w:val="00CD03F8"/>
    <w:rsid w:val="00CD0D6F"/>
    <w:rsid w:val="00CD2A70"/>
    <w:rsid w:val="00CD5927"/>
    <w:rsid w:val="00CE1790"/>
    <w:rsid w:val="00CE1FA2"/>
    <w:rsid w:val="00CF00AD"/>
    <w:rsid w:val="00CF4645"/>
    <w:rsid w:val="00CF46A2"/>
    <w:rsid w:val="00CF7BB1"/>
    <w:rsid w:val="00D209E8"/>
    <w:rsid w:val="00D272D5"/>
    <w:rsid w:val="00D5353F"/>
    <w:rsid w:val="00D578D0"/>
    <w:rsid w:val="00D6586B"/>
    <w:rsid w:val="00D67568"/>
    <w:rsid w:val="00D70C9D"/>
    <w:rsid w:val="00D7108B"/>
    <w:rsid w:val="00D76E9B"/>
    <w:rsid w:val="00D82B61"/>
    <w:rsid w:val="00D9213B"/>
    <w:rsid w:val="00DB2DEC"/>
    <w:rsid w:val="00DB4633"/>
    <w:rsid w:val="00DC31AF"/>
    <w:rsid w:val="00DD1F7F"/>
    <w:rsid w:val="00DD3AB5"/>
    <w:rsid w:val="00DD4891"/>
    <w:rsid w:val="00DE00AE"/>
    <w:rsid w:val="00DE0284"/>
    <w:rsid w:val="00DE12F6"/>
    <w:rsid w:val="00DE1F01"/>
    <w:rsid w:val="00DE20B2"/>
    <w:rsid w:val="00DE2F29"/>
    <w:rsid w:val="00DE666E"/>
    <w:rsid w:val="00DE68F9"/>
    <w:rsid w:val="00DF7E06"/>
    <w:rsid w:val="00E04353"/>
    <w:rsid w:val="00E10E05"/>
    <w:rsid w:val="00E1301E"/>
    <w:rsid w:val="00E21737"/>
    <w:rsid w:val="00E23B09"/>
    <w:rsid w:val="00E31940"/>
    <w:rsid w:val="00E32516"/>
    <w:rsid w:val="00E33111"/>
    <w:rsid w:val="00E379C9"/>
    <w:rsid w:val="00E40493"/>
    <w:rsid w:val="00E406EF"/>
    <w:rsid w:val="00E407B9"/>
    <w:rsid w:val="00E454C4"/>
    <w:rsid w:val="00E518F1"/>
    <w:rsid w:val="00E54416"/>
    <w:rsid w:val="00E85E0A"/>
    <w:rsid w:val="00E91B82"/>
    <w:rsid w:val="00E92CEF"/>
    <w:rsid w:val="00EA37F9"/>
    <w:rsid w:val="00EA588D"/>
    <w:rsid w:val="00EB443B"/>
    <w:rsid w:val="00EB5467"/>
    <w:rsid w:val="00EC12F3"/>
    <w:rsid w:val="00EC431D"/>
    <w:rsid w:val="00EC5036"/>
    <w:rsid w:val="00EC5719"/>
    <w:rsid w:val="00EC738C"/>
    <w:rsid w:val="00ED003E"/>
    <w:rsid w:val="00EE0756"/>
    <w:rsid w:val="00EE1806"/>
    <w:rsid w:val="00EF2D2F"/>
    <w:rsid w:val="00EF5BE7"/>
    <w:rsid w:val="00EF6383"/>
    <w:rsid w:val="00F014D3"/>
    <w:rsid w:val="00F03C98"/>
    <w:rsid w:val="00F05151"/>
    <w:rsid w:val="00F0732B"/>
    <w:rsid w:val="00F1168B"/>
    <w:rsid w:val="00F125A6"/>
    <w:rsid w:val="00F1590C"/>
    <w:rsid w:val="00F15CD5"/>
    <w:rsid w:val="00F17714"/>
    <w:rsid w:val="00F210C2"/>
    <w:rsid w:val="00F30324"/>
    <w:rsid w:val="00F33259"/>
    <w:rsid w:val="00F4085E"/>
    <w:rsid w:val="00F418AC"/>
    <w:rsid w:val="00F53B21"/>
    <w:rsid w:val="00F541B6"/>
    <w:rsid w:val="00F548AF"/>
    <w:rsid w:val="00F55FAD"/>
    <w:rsid w:val="00F603D5"/>
    <w:rsid w:val="00F7595E"/>
    <w:rsid w:val="00F75E3F"/>
    <w:rsid w:val="00F75F62"/>
    <w:rsid w:val="00F852F9"/>
    <w:rsid w:val="00F854F9"/>
    <w:rsid w:val="00F95245"/>
    <w:rsid w:val="00F96768"/>
    <w:rsid w:val="00F9726F"/>
    <w:rsid w:val="00FA40CA"/>
    <w:rsid w:val="00FA4202"/>
    <w:rsid w:val="00FA5CA1"/>
    <w:rsid w:val="00FB7900"/>
    <w:rsid w:val="00FC28C7"/>
    <w:rsid w:val="00FD17FE"/>
    <w:rsid w:val="00FD1F93"/>
    <w:rsid w:val="00FD3E3A"/>
    <w:rsid w:val="00FD3F3A"/>
    <w:rsid w:val="00FF2D69"/>
    <w:rsid w:val="00FF3998"/>
    <w:rsid w:val="00FF65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F93"/>
    <w:rPr>
      <w:rFonts w:ascii="Times New Roman" w:hAnsi="Times New Roman"/>
      <w:sz w:val="24"/>
      <w:lang w:val="en-GB"/>
    </w:rPr>
  </w:style>
  <w:style w:type="paragraph" w:styleId="Heading1">
    <w:name w:val="heading 1"/>
    <w:basedOn w:val="Normal"/>
    <w:next w:val="Normal"/>
    <w:link w:val="Heading1Char"/>
    <w:uiPriority w:val="9"/>
    <w:qFormat/>
    <w:rsid w:val="000130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paragraph" w:styleId="ListParagraph">
    <w:name w:val="List Paragraph"/>
    <w:basedOn w:val="Normal"/>
    <w:uiPriority w:val="34"/>
    <w:qFormat/>
    <w:rsid w:val="00431A35"/>
    <w:pPr>
      <w:ind w:left="720"/>
      <w:contextualSpacing/>
    </w:pPr>
  </w:style>
  <w:style w:type="character" w:styleId="CommentReference">
    <w:name w:val="annotation reference"/>
    <w:basedOn w:val="DefaultParagraphFont"/>
    <w:uiPriority w:val="99"/>
    <w:semiHidden/>
    <w:unhideWhenUsed/>
    <w:rsid w:val="009D2996"/>
    <w:rPr>
      <w:sz w:val="16"/>
      <w:szCs w:val="16"/>
    </w:rPr>
  </w:style>
  <w:style w:type="paragraph" w:styleId="CommentText">
    <w:name w:val="annotation text"/>
    <w:basedOn w:val="Normal"/>
    <w:link w:val="CommentTextChar1"/>
    <w:uiPriority w:val="99"/>
    <w:semiHidden/>
    <w:unhideWhenUsed/>
    <w:rsid w:val="009D2996"/>
    <w:pPr>
      <w:spacing w:line="240" w:lineRule="auto"/>
    </w:pPr>
    <w:rPr>
      <w:sz w:val="20"/>
      <w:szCs w:val="20"/>
    </w:rPr>
  </w:style>
  <w:style w:type="character" w:customStyle="1" w:styleId="CommentTextChar1">
    <w:name w:val="Comment Text Char1"/>
    <w:basedOn w:val="DefaultParagraphFont"/>
    <w:link w:val="CommentText"/>
    <w:uiPriority w:val="99"/>
    <w:semiHidden/>
    <w:rsid w:val="009D2996"/>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9D2996"/>
    <w:rPr>
      <w:b/>
      <w:bCs/>
    </w:rPr>
  </w:style>
  <w:style w:type="character" w:customStyle="1" w:styleId="CommentSubjectChar">
    <w:name w:val="Comment Subject Char"/>
    <w:basedOn w:val="CommentTextChar1"/>
    <w:link w:val="CommentSubject"/>
    <w:uiPriority w:val="99"/>
    <w:semiHidden/>
    <w:rsid w:val="009D2996"/>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9D2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996"/>
    <w:rPr>
      <w:rFonts w:ascii="Tahoma" w:hAnsi="Tahoma" w:cs="Tahoma"/>
      <w:sz w:val="16"/>
      <w:szCs w:val="16"/>
      <w:lang w:val="en-GB"/>
    </w:rPr>
  </w:style>
  <w:style w:type="table" w:styleId="TableGrid">
    <w:name w:val="Table Grid"/>
    <w:basedOn w:val="TableNormal"/>
    <w:uiPriority w:val="59"/>
    <w:rsid w:val="00933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A21B4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A21B4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A21B4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A21B4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A21B4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A21B4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mmentTextChar">
    <w:name w:val="Comment Text Char"/>
    <w:basedOn w:val="DefaultParagraphFont"/>
    <w:uiPriority w:val="99"/>
    <w:semiHidden/>
    <w:rsid w:val="004646D6"/>
    <w:rPr>
      <w:rFonts w:ascii="Times New Roman" w:hAnsi="Times New Roman"/>
      <w:sz w:val="20"/>
      <w:szCs w:val="20"/>
      <w:lang w:val="en-GB"/>
    </w:rPr>
  </w:style>
  <w:style w:type="table" w:styleId="LightShading-Accent5">
    <w:name w:val="Light Shading Accent 5"/>
    <w:basedOn w:val="TableNormal"/>
    <w:uiPriority w:val="60"/>
    <w:rsid w:val="000940C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BD52F3"/>
    <w:rPr>
      <w:color w:val="0000FF" w:themeColor="hyperlink"/>
      <w:u w:val="single"/>
    </w:rPr>
  </w:style>
  <w:style w:type="paragraph" w:customStyle="1" w:styleId="Paragraphedeliste1">
    <w:name w:val="Paragraphe de liste1"/>
    <w:basedOn w:val="Normal"/>
    <w:qFormat/>
    <w:rsid w:val="009673E6"/>
    <w:pPr>
      <w:ind w:left="720"/>
      <w:contextualSpacing/>
    </w:pPr>
    <w:rPr>
      <w:rFonts w:ascii="Calibri" w:eastAsia="Calibri" w:hAnsi="Calibri" w:cs="Times New Roman"/>
      <w:sz w:val="22"/>
      <w:lang w:val="en-US"/>
    </w:rPr>
  </w:style>
  <w:style w:type="table" w:styleId="LightShading-Accent3">
    <w:name w:val="Light Shading Accent 3"/>
    <w:basedOn w:val="TableNormal"/>
    <w:uiPriority w:val="60"/>
    <w:rsid w:val="00E3311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E3311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E3311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E3311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1">
    <w:name w:val="Light Grid Accent 1"/>
    <w:basedOn w:val="TableNormal"/>
    <w:uiPriority w:val="62"/>
    <w:rsid w:val="00E3311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Grid-Accent1">
    <w:name w:val="Colorful Grid Accent 1"/>
    <w:basedOn w:val="TableNormal"/>
    <w:uiPriority w:val="73"/>
    <w:rsid w:val="009F1AE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9F1AE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9F1AE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2-Accent1">
    <w:name w:val="Medium List 2 Accent 1"/>
    <w:basedOn w:val="TableNormal"/>
    <w:uiPriority w:val="66"/>
    <w:rsid w:val="009F1AE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noteText">
    <w:name w:val="footnote text"/>
    <w:basedOn w:val="Normal"/>
    <w:link w:val="FootnoteTextChar"/>
    <w:uiPriority w:val="99"/>
    <w:semiHidden/>
    <w:unhideWhenUsed/>
    <w:rsid w:val="003E6E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E83"/>
    <w:rPr>
      <w:rFonts w:ascii="Times New Roman" w:hAnsi="Times New Roman"/>
      <w:sz w:val="20"/>
      <w:szCs w:val="20"/>
      <w:lang w:val="en-GB"/>
    </w:rPr>
  </w:style>
  <w:style w:type="character" w:styleId="FootnoteReference">
    <w:name w:val="footnote reference"/>
    <w:basedOn w:val="DefaultParagraphFont"/>
    <w:uiPriority w:val="99"/>
    <w:semiHidden/>
    <w:unhideWhenUsed/>
    <w:rsid w:val="003E6E83"/>
    <w:rPr>
      <w:vertAlign w:val="superscript"/>
    </w:rPr>
  </w:style>
  <w:style w:type="paragraph" w:styleId="EndnoteText">
    <w:name w:val="endnote text"/>
    <w:basedOn w:val="Normal"/>
    <w:link w:val="EndnoteTextChar"/>
    <w:uiPriority w:val="99"/>
    <w:semiHidden/>
    <w:unhideWhenUsed/>
    <w:rsid w:val="004A75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75E7"/>
    <w:rPr>
      <w:rFonts w:ascii="Times New Roman" w:hAnsi="Times New Roman"/>
      <w:sz w:val="20"/>
      <w:szCs w:val="20"/>
      <w:lang w:val="en-GB"/>
    </w:rPr>
  </w:style>
  <w:style w:type="character" w:styleId="EndnoteReference">
    <w:name w:val="endnote reference"/>
    <w:basedOn w:val="DefaultParagraphFont"/>
    <w:uiPriority w:val="99"/>
    <w:semiHidden/>
    <w:unhideWhenUsed/>
    <w:rsid w:val="004A75E7"/>
    <w:rPr>
      <w:vertAlign w:val="superscript"/>
    </w:rPr>
  </w:style>
  <w:style w:type="paragraph" w:styleId="NoSpacing">
    <w:name w:val="No Spacing"/>
    <w:uiPriority w:val="1"/>
    <w:qFormat/>
    <w:rsid w:val="003F7D95"/>
    <w:pPr>
      <w:spacing w:after="0" w:line="240" w:lineRule="auto"/>
    </w:pPr>
    <w:rPr>
      <w:rFonts w:ascii="Times New Roman" w:hAnsi="Times New Roman"/>
      <w:sz w:val="24"/>
      <w:lang w:val="en-GB"/>
    </w:rPr>
  </w:style>
  <w:style w:type="character" w:customStyle="1" w:styleId="Heading1Char">
    <w:name w:val="Heading 1 Char"/>
    <w:basedOn w:val="DefaultParagraphFont"/>
    <w:link w:val="Heading1"/>
    <w:uiPriority w:val="9"/>
    <w:rsid w:val="00013089"/>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F93"/>
    <w:rPr>
      <w:rFonts w:ascii="Times New Roman" w:hAnsi="Times New Roman"/>
      <w:sz w:val="24"/>
      <w:lang w:val="en-GB"/>
    </w:rPr>
  </w:style>
  <w:style w:type="paragraph" w:styleId="Heading1">
    <w:name w:val="heading 1"/>
    <w:basedOn w:val="Normal"/>
    <w:next w:val="Normal"/>
    <w:link w:val="Heading1Char"/>
    <w:uiPriority w:val="9"/>
    <w:qFormat/>
    <w:rsid w:val="000130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paragraph" w:styleId="ListParagraph">
    <w:name w:val="List Paragraph"/>
    <w:basedOn w:val="Normal"/>
    <w:uiPriority w:val="34"/>
    <w:qFormat/>
    <w:rsid w:val="00431A35"/>
    <w:pPr>
      <w:ind w:left="720"/>
      <w:contextualSpacing/>
    </w:pPr>
  </w:style>
  <w:style w:type="character" w:styleId="CommentReference">
    <w:name w:val="annotation reference"/>
    <w:basedOn w:val="DefaultParagraphFont"/>
    <w:uiPriority w:val="99"/>
    <w:semiHidden/>
    <w:unhideWhenUsed/>
    <w:rsid w:val="009D2996"/>
    <w:rPr>
      <w:sz w:val="16"/>
      <w:szCs w:val="16"/>
    </w:rPr>
  </w:style>
  <w:style w:type="paragraph" w:styleId="CommentText">
    <w:name w:val="annotation text"/>
    <w:basedOn w:val="Normal"/>
    <w:link w:val="CommentTextChar1"/>
    <w:uiPriority w:val="99"/>
    <w:semiHidden/>
    <w:unhideWhenUsed/>
    <w:rsid w:val="009D2996"/>
    <w:pPr>
      <w:spacing w:line="240" w:lineRule="auto"/>
    </w:pPr>
    <w:rPr>
      <w:sz w:val="20"/>
      <w:szCs w:val="20"/>
    </w:rPr>
  </w:style>
  <w:style w:type="character" w:customStyle="1" w:styleId="CommentTextChar1">
    <w:name w:val="Comment Text Char1"/>
    <w:basedOn w:val="DefaultParagraphFont"/>
    <w:link w:val="CommentText"/>
    <w:uiPriority w:val="99"/>
    <w:semiHidden/>
    <w:rsid w:val="009D2996"/>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9D2996"/>
    <w:rPr>
      <w:b/>
      <w:bCs/>
    </w:rPr>
  </w:style>
  <w:style w:type="character" w:customStyle="1" w:styleId="CommentSubjectChar">
    <w:name w:val="Comment Subject Char"/>
    <w:basedOn w:val="CommentTextChar1"/>
    <w:link w:val="CommentSubject"/>
    <w:uiPriority w:val="99"/>
    <w:semiHidden/>
    <w:rsid w:val="009D2996"/>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9D2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996"/>
    <w:rPr>
      <w:rFonts w:ascii="Tahoma" w:hAnsi="Tahoma" w:cs="Tahoma"/>
      <w:sz w:val="16"/>
      <w:szCs w:val="16"/>
      <w:lang w:val="en-GB"/>
    </w:rPr>
  </w:style>
  <w:style w:type="table" w:styleId="TableGrid">
    <w:name w:val="Table Grid"/>
    <w:basedOn w:val="TableNormal"/>
    <w:uiPriority w:val="59"/>
    <w:rsid w:val="00933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A21B4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A21B4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A21B4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A21B4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A21B4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A21B4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mmentTextChar">
    <w:name w:val="Comment Text Char"/>
    <w:basedOn w:val="DefaultParagraphFont"/>
    <w:uiPriority w:val="99"/>
    <w:semiHidden/>
    <w:rsid w:val="004646D6"/>
    <w:rPr>
      <w:rFonts w:ascii="Times New Roman" w:hAnsi="Times New Roman"/>
      <w:sz w:val="20"/>
      <w:szCs w:val="20"/>
      <w:lang w:val="en-GB"/>
    </w:rPr>
  </w:style>
  <w:style w:type="table" w:styleId="LightShading-Accent5">
    <w:name w:val="Light Shading Accent 5"/>
    <w:basedOn w:val="TableNormal"/>
    <w:uiPriority w:val="60"/>
    <w:rsid w:val="000940C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BD52F3"/>
    <w:rPr>
      <w:color w:val="0000FF" w:themeColor="hyperlink"/>
      <w:u w:val="single"/>
    </w:rPr>
  </w:style>
  <w:style w:type="paragraph" w:customStyle="1" w:styleId="Paragraphedeliste1">
    <w:name w:val="Paragraphe de liste1"/>
    <w:basedOn w:val="Normal"/>
    <w:qFormat/>
    <w:rsid w:val="009673E6"/>
    <w:pPr>
      <w:ind w:left="720"/>
      <w:contextualSpacing/>
    </w:pPr>
    <w:rPr>
      <w:rFonts w:ascii="Calibri" w:eastAsia="Calibri" w:hAnsi="Calibri" w:cs="Times New Roman"/>
      <w:sz w:val="22"/>
      <w:lang w:val="en-US"/>
    </w:rPr>
  </w:style>
  <w:style w:type="table" w:styleId="LightShading-Accent3">
    <w:name w:val="Light Shading Accent 3"/>
    <w:basedOn w:val="TableNormal"/>
    <w:uiPriority w:val="60"/>
    <w:rsid w:val="00E3311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E3311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E3311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E3311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1">
    <w:name w:val="Light Grid Accent 1"/>
    <w:basedOn w:val="TableNormal"/>
    <w:uiPriority w:val="62"/>
    <w:rsid w:val="00E3311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Grid-Accent1">
    <w:name w:val="Colorful Grid Accent 1"/>
    <w:basedOn w:val="TableNormal"/>
    <w:uiPriority w:val="73"/>
    <w:rsid w:val="009F1AE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9F1AE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9F1AE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2-Accent1">
    <w:name w:val="Medium List 2 Accent 1"/>
    <w:basedOn w:val="TableNormal"/>
    <w:uiPriority w:val="66"/>
    <w:rsid w:val="009F1AE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noteText">
    <w:name w:val="footnote text"/>
    <w:basedOn w:val="Normal"/>
    <w:link w:val="FootnoteTextChar"/>
    <w:uiPriority w:val="99"/>
    <w:semiHidden/>
    <w:unhideWhenUsed/>
    <w:rsid w:val="003E6E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E83"/>
    <w:rPr>
      <w:rFonts w:ascii="Times New Roman" w:hAnsi="Times New Roman"/>
      <w:sz w:val="20"/>
      <w:szCs w:val="20"/>
      <w:lang w:val="en-GB"/>
    </w:rPr>
  </w:style>
  <w:style w:type="character" w:styleId="FootnoteReference">
    <w:name w:val="footnote reference"/>
    <w:basedOn w:val="DefaultParagraphFont"/>
    <w:uiPriority w:val="99"/>
    <w:semiHidden/>
    <w:unhideWhenUsed/>
    <w:rsid w:val="003E6E83"/>
    <w:rPr>
      <w:vertAlign w:val="superscript"/>
    </w:rPr>
  </w:style>
  <w:style w:type="paragraph" w:styleId="EndnoteText">
    <w:name w:val="endnote text"/>
    <w:basedOn w:val="Normal"/>
    <w:link w:val="EndnoteTextChar"/>
    <w:uiPriority w:val="99"/>
    <w:semiHidden/>
    <w:unhideWhenUsed/>
    <w:rsid w:val="004A75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75E7"/>
    <w:rPr>
      <w:rFonts w:ascii="Times New Roman" w:hAnsi="Times New Roman"/>
      <w:sz w:val="20"/>
      <w:szCs w:val="20"/>
      <w:lang w:val="en-GB"/>
    </w:rPr>
  </w:style>
  <w:style w:type="character" w:styleId="EndnoteReference">
    <w:name w:val="endnote reference"/>
    <w:basedOn w:val="DefaultParagraphFont"/>
    <w:uiPriority w:val="99"/>
    <w:semiHidden/>
    <w:unhideWhenUsed/>
    <w:rsid w:val="004A75E7"/>
    <w:rPr>
      <w:vertAlign w:val="superscript"/>
    </w:rPr>
  </w:style>
  <w:style w:type="paragraph" w:styleId="NoSpacing">
    <w:name w:val="No Spacing"/>
    <w:uiPriority w:val="1"/>
    <w:qFormat/>
    <w:rsid w:val="003F7D95"/>
    <w:pPr>
      <w:spacing w:after="0" w:line="240" w:lineRule="auto"/>
    </w:pPr>
    <w:rPr>
      <w:rFonts w:ascii="Times New Roman" w:hAnsi="Times New Roman"/>
      <w:sz w:val="24"/>
      <w:lang w:val="en-GB"/>
    </w:rPr>
  </w:style>
  <w:style w:type="character" w:customStyle="1" w:styleId="Heading1Char">
    <w:name w:val="Heading 1 Char"/>
    <w:basedOn w:val="DefaultParagraphFont"/>
    <w:link w:val="Heading1"/>
    <w:uiPriority w:val="9"/>
    <w:rsid w:val="00013089"/>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680031">
      <w:bodyDiv w:val="1"/>
      <w:marLeft w:val="0"/>
      <w:marRight w:val="0"/>
      <w:marTop w:val="0"/>
      <w:marBottom w:val="0"/>
      <w:divBdr>
        <w:top w:val="none" w:sz="0" w:space="0" w:color="auto"/>
        <w:left w:val="none" w:sz="0" w:space="0" w:color="auto"/>
        <w:bottom w:val="none" w:sz="0" w:space="0" w:color="auto"/>
        <w:right w:val="none" w:sz="0" w:space="0" w:color="auto"/>
      </w:divBdr>
    </w:div>
    <w:div w:id="1402143677">
      <w:bodyDiv w:val="1"/>
      <w:marLeft w:val="0"/>
      <w:marRight w:val="0"/>
      <w:marTop w:val="0"/>
      <w:marBottom w:val="0"/>
      <w:divBdr>
        <w:top w:val="none" w:sz="0" w:space="0" w:color="auto"/>
        <w:left w:val="none" w:sz="0" w:space="0" w:color="auto"/>
        <w:bottom w:val="none" w:sz="0" w:space="0" w:color="auto"/>
        <w:right w:val="none" w:sz="0" w:space="0" w:color="auto"/>
      </w:divBdr>
    </w:div>
    <w:div w:id="16554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29372-8C88-4158-BDC2-CDB082AC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3037</Words>
  <Characters>17313</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GLOBAL FMD CONTROL STRATEGY REPORT. QUESTIONNAIRE (2014). DRAFT</vt:lpstr>
      <vt:lpstr/>
    </vt:vector>
  </TitlesOfParts>
  <Company>FAO of the UN</Company>
  <LinksUpToDate>false</LinksUpToDate>
  <CharactersWithSpaces>20310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FMD CONTROL STRATEGY REPORT. QUESTIONNAIRE (2014). DRAFT</dc:title>
  <dc:creator>Isabel GutierrezBoada (AGAH)</dc:creator>
  <cp:lastModifiedBy>Rodrigo NovaChavez (AGAH)</cp:lastModifiedBy>
  <cp:revision>2</cp:revision>
  <cp:lastPrinted>2015-07-30T15:28:00Z</cp:lastPrinted>
  <dcterms:created xsi:type="dcterms:W3CDTF">2015-07-30T15:44:00Z</dcterms:created>
  <dcterms:modified xsi:type="dcterms:W3CDTF">2015-07-30T15:44:00Z</dcterms:modified>
</cp:coreProperties>
</file>